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9.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0.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12.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13.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14.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15.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16.xml" ContentType="application/vnd.openxmlformats-officedocument.wordprocessingml.footer+xml"/>
  <Override PartName="/word/header4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7DC55" w14:textId="77777777" w:rsidR="00035321" w:rsidRDefault="00035321">
      <w:pPr>
        <w:tabs>
          <w:tab w:val="left" w:pos="567"/>
        </w:tabs>
        <w:suppressAutoHyphens/>
        <w:jc w:val="right"/>
        <w:outlineLvl w:val="0"/>
        <w:rPr>
          <w:rFonts w:ascii="Trebuchet MS" w:hAnsi="Trebuchet MS"/>
          <w:b/>
          <w:spacing w:val="-3"/>
          <w:sz w:val="72"/>
          <w:szCs w:val="72"/>
        </w:rPr>
      </w:pPr>
    </w:p>
    <w:p w14:paraId="642C784D" w14:textId="77777777" w:rsidR="00035321" w:rsidRDefault="00035321">
      <w:pPr>
        <w:tabs>
          <w:tab w:val="left" w:pos="567"/>
        </w:tabs>
        <w:suppressAutoHyphens/>
        <w:jc w:val="right"/>
        <w:outlineLvl w:val="0"/>
        <w:rPr>
          <w:rFonts w:ascii="Trebuchet MS" w:hAnsi="Trebuchet MS"/>
          <w:b/>
          <w:spacing w:val="-3"/>
          <w:sz w:val="72"/>
          <w:szCs w:val="72"/>
        </w:rPr>
      </w:pPr>
    </w:p>
    <w:p w14:paraId="1910107F" w14:textId="77777777" w:rsidR="00035321" w:rsidRDefault="00035321">
      <w:pPr>
        <w:tabs>
          <w:tab w:val="left" w:pos="567"/>
        </w:tabs>
        <w:suppressAutoHyphens/>
        <w:jc w:val="right"/>
        <w:outlineLvl w:val="0"/>
        <w:rPr>
          <w:rFonts w:ascii="Trebuchet MS" w:hAnsi="Trebuchet MS"/>
          <w:b/>
          <w:spacing w:val="-3"/>
          <w:sz w:val="72"/>
          <w:szCs w:val="72"/>
        </w:rPr>
      </w:pPr>
    </w:p>
    <w:p w14:paraId="1855888B" w14:textId="77777777" w:rsidR="00035321" w:rsidRDefault="00035321">
      <w:pPr>
        <w:tabs>
          <w:tab w:val="left" w:pos="567"/>
        </w:tabs>
        <w:suppressAutoHyphens/>
        <w:jc w:val="right"/>
        <w:outlineLvl w:val="0"/>
        <w:rPr>
          <w:rFonts w:ascii="Trebuchet MS" w:hAnsi="Trebuchet MS"/>
          <w:b/>
          <w:spacing w:val="-3"/>
          <w:sz w:val="72"/>
          <w:szCs w:val="72"/>
        </w:rPr>
      </w:pPr>
    </w:p>
    <w:p w14:paraId="2463FD03" w14:textId="77777777" w:rsidR="00035321" w:rsidRDefault="00035321">
      <w:pPr>
        <w:tabs>
          <w:tab w:val="left" w:pos="567"/>
        </w:tabs>
        <w:suppressAutoHyphens/>
        <w:jc w:val="right"/>
        <w:outlineLvl w:val="0"/>
        <w:rPr>
          <w:rFonts w:ascii="Trebuchet MS" w:hAnsi="Trebuchet MS"/>
          <w:b/>
          <w:spacing w:val="-3"/>
          <w:sz w:val="72"/>
          <w:szCs w:val="72"/>
        </w:rPr>
      </w:pPr>
    </w:p>
    <w:p w14:paraId="2AEE1EA1" w14:textId="77777777" w:rsidR="00035321" w:rsidRDefault="00035321">
      <w:pPr>
        <w:tabs>
          <w:tab w:val="left" w:pos="567"/>
        </w:tabs>
        <w:suppressAutoHyphens/>
        <w:jc w:val="right"/>
        <w:outlineLvl w:val="0"/>
        <w:rPr>
          <w:rFonts w:ascii="Trebuchet MS" w:hAnsi="Trebuchet MS"/>
          <w:b/>
          <w:spacing w:val="-3"/>
          <w:sz w:val="72"/>
          <w:szCs w:val="72"/>
        </w:rPr>
      </w:pPr>
    </w:p>
    <w:p w14:paraId="0C19C55B" w14:textId="77777777" w:rsidR="00035321" w:rsidRDefault="00413271">
      <w:pPr>
        <w:tabs>
          <w:tab w:val="left" w:pos="567"/>
        </w:tabs>
        <w:suppressAutoHyphens/>
        <w:jc w:val="right"/>
        <w:outlineLvl w:val="0"/>
        <w:rPr>
          <w:rFonts w:ascii="Trebuchet MS" w:hAnsi="Trebuchet MS"/>
          <w:b/>
          <w:spacing w:val="-3"/>
          <w:sz w:val="72"/>
          <w:szCs w:val="72"/>
        </w:rPr>
      </w:pPr>
      <w:r>
        <w:rPr>
          <w:rFonts w:ascii="Trebuchet MS" w:hAnsi="Trebuchet MS"/>
          <w:b/>
          <w:spacing w:val="-3"/>
          <w:sz w:val="72"/>
          <w:szCs w:val="72"/>
        </w:rPr>
        <w:t>Economic Indicators</w:t>
      </w:r>
    </w:p>
    <w:p w14:paraId="53B4F6BE" w14:textId="77777777" w:rsidR="00035321" w:rsidRDefault="00035321">
      <w:pPr>
        <w:tabs>
          <w:tab w:val="left" w:pos="567"/>
        </w:tabs>
        <w:suppressAutoHyphens/>
        <w:jc w:val="right"/>
        <w:outlineLvl w:val="0"/>
        <w:rPr>
          <w:rFonts w:ascii="Trebuchet MS" w:hAnsi="Trebuchet MS"/>
          <w:b/>
          <w:spacing w:val="-3"/>
          <w:sz w:val="56"/>
          <w:szCs w:val="56"/>
        </w:rPr>
      </w:pPr>
    </w:p>
    <w:p w14:paraId="606ACA30" w14:textId="77777777" w:rsidR="00035321" w:rsidRDefault="00035321">
      <w:pPr>
        <w:tabs>
          <w:tab w:val="left" w:pos="567"/>
        </w:tabs>
        <w:suppressAutoHyphens/>
        <w:jc w:val="right"/>
        <w:outlineLvl w:val="0"/>
        <w:rPr>
          <w:rFonts w:ascii="Trebuchet MS" w:hAnsi="Trebuchet MS"/>
          <w:b/>
          <w:spacing w:val="-3"/>
          <w:sz w:val="56"/>
          <w:szCs w:val="56"/>
        </w:rPr>
      </w:pPr>
    </w:p>
    <w:p w14:paraId="7BDB743E" w14:textId="77777777" w:rsidR="00182EF6" w:rsidRDefault="00182EF6" w:rsidP="00182EF6">
      <w:pPr>
        <w:tabs>
          <w:tab w:val="left" w:pos="567"/>
        </w:tabs>
        <w:suppressAutoHyphens/>
        <w:jc w:val="right"/>
        <w:outlineLvl w:val="0"/>
        <w:rPr>
          <w:rFonts w:ascii="Trebuchet MS" w:hAnsi="Trebuchet MS"/>
          <w:b/>
          <w:spacing w:val="-3"/>
          <w:sz w:val="56"/>
          <w:szCs w:val="56"/>
        </w:rPr>
      </w:pPr>
      <w:r>
        <w:rPr>
          <w:rFonts w:ascii="Trebuchet MS" w:hAnsi="Trebuchet MS"/>
          <w:b/>
          <w:spacing w:val="-3"/>
          <w:sz w:val="56"/>
          <w:szCs w:val="56"/>
        </w:rPr>
        <w:t xml:space="preserve">Economic Decision </w:t>
      </w:r>
    </w:p>
    <w:p w14:paraId="2D076270" w14:textId="77777777" w:rsidR="00182EF6" w:rsidRDefault="00182EF6" w:rsidP="00182EF6">
      <w:pPr>
        <w:tabs>
          <w:tab w:val="left" w:pos="567"/>
        </w:tabs>
        <w:suppressAutoHyphens/>
        <w:jc w:val="right"/>
        <w:outlineLvl w:val="0"/>
        <w:rPr>
          <w:rFonts w:ascii="Trebuchet MS" w:hAnsi="Trebuchet MS"/>
          <w:b/>
          <w:spacing w:val="-3"/>
          <w:sz w:val="56"/>
          <w:szCs w:val="56"/>
        </w:rPr>
      </w:pPr>
      <w:r>
        <w:rPr>
          <w:rFonts w:ascii="Trebuchet MS" w:hAnsi="Trebuchet MS"/>
          <w:b/>
          <w:spacing w:val="-3"/>
          <w:sz w:val="56"/>
          <w:szCs w:val="56"/>
        </w:rPr>
        <w:t>Analysis in Engineering</w:t>
      </w:r>
    </w:p>
    <w:p w14:paraId="0F583C88" w14:textId="77777777" w:rsidR="00182EF6" w:rsidRDefault="00182EF6" w:rsidP="00182EF6">
      <w:pPr>
        <w:tabs>
          <w:tab w:val="left" w:pos="567"/>
        </w:tabs>
        <w:suppressAutoHyphens/>
        <w:jc w:val="right"/>
        <w:outlineLvl w:val="0"/>
        <w:rPr>
          <w:rFonts w:ascii="Trebuchet MS" w:hAnsi="Trebuchet MS"/>
          <w:b/>
          <w:spacing w:val="-3"/>
          <w:sz w:val="56"/>
          <w:szCs w:val="56"/>
        </w:rPr>
      </w:pPr>
      <w:r>
        <w:rPr>
          <w:rFonts w:ascii="Trebuchet MS" w:hAnsi="Trebuchet MS"/>
          <w:b/>
          <w:spacing w:val="-3"/>
          <w:sz w:val="56"/>
          <w:szCs w:val="56"/>
        </w:rPr>
        <w:t>Course notes</w:t>
      </w:r>
    </w:p>
    <w:p w14:paraId="4716D8B7" w14:textId="77777777" w:rsidR="00035321" w:rsidRDefault="00035321">
      <w:pPr>
        <w:tabs>
          <w:tab w:val="left" w:pos="567"/>
        </w:tabs>
        <w:suppressAutoHyphens/>
        <w:jc w:val="right"/>
        <w:outlineLvl w:val="0"/>
        <w:rPr>
          <w:rFonts w:ascii="Trebuchet MS" w:hAnsi="Trebuchet MS"/>
          <w:b/>
          <w:spacing w:val="-3"/>
          <w:sz w:val="56"/>
          <w:szCs w:val="56"/>
        </w:rPr>
      </w:pPr>
    </w:p>
    <w:p w14:paraId="5284BDDE" w14:textId="77777777" w:rsidR="00035321" w:rsidRDefault="00035321">
      <w:pPr>
        <w:tabs>
          <w:tab w:val="left" w:pos="567"/>
        </w:tabs>
        <w:suppressAutoHyphens/>
        <w:jc w:val="right"/>
        <w:outlineLvl w:val="0"/>
        <w:rPr>
          <w:rFonts w:ascii="Trebuchet MS" w:hAnsi="Trebuchet MS"/>
          <w:b/>
          <w:spacing w:val="-3"/>
          <w:sz w:val="56"/>
          <w:szCs w:val="56"/>
        </w:rPr>
      </w:pPr>
    </w:p>
    <w:p w14:paraId="4974E23D" w14:textId="77777777" w:rsidR="00035321" w:rsidRDefault="00413271">
      <w:pPr>
        <w:tabs>
          <w:tab w:val="left" w:pos="567"/>
        </w:tabs>
        <w:suppressAutoHyphens/>
        <w:jc w:val="right"/>
        <w:outlineLvl w:val="0"/>
        <w:rPr>
          <w:rFonts w:ascii="Trebuchet MS" w:hAnsi="Trebuchet MS"/>
          <w:b/>
          <w:spacing w:val="-3"/>
          <w:sz w:val="56"/>
          <w:szCs w:val="56"/>
        </w:rPr>
      </w:pPr>
      <w:smartTag w:uri="urn:schemas-microsoft-com:office:smarttags" w:element="PersonName">
        <w:r>
          <w:rPr>
            <w:rFonts w:ascii="Trebuchet MS" w:hAnsi="Trebuchet MS"/>
            <w:b/>
            <w:spacing w:val="-3"/>
            <w:sz w:val="56"/>
            <w:szCs w:val="56"/>
          </w:rPr>
          <w:t>Guy Allinson</w:t>
        </w:r>
      </w:smartTag>
    </w:p>
    <w:p w14:paraId="241809EA" w14:textId="692FFC5A" w:rsidR="00035321" w:rsidRDefault="003F2D8B">
      <w:pPr>
        <w:tabs>
          <w:tab w:val="left" w:pos="567"/>
        </w:tabs>
        <w:suppressAutoHyphens/>
        <w:jc w:val="right"/>
        <w:outlineLvl w:val="0"/>
        <w:rPr>
          <w:rFonts w:ascii="Trebuchet MS" w:hAnsi="Trebuchet MS"/>
          <w:b/>
          <w:spacing w:val="-3"/>
          <w:sz w:val="56"/>
          <w:szCs w:val="56"/>
        </w:rPr>
      </w:pPr>
      <w:r>
        <w:rPr>
          <w:rFonts w:ascii="Trebuchet MS" w:hAnsi="Trebuchet MS"/>
          <w:b/>
          <w:spacing w:val="-3"/>
          <w:sz w:val="56"/>
          <w:szCs w:val="56"/>
        </w:rPr>
        <w:t>202</w:t>
      </w:r>
      <w:r w:rsidR="001B458B">
        <w:rPr>
          <w:rFonts w:ascii="Trebuchet MS" w:hAnsi="Trebuchet MS"/>
          <w:b/>
          <w:spacing w:val="-3"/>
          <w:sz w:val="56"/>
          <w:szCs w:val="56"/>
        </w:rPr>
        <w:t>5</w:t>
      </w:r>
    </w:p>
    <w:p w14:paraId="494121FC" w14:textId="77777777" w:rsidR="00035321" w:rsidRDefault="00035321">
      <w:pPr>
        <w:tabs>
          <w:tab w:val="left" w:pos="567"/>
        </w:tabs>
        <w:suppressAutoHyphens/>
        <w:jc w:val="right"/>
        <w:outlineLvl w:val="0"/>
        <w:rPr>
          <w:rFonts w:ascii="Trebuchet MS" w:hAnsi="Trebuchet MS"/>
          <w:b/>
          <w:spacing w:val="-3"/>
          <w:sz w:val="56"/>
          <w:szCs w:val="56"/>
        </w:rPr>
      </w:pPr>
    </w:p>
    <w:p w14:paraId="62C1A16D" w14:textId="77777777" w:rsidR="00035321" w:rsidRDefault="00035321">
      <w:pPr>
        <w:tabs>
          <w:tab w:val="left" w:pos="567"/>
        </w:tabs>
        <w:suppressAutoHyphens/>
        <w:outlineLvl w:val="0"/>
        <w:rPr>
          <w:rFonts w:ascii="Trebuchet MS" w:hAnsi="Trebuchet MS"/>
          <w:b/>
          <w:spacing w:val="-3"/>
          <w:sz w:val="56"/>
          <w:szCs w:val="56"/>
        </w:rPr>
        <w:sectPr w:rsidR="00035321" w:rsidSect="00A07DEA">
          <w:headerReference w:type="even" r:id="rId7"/>
          <w:footerReference w:type="even" r:id="rId8"/>
          <w:headerReference w:type="first" r:id="rId9"/>
          <w:type w:val="continuous"/>
          <w:pgSz w:w="11909" w:h="16834" w:code="9"/>
          <w:pgMar w:top="1985" w:right="1134" w:bottom="1418" w:left="1134" w:header="1418" w:footer="851" w:gutter="0"/>
          <w:pgBorders w:offsetFrom="page">
            <w:top w:val="single" w:sz="4" w:space="24" w:color="auto"/>
            <w:left w:val="single" w:sz="4" w:space="24" w:color="auto"/>
            <w:bottom w:val="single" w:sz="4" w:space="24" w:color="auto"/>
            <w:right w:val="single" w:sz="4" w:space="24" w:color="auto"/>
          </w:pgBorders>
          <w:pgNumType w:start="1" w:chapSep="period"/>
          <w:cols w:space="720"/>
        </w:sectPr>
      </w:pPr>
    </w:p>
    <w:p w14:paraId="395ACD7B" w14:textId="77777777" w:rsidR="00035321" w:rsidRDefault="00035321">
      <w:pPr>
        <w:tabs>
          <w:tab w:val="left" w:pos="567"/>
        </w:tabs>
        <w:suppressAutoHyphens/>
        <w:outlineLvl w:val="0"/>
        <w:rPr>
          <w:rFonts w:ascii="Trebuchet MS" w:hAnsi="Trebuchet MS"/>
          <w:b/>
          <w:spacing w:val="-3"/>
          <w:sz w:val="28"/>
          <w:szCs w:val="28"/>
        </w:rPr>
        <w:sectPr w:rsidR="00035321" w:rsidSect="00A07DEA">
          <w:headerReference w:type="even" r:id="rId10"/>
          <w:headerReference w:type="default" r:id="rId11"/>
          <w:footerReference w:type="even" r:id="rId12"/>
          <w:footerReference w:type="default" r:id="rId13"/>
          <w:headerReference w:type="first" r:id="rId14"/>
          <w:type w:val="continuous"/>
          <w:pgSz w:w="11909" w:h="16834" w:code="9"/>
          <w:pgMar w:top="1985" w:right="1134" w:bottom="1418" w:left="1134" w:header="1418" w:footer="851" w:gutter="0"/>
          <w:pgNumType w:start="1" w:chapSep="period"/>
          <w:cols w:space="720"/>
        </w:sectPr>
      </w:pPr>
    </w:p>
    <w:p w14:paraId="6B89BD53" w14:textId="77777777" w:rsidR="00035321" w:rsidRDefault="00413271">
      <w:pPr>
        <w:tabs>
          <w:tab w:val="left" w:pos="567"/>
        </w:tabs>
        <w:suppressAutoHyphens/>
        <w:ind w:left="567"/>
        <w:outlineLvl w:val="0"/>
        <w:rPr>
          <w:rFonts w:ascii="Trebuchet MS" w:hAnsi="Trebuchet MS"/>
          <w:b/>
          <w:spacing w:val="-3"/>
          <w:sz w:val="28"/>
          <w:szCs w:val="28"/>
        </w:rPr>
      </w:pPr>
      <w:r>
        <w:rPr>
          <w:rFonts w:ascii="Trebuchet MS" w:hAnsi="Trebuchet MS"/>
          <w:b/>
          <w:spacing w:val="-3"/>
          <w:sz w:val="28"/>
          <w:szCs w:val="28"/>
        </w:rPr>
        <w:lastRenderedPageBreak/>
        <w:t>Economic Indicators</w:t>
      </w:r>
    </w:p>
    <w:p w14:paraId="1E310A99" w14:textId="77777777" w:rsidR="00035321" w:rsidRDefault="00035321">
      <w:pPr>
        <w:tabs>
          <w:tab w:val="left" w:pos="567"/>
        </w:tabs>
        <w:suppressAutoHyphens/>
        <w:ind w:left="567"/>
        <w:outlineLvl w:val="0"/>
        <w:rPr>
          <w:rFonts w:ascii="Trebuchet MS" w:hAnsi="Trebuchet MS"/>
          <w:b/>
          <w:spacing w:val="-3"/>
          <w:sz w:val="28"/>
          <w:szCs w:val="28"/>
        </w:rPr>
      </w:pPr>
    </w:p>
    <w:p w14:paraId="5A70435B" w14:textId="77777777" w:rsidR="00035321" w:rsidRDefault="00413271">
      <w:pPr>
        <w:tabs>
          <w:tab w:val="left" w:pos="567"/>
        </w:tabs>
        <w:suppressAutoHyphens/>
        <w:ind w:left="567"/>
        <w:outlineLvl w:val="0"/>
        <w:rPr>
          <w:rFonts w:ascii="Trebuchet MS" w:hAnsi="Trebuchet MS"/>
          <w:b/>
          <w:spacing w:val="-3"/>
          <w:sz w:val="28"/>
          <w:szCs w:val="28"/>
        </w:rPr>
      </w:pPr>
      <w:r>
        <w:rPr>
          <w:rFonts w:ascii="Trebuchet MS" w:hAnsi="Trebuchet MS"/>
          <w:b/>
          <w:spacing w:val="-3"/>
          <w:sz w:val="28"/>
          <w:szCs w:val="28"/>
        </w:rPr>
        <w:t>Contents</w:t>
      </w:r>
    </w:p>
    <w:p w14:paraId="1FD4E79B" w14:textId="77777777" w:rsidR="00035321" w:rsidRDefault="00035321">
      <w:pPr>
        <w:tabs>
          <w:tab w:val="left" w:pos="567"/>
        </w:tabs>
        <w:suppressAutoHyphens/>
        <w:ind w:left="567"/>
        <w:outlineLvl w:val="0"/>
        <w:rPr>
          <w:rFonts w:ascii="Trebuchet MS" w:hAnsi="Trebuchet MS"/>
          <w:b/>
          <w:spacing w:val="-3"/>
          <w:sz w:val="22"/>
          <w:szCs w:val="22"/>
        </w:rPr>
      </w:pPr>
    </w:p>
    <w:p w14:paraId="45C5EE37"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1.</w:t>
      </w:r>
      <w:r>
        <w:rPr>
          <w:rFonts w:ascii="Trebuchet MS" w:hAnsi="Trebuchet MS"/>
          <w:spacing w:val="-3"/>
          <w:sz w:val="22"/>
          <w:szCs w:val="22"/>
        </w:rPr>
        <w:tab/>
        <w:t>Introduction</w:t>
      </w:r>
    </w:p>
    <w:p w14:paraId="555083B4"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2.</w:t>
      </w:r>
      <w:r>
        <w:rPr>
          <w:rFonts w:ascii="Trebuchet MS" w:hAnsi="Trebuchet MS"/>
          <w:spacing w:val="-3"/>
          <w:sz w:val="22"/>
          <w:szCs w:val="22"/>
        </w:rPr>
        <w:tab/>
        <w:t>Net present value</w:t>
      </w:r>
    </w:p>
    <w:p w14:paraId="0CD9746C"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3.</w:t>
      </w:r>
      <w:r>
        <w:rPr>
          <w:rFonts w:ascii="Trebuchet MS" w:hAnsi="Trebuchet MS"/>
          <w:spacing w:val="-3"/>
          <w:sz w:val="22"/>
          <w:szCs w:val="22"/>
        </w:rPr>
        <w:tab/>
        <w:t>Features of NPV</w:t>
      </w:r>
    </w:p>
    <w:p w14:paraId="0D541985"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4.</w:t>
      </w:r>
      <w:r>
        <w:rPr>
          <w:rFonts w:ascii="Trebuchet MS" w:hAnsi="Trebuchet MS"/>
          <w:spacing w:val="-3"/>
          <w:sz w:val="22"/>
          <w:szCs w:val="22"/>
        </w:rPr>
        <w:tab/>
        <w:t>Nominal and real NPVs</w:t>
      </w:r>
    </w:p>
    <w:p w14:paraId="6E63C553"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5.</w:t>
      </w:r>
      <w:r>
        <w:rPr>
          <w:rFonts w:ascii="Trebuchet MS" w:hAnsi="Trebuchet MS"/>
          <w:spacing w:val="-3"/>
          <w:sz w:val="22"/>
          <w:szCs w:val="22"/>
        </w:rPr>
        <w:tab/>
        <w:t>Internal rate of return</w:t>
      </w:r>
    </w:p>
    <w:p w14:paraId="04960255"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6.</w:t>
      </w:r>
      <w:r>
        <w:rPr>
          <w:rFonts w:ascii="Trebuchet MS" w:hAnsi="Trebuchet MS"/>
          <w:spacing w:val="-3"/>
          <w:sz w:val="22"/>
          <w:szCs w:val="22"/>
        </w:rPr>
        <w:tab/>
        <w:t>Multiple IRRs</w:t>
      </w:r>
    </w:p>
    <w:p w14:paraId="09E4300E"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7.</w:t>
      </w:r>
      <w:r>
        <w:rPr>
          <w:rFonts w:ascii="Trebuchet MS" w:hAnsi="Trebuchet MS"/>
          <w:spacing w:val="-3"/>
          <w:sz w:val="22"/>
          <w:szCs w:val="22"/>
        </w:rPr>
        <w:tab/>
        <w:t>Comparing investments</w:t>
      </w:r>
    </w:p>
    <w:p w14:paraId="12142CE8"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8.</w:t>
      </w:r>
      <w:r>
        <w:rPr>
          <w:rFonts w:ascii="Trebuchet MS" w:hAnsi="Trebuchet MS"/>
          <w:spacing w:val="-3"/>
          <w:sz w:val="22"/>
          <w:szCs w:val="22"/>
        </w:rPr>
        <w:tab/>
        <w:t>Effect of delay</w:t>
      </w:r>
    </w:p>
    <w:p w14:paraId="2B0B6D04"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9.</w:t>
      </w:r>
      <w:r>
        <w:rPr>
          <w:rFonts w:ascii="Trebuchet MS" w:hAnsi="Trebuchet MS"/>
          <w:spacing w:val="-3"/>
          <w:sz w:val="22"/>
          <w:szCs w:val="22"/>
        </w:rPr>
        <w:tab/>
        <w:t>Nominal and real IRRs</w:t>
      </w:r>
    </w:p>
    <w:p w14:paraId="7061F6C9"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10.</w:t>
      </w:r>
      <w:r>
        <w:rPr>
          <w:rFonts w:ascii="Trebuchet MS" w:hAnsi="Trebuchet MS"/>
          <w:spacing w:val="-3"/>
          <w:sz w:val="22"/>
          <w:szCs w:val="22"/>
        </w:rPr>
        <w:tab/>
        <w:t>Capital productivity index</w:t>
      </w:r>
    </w:p>
    <w:p w14:paraId="79457008"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11.</w:t>
      </w:r>
      <w:r>
        <w:rPr>
          <w:rFonts w:ascii="Trebuchet MS" w:hAnsi="Trebuchet MS"/>
          <w:spacing w:val="-3"/>
          <w:sz w:val="22"/>
          <w:szCs w:val="22"/>
        </w:rPr>
        <w:tab/>
        <w:t>Payback</w:t>
      </w:r>
    </w:p>
    <w:p w14:paraId="77E7DC36"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12.</w:t>
      </w:r>
      <w:r>
        <w:rPr>
          <w:rFonts w:ascii="Trebuchet MS" w:hAnsi="Trebuchet MS"/>
          <w:spacing w:val="-3"/>
          <w:sz w:val="22"/>
          <w:szCs w:val="22"/>
        </w:rPr>
        <w:tab/>
        <w:t>Discounting methods</w:t>
      </w:r>
    </w:p>
    <w:p w14:paraId="14F806D2"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13.</w:t>
      </w:r>
      <w:r>
        <w:rPr>
          <w:rFonts w:ascii="Trebuchet MS" w:hAnsi="Trebuchet MS"/>
          <w:spacing w:val="-3"/>
          <w:sz w:val="22"/>
          <w:szCs w:val="22"/>
        </w:rPr>
        <w:tab/>
        <w:t>Comparing indicators</w:t>
      </w:r>
    </w:p>
    <w:p w14:paraId="0A2A5BDE" w14:textId="77777777" w:rsidR="00035321" w:rsidRDefault="00413271">
      <w:pPr>
        <w:tabs>
          <w:tab w:val="left" w:pos="567"/>
        </w:tabs>
        <w:suppressAutoHyphens/>
        <w:ind w:left="567"/>
        <w:outlineLvl w:val="0"/>
        <w:rPr>
          <w:rFonts w:ascii="Trebuchet MS" w:hAnsi="Trebuchet MS"/>
          <w:spacing w:val="-3"/>
          <w:sz w:val="22"/>
          <w:szCs w:val="22"/>
        </w:rPr>
      </w:pPr>
      <w:r>
        <w:rPr>
          <w:rFonts w:ascii="Trebuchet MS" w:hAnsi="Trebuchet MS"/>
          <w:spacing w:val="-3"/>
          <w:sz w:val="22"/>
          <w:szCs w:val="22"/>
        </w:rPr>
        <w:t>14.</w:t>
      </w:r>
      <w:r>
        <w:rPr>
          <w:rFonts w:ascii="Trebuchet MS" w:hAnsi="Trebuchet MS"/>
          <w:spacing w:val="-3"/>
          <w:sz w:val="22"/>
          <w:szCs w:val="22"/>
        </w:rPr>
        <w:tab/>
        <w:t>Summary</w:t>
      </w:r>
    </w:p>
    <w:p w14:paraId="16130242" w14:textId="77777777" w:rsidR="00035321" w:rsidRDefault="00035321">
      <w:pPr>
        <w:tabs>
          <w:tab w:val="left" w:pos="567"/>
        </w:tabs>
        <w:suppressAutoHyphens/>
        <w:ind w:left="567"/>
        <w:outlineLvl w:val="0"/>
        <w:rPr>
          <w:rFonts w:ascii="Trebuchet MS" w:hAnsi="Trebuchet MS"/>
          <w:spacing w:val="-3"/>
          <w:sz w:val="22"/>
          <w:szCs w:val="22"/>
        </w:rPr>
      </w:pPr>
    </w:p>
    <w:p w14:paraId="724A50B3" w14:textId="77777777" w:rsidR="00035321" w:rsidRDefault="00035321">
      <w:pPr>
        <w:tabs>
          <w:tab w:val="left" w:pos="567"/>
        </w:tabs>
        <w:suppressAutoHyphens/>
        <w:ind w:left="567"/>
        <w:outlineLvl w:val="0"/>
        <w:rPr>
          <w:rFonts w:ascii="Trebuchet MS" w:hAnsi="Trebuchet MS"/>
          <w:spacing w:val="-3"/>
          <w:sz w:val="22"/>
          <w:szCs w:val="22"/>
        </w:rPr>
      </w:pPr>
    </w:p>
    <w:p w14:paraId="2806E21C" w14:textId="77777777" w:rsidR="00035321" w:rsidRDefault="00035321">
      <w:pPr>
        <w:tabs>
          <w:tab w:val="left" w:pos="567"/>
        </w:tabs>
        <w:suppressAutoHyphens/>
        <w:ind w:left="567"/>
        <w:outlineLvl w:val="0"/>
        <w:rPr>
          <w:rFonts w:ascii="Trebuchet MS" w:hAnsi="Trebuchet MS"/>
          <w:spacing w:val="-3"/>
          <w:sz w:val="22"/>
          <w:szCs w:val="22"/>
        </w:rPr>
      </w:pPr>
    </w:p>
    <w:p w14:paraId="2B1D020C" w14:textId="77777777" w:rsidR="00035321" w:rsidRDefault="00035321">
      <w:pPr>
        <w:tabs>
          <w:tab w:val="left" w:pos="567"/>
        </w:tabs>
        <w:suppressAutoHyphens/>
        <w:ind w:left="567"/>
        <w:jc w:val="both"/>
        <w:outlineLvl w:val="0"/>
        <w:rPr>
          <w:rFonts w:ascii="Trebuchet MS" w:hAnsi="Trebuchet MS"/>
          <w:b/>
          <w:spacing w:val="-2"/>
          <w:sz w:val="32"/>
          <w:szCs w:val="32"/>
        </w:rPr>
        <w:sectPr w:rsidR="00035321" w:rsidSect="00A07DEA">
          <w:pgSz w:w="11909" w:h="16834" w:code="9"/>
          <w:pgMar w:top="1985" w:right="1134" w:bottom="1418" w:left="1134" w:header="1418" w:footer="851" w:gutter="0"/>
          <w:pgBorders w:offsetFrom="page">
            <w:top w:val="single" w:sz="4" w:space="24" w:color="auto"/>
            <w:left w:val="single" w:sz="4" w:space="24" w:color="auto"/>
            <w:bottom w:val="single" w:sz="4" w:space="24" w:color="auto"/>
            <w:right w:val="single" w:sz="4" w:space="24" w:color="auto"/>
          </w:pgBorders>
          <w:pgNumType w:start="1" w:chapSep="period"/>
          <w:cols w:space="720"/>
          <w:titlePg/>
          <w:docGrid w:linePitch="326"/>
        </w:sectPr>
      </w:pPr>
    </w:p>
    <w:p w14:paraId="12E450D7"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1 Introduction</w:t>
      </w:r>
    </w:p>
    <w:p w14:paraId="5BFE10B6" w14:textId="77777777" w:rsidR="00035321" w:rsidRDefault="00035321">
      <w:pPr>
        <w:tabs>
          <w:tab w:val="left" w:pos="567"/>
        </w:tabs>
        <w:suppressAutoHyphens/>
        <w:ind w:left="567"/>
        <w:jc w:val="both"/>
        <w:rPr>
          <w:rFonts w:ascii="Trebuchet MS" w:hAnsi="Trebuchet MS"/>
          <w:spacing w:val="-2"/>
          <w:sz w:val="22"/>
          <w:szCs w:val="22"/>
        </w:rPr>
      </w:pPr>
    </w:p>
    <w:p w14:paraId="3CD3F05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earlier sections, we examined different aspects of constructing cash flow projections of an oil and gas development. The focus of that chapter was the derivation of net after tax cash flow starting from the present day and finishing at some time in the future. These cash flow projections are required to assist us to decide whether or not the project ought to be undertaken or what its value is. However, the derivation of a forecast of net cash flow cannot on its own help us to decide whether the project should be undertaken. We need something more. We need to have some means of deciding whether a particular cash flow gives us an economic/financial return and, if so, how much.</w:t>
      </w:r>
    </w:p>
    <w:p w14:paraId="29B7BB08" w14:textId="77777777" w:rsidR="00035321" w:rsidRDefault="00035321">
      <w:pPr>
        <w:tabs>
          <w:tab w:val="left" w:pos="567"/>
        </w:tabs>
        <w:suppressAutoHyphens/>
        <w:ind w:left="567"/>
        <w:jc w:val="both"/>
        <w:rPr>
          <w:rFonts w:ascii="Trebuchet MS" w:hAnsi="Trebuchet MS"/>
          <w:spacing w:val="-2"/>
          <w:sz w:val="22"/>
          <w:szCs w:val="22"/>
        </w:rPr>
      </w:pPr>
    </w:p>
    <w:p w14:paraId="088EE6B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 following sections are concerned with the derivation and meaning of economic indicators. These are devices which reduce a net cash flow projection to single numbers. Therefore, instead of having to deal with a stream of money amounts stretching out from now into the future, we calculate single number indicators of the relative value of the project. </w:t>
      </w:r>
    </w:p>
    <w:p w14:paraId="6D34E466" w14:textId="77777777" w:rsidR="00035321" w:rsidRDefault="00035321">
      <w:pPr>
        <w:tabs>
          <w:tab w:val="left" w:pos="567"/>
        </w:tabs>
        <w:suppressAutoHyphens/>
        <w:ind w:left="567"/>
        <w:jc w:val="both"/>
        <w:rPr>
          <w:rFonts w:ascii="Trebuchet MS" w:hAnsi="Trebuchet MS"/>
          <w:spacing w:val="-2"/>
          <w:sz w:val="22"/>
          <w:szCs w:val="22"/>
        </w:rPr>
      </w:pPr>
    </w:p>
    <w:p w14:paraId="212AFD91"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More importantly, however, the indicators are measures of the relative economic attractiveness of the cash flow compared to the cash flows of other projects. In other words, they tell us whether one investment gives a greater economic benefit than other investments which the company could make.</w:t>
      </w:r>
    </w:p>
    <w:p w14:paraId="094E555B" w14:textId="77777777" w:rsidR="00035321" w:rsidRDefault="00035321">
      <w:pPr>
        <w:tabs>
          <w:tab w:val="left" w:pos="567"/>
        </w:tabs>
        <w:suppressAutoHyphens/>
        <w:ind w:left="567"/>
        <w:jc w:val="both"/>
        <w:rPr>
          <w:rFonts w:ascii="Trebuchet MS" w:hAnsi="Trebuchet MS"/>
          <w:spacing w:val="-2"/>
          <w:sz w:val="22"/>
          <w:szCs w:val="22"/>
        </w:rPr>
      </w:pPr>
    </w:p>
    <w:p w14:paraId="1D2D47F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will examine the meaning and use of four main economic indicators, or measures of economic benefit, which are used currently in the oil and gas industry. These are:-</w:t>
      </w:r>
    </w:p>
    <w:p w14:paraId="6D2DD81E" w14:textId="77777777" w:rsidR="00035321" w:rsidRDefault="00035321">
      <w:pPr>
        <w:tabs>
          <w:tab w:val="left" w:pos="567"/>
        </w:tabs>
        <w:suppressAutoHyphens/>
        <w:ind w:left="567"/>
        <w:jc w:val="both"/>
        <w:rPr>
          <w:rFonts w:ascii="Trebuchet MS" w:hAnsi="Trebuchet MS"/>
          <w:spacing w:val="-2"/>
          <w:sz w:val="22"/>
          <w:szCs w:val="22"/>
        </w:rPr>
      </w:pPr>
    </w:p>
    <w:p w14:paraId="12C8E28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(1)  Net Present Value</w:t>
      </w:r>
    </w:p>
    <w:p w14:paraId="3FA5F5A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(2)  Internal Rate of Return</w:t>
      </w:r>
    </w:p>
    <w:p w14:paraId="5CCF025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(3)  Payback period</w:t>
      </w:r>
    </w:p>
    <w:p w14:paraId="0C9A375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(4)  Capital Productivity Index</w:t>
      </w:r>
    </w:p>
    <w:p w14:paraId="134A2674" w14:textId="77777777" w:rsidR="00035321" w:rsidRDefault="00035321">
      <w:pPr>
        <w:tabs>
          <w:tab w:val="left" w:pos="567"/>
        </w:tabs>
        <w:suppressAutoHyphens/>
        <w:ind w:left="567"/>
        <w:jc w:val="both"/>
        <w:rPr>
          <w:rFonts w:ascii="Trebuchet MS" w:hAnsi="Trebuchet MS"/>
          <w:spacing w:val="-2"/>
          <w:sz w:val="22"/>
          <w:szCs w:val="22"/>
        </w:rPr>
      </w:pPr>
    </w:p>
    <w:p w14:paraId="1EB1F0C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All of these are single-number indicators of the economic benefit of a stream of future cash flows. Some are more useful than others, depending on the context, and the relative usefulness of the different indicators will also be discussed.</w:t>
      </w:r>
    </w:p>
    <w:p w14:paraId="2B6FDF4F" w14:textId="77777777" w:rsidR="00035321" w:rsidRDefault="00035321">
      <w:pPr>
        <w:tabs>
          <w:tab w:val="left" w:pos="567"/>
        </w:tabs>
        <w:suppressAutoHyphens/>
        <w:ind w:left="567"/>
        <w:jc w:val="both"/>
        <w:rPr>
          <w:rFonts w:ascii="Trebuchet MS" w:hAnsi="Trebuchet MS"/>
          <w:spacing w:val="-2"/>
          <w:sz w:val="22"/>
          <w:szCs w:val="22"/>
        </w:rPr>
      </w:pPr>
    </w:p>
    <w:p w14:paraId="7DD6B6AF" w14:textId="77777777" w:rsidR="00035321" w:rsidRDefault="00413271">
      <w:pPr>
        <w:rPr>
          <w:rFonts w:ascii="Trebuchet MS" w:hAnsi="Trebuchet MS"/>
          <w:spacing w:val="-2"/>
          <w:sz w:val="22"/>
          <w:szCs w:val="22"/>
        </w:rPr>
      </w:pPr>
      <w:r>
        <w:rPr>
          <w:rFonts w:ascii="Trebuchet MS" w:hAnsi="Trebuchet MS"/>
          <w:spacing w:val="-2"/>
          <w:sz w:val="22"/>
          <w:szCs w:val="22"/>
        </w:rPr>
        <w:br w:type="page"/>
      </w:r>
    </w:p>
    <w:p w14:paraId="312B416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lastRenderedPageBreak/>
        <w:br w:type="page"/>
      </w:r>
    </w:p>
    <w:p w14:paraId="6377C5A2"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1909" w:h="16834" w:code="9"/>
          <w:pgMar w:top="1985" w:right="1134" w:bottom="1418" w:left="1134" w:header="1418" w:footer="851" w:gutter="0"/>
          <w:pgNumType w:start="1" w:chapSep="period"/>
          <w:cols w:space="720"/>
        </w:sectPr>
      </w:pPr>
    </w:p>
    <w:p w14:paraId="04E5B5D1"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2 Net present value</w:t>
      </w:r>
    </w:p>
    <w:p w14:paraId="7B7CBDDB" w14:textId="77777777" w:rsidR="00035321" w:rsidRDefault="00035321">
      <w:pPr>
        <w:tabs>
          <w:tab w:val="left" w:pos="567"/>
        </w:tabs>
        <w:suppressAutoHyphens/>
        <w:ind w:left="567"/>
        <w:jc w:val="both"/>
        <w:rPr>
          <w:rFonts w:ascii="Trebuchet MS" w:hAnsi="Trebuchet MS"/>
          <w:spacing w:val="-2"/>
          <w:sz w:val="28"/>
          <w:szCs w:val="28"/>
        </w:rPr>
      </w:pPr>
    </w:p>
    <w:p w14:paraId="7B8C7DD4"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Time value of money</w:t>
      </w:r>
    </w:p>
    <w:p w14:paraId="57C43735" w14:textId="77777777" w:rsidR="00035321" w:rsidRDefault="00035321">
      <w:pPr>
        <w:tabs>
          <w:tab w:val="left" w:pos="567"/>
        </w:tabs>
        <w:suppressAutoHyphens/>
        <w:ind w:left="567"/>
        <w:jc w:val="both"/>
        <w:rPr>
          <w:rFonts w:ascii="Trebuchet MS" w:hAnsi="Trebuchet MS"/>
          <w:spacing w:val="-2"/>
          <w:sz w:val="22"/>
          <w:szCs w:val="22"/>
        </w:rPr>
      </w:pPr>
    </w:p>
    <w:p w14:paraId="1D86DC93"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equivalent value today of a sum of money received or spent sometime in the future is its present value ("PV"). The present value of net cash flow occurring at some point in the future is referred to as the net present value ("NPV") of that future cash flow.</w:t>
      </w:r>
    </w:p>
    <w:p w14:paraId="59C8B197" w14:textId="77777777" w:rsidR="00035321" w:rsidRDefault="00035321">
      <w:pPr>
        <w:tabs>
          <w:tab w:val="left" w:pos="567"/>
        </w:tabs>
        <w:suppressAutoHyphens/>
        <w:ind w:left="567"/>
        <w:jc w:val="both"/>
        <w:rPr>
          <w:rFonts w:ascii="Trebuchet MS" w:hAnsi="Trebuchet MS"/>
          <w:spacing w:val="-2"/>
          <w:sz w:val="22"/>
          <w:szCs w:val="22"/>
        </w:rPr>
      </w:pPr>
    </w:p>
    <w:p w14:paraId="0351E4E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By its very name, a net present value recognises that time has a critical bearing on the value of money. Money has more or less value depending on when it is received or spent. A sum of money received now is worth more than the same sum of money received several years in the future. It is not a matter of opinion that money has time value. It is a matter of fact. The fact that we can invest money in the bank and earn interest on it demonstrates that the money invested will be worth more later on. The recognition that money has time value is very important in the petroleum industry. Oil and gas projects involve the investment of large sums of money, often over a period of several years before any revenue is obtained.  The projects can last for twenty years or more. Therefore the choice of an economic indicator which recognises time and takes time quantitatively into account is critical for investment decision making in the industry.</w:t>
      </w:r>
    </w:p>
    <w:p w14:paraId="77C7D6E5" w14:textId="77777777" w:rsidR="00035321" w:rsidRDefault="00035321">
      <w:pPr>
        <w:tabs>
          <w:tab w:val="left" w:pos="567"/>
        </w:tabs>
        <w:suppressAutoHyphens/>
        <w:ind w:left="567"/>
        <w:jc w:val="both"/>
        <w:rPr>
          <w:rFonts w:ascii="Trebuchet MS" w:hAnsi="Trebuchet MS"/>
          <w:spacing w:val="-2"/>
          <w:sz w:val="28"/>
          <w:szCs w:val="28"/>
        </w:rPr>
      </w:pPr>
    </w:p>
    <w:p w14:paraId="488C12FE"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Future value</w:t>
      </w:r>
    </w:p>
    <w:p w14:paraId="40C17829" w14:textId="77777777" w:rsidR="00035321" w:rsidRDefault="00035321">
      <w:pPr>
        <w:tabs>
          <w:tab w:val="left" w:pos="567"/>
        </w:tabs>
        <w:suppressAutoHyphens/>
        <w:ind w:left="567"/>
        <w:jc w:val="both"/>
        <w:rPr>
          <w:rFonts w:ascii="Trebuchet MS" w:hAnsi="Trebuchet MS"/>
          <w:spacing w:val="-2"/>
          <w:sz w:val="22"/>
          <w:szCs w:val="22"/>
        </w:rPr>
      </w:pPr>
    </w:p>
    <w:p w14:paraId="592B873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basis for the calculation of present value is the existence of interest – interest which can be earned by putting money into the bank or into some other investment. This is best explained by means of an example.</w:t>
      </w:r>
    </w:p>
    <w:p w14:paraId="75EF76BC" w14:textId="77777777" w:rsidR="00035321" w:rsidRDefault="00035321">
      <w:pPr>
        <w:tabs>
          <w:tab w:val="left" w:pos="567"/>
        </w:tabs>
        <w:suppressAutoHyphens/>
        <w:ind w:left="567"/>
        <w:jc w:val="both"/>
        <w:rPr>
          <w:rFonts w:ascii="Trebuchet MS" w:hAnsi="Trebuchet MS"/>
          <w:spacing w:val="-2"/>
          <w:sz w:val="22"/>
          <w:szCs w:val="22"/>
        </w:rPr>
      </w:pPr>
    </w:p>
    <w:p w14:paraId="7EAB131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Suppose that $100 is placed in a bank account which earns interest at 10% per year.  The value of the $100 after one year will be $110 and, if required, this $110 can be withdrawn from the bank.  The $110 is calculated as follows -</w:t>
      </w:r>
    </w:p>
    <w:p w14:paraId="04093374" w14:textId="77777777" w:rsidR="00035321" w:rsidRDefault="00035321">
      <w:pPr>
        <w:tabs>
          <w:tab w:val="left" w:pos="567"/>
        </w:tabs>
        <w:suppressAutoHyphens/>
        <w:ind w:left="567"/>
        <w:jc w:val="both"/>
        <w:rPr>
          <w:rFonts w:ascii="Trebuchet MS" w:hAnsi="Trebuchet MS"/>
          <w:spacing w:val="-2"/>
          <w:sz w:val="22"/>
          <w:szCs w:val="22"/>
        </w:rPr>
      </w:pPr>
    </w:p>
    <w:p w14:paraId="70079C9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Future value of $100 after 1 year = $100*(1+10%) = $110</w:t>
      </w:r>
    </w:p>
    <w:p w14:paraId="6F102B11" w14:textId="77777777" w:rsidR="00035321" w:rsidRDefault="00035321">
      <w:pPr>
        <w:tabs>
          <w:tab w:val="left" w:pos="567"/>
        </w:tabs>
        <w:suppressAutoHyphens/>
        <w:ind w:left="567"/>
        <w:jc w:val="both"/>
        <w:rPr>
          <w:rFonts w:ascii="Trebuchet MS" w:hAnsi="Trebuchet MS"/>
          <w:spacing w:val="-2"/>
          <w:sz w:val="22"/>
          <w:szCs w:val="22"/>
        </w:rPr>
      </w:pPr>
    </w:p>
    <w:p w14:paraId="5A512B1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This calculation shows that, after one year, the original $100 is still there, but, by leaving it in the bank, interest of 10% of $100 (equals $10) has been earned.  Adding the interest of $10 to the original amount gives $110. In this case $100 is compounded forward at an interest rate of 10%. Diagrammatically, the process of compounding interest can be represented as follows -</w:t>
      </w:r>
    </w:p>
    <w:p w14:paraId="76EE7A80" w14:textId="77777777" w:rsidR="00035321" w:rsidRDefault="00035321">
      <w:pPr>
        <w:tabs>
          <w:tab w:val="left" w:pos="567"/>
        </w:tabs>
        <w:suppressAutoHyphens/>
        <w:ind w:left="567"/>
        <w:jc w:val="both"/>
        <w:rPr>
          <w:rFonts w:ascii="Trebuchet MS" w:hAnsi="Trebuchet MS"/>
          <w:spacing w:val="-2"/>
          <w:sz w:val="22"/>
          <w:szCs w:val="22"/>
        </w:rPr>
      </w:pPr>
    </w:p>
    <w:p w14:paraId="35DE7158"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985"/>
        <w:gridCol w:w="1275"/>
      </w:tblGrid>
      <w:tr w:rsidR="00035321" w14:paraId="290FF76A" w14:textId="77777777">
        <w:tc>
          <w:tcPr>
            <w:tcW w:w="1276" w:type="dxa"/>
          </w:tcPr>
          <w:p w14:paraId="31AF05B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Time = 0</w:t>
            </w:r>
          </w:p>
        </w:tc>
        <w:tc>
          <w:tcPr>
            <w:tcW w:w="1985" w:type="dxa"/>
            <w:tcBorders>
              <w:top w:val="nil"/>
              <w:bottom w:val="nil"/>
            </w:tcBorders>
          </w:tcPr>
          <w:p w14:paraId="227B725C"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74DEF95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Time = 1</w:t>
            </w:r>
          </w:p>
        </w:tc>
      </w:tr>
      <w:tr w:rsidR="00035321" w14:paraId="29E0EAEC" w14:textId="77777777">
        <w:tc>
          <w:tcPr>
            <w:tcW w:w="1276" w:type="dxa"/>
          </w:tcPr>
          <w:p w14:paraId="6493669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$100</w:t>
            </w:r>
          </w:p>
        </w:tc>
        <w:tc>
          <w:tcPr>
            <w:tcW w:w="1985" w:type="dxa"/>
            <w:tcBorders>
              <w:top w:val="nil"/>
              <w:bottom w:val="nil"/>
            </w:tcBorders>
          </w:tcPr>
          <w:p w14:paraId="05D27FF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46464" behindDoc="0" locked="0" layoutInCell="1" allowOverlap="1" wp14:anchorId="01BB274F" wp14:editId="03DFBA80">
                      <wp:simplePos x="0" y="0"/>
                      <wp:positionH relativeFrom="column">
                        <wp:posOffset>35560</wp:posOffset>
                      </wp:positionH>
                      <wp:positionV relativeFrom="paragraph">
                        <wp:posOffset>25400</wp:posOffset>
                      </wp:positionV>
                      <wp:extent cx="1143000" cy="0"/>
                      <wp:effectExtent l="0" t="0" r="0" b="0"/>
                      <wp:wrapNone/>
                      <wp:docPr id="4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36CE8" id="Line 60"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2pt" to="92.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">
                      <v:stroke endarrow="block"/>
                    </v:line>
                  </w:pict>
                </mc:Fallback>
              </mc:AlternateContent>
            </w:r>
          </w:p>
        </w:tc>
        <w:tc>
          <w:tcPr>
            <w:tcW w:w="1275" w:type="dxa"/>
          </w:tcPr>
          <w:p w14:paraId="77844F3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$110</w:t>
            </w:r>
          </w:p>
        </w:tc>
      </w:tr>
    </w:tbl>
    <w:p w14:paraId="34A11AB4" w14:textId="77777777" w:rsidR="00035321" w:rsidRDefault="00035321">
      <w:pPr>
        <w:tabs>
          <w:tab w:val="left" w:pos="567"/>
        </w:tabs>
        <w:suppressAutoHyphens/>
        <w:ind w:left="567"/>
        <w:jc w:val="both"/>
        <w:rPr>
          <w:rFonts w:ascii="Trebuchet MS" w:hAnsi="Trebuchet MS"/>
          <w:spacing w:val="-2"/>
          <w:sz w:val="22"/>
          <w:szCs w:val="22"/>
        </w:rPr>
      </w:pPr>
    </w:p>
    <w:p w14:paraId="238A435C" w14:textId="77777777" w:rsidR="00035321" w:rsidRDefault="00035321">
      <w:pPr>
        <w:tabs>
          <w:tab w:val="left" w:pos="567"/>
        </w:tabs>
        <w:suppressAutoHyphens/>
        <w:ind w:left="567"/>
        <w:jc w:val="both"/>
        <w:rPr>
          <w:rFonts w:ascii="Trebuchet MS" w:hAnsi="Trebuchet MS"/>
          <w:spacing w:val="-2"/>
          <w:sz w:val="22"/>
          <w:szCs w:val="22"/>
        </w:rPr>
      </w:pPr>
    </w:p>
    <w:p w14:paraId="0A46DD5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Another way of looking at this is that $100 today is equivalent to $110 in one year</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time.  In other words the future value of $100 is $110. Therefore future values are obtained by compounding at a given interest rate.</w:t>
      </w:r>
    </w:p>
    <w:p w14:paraId="5BA61FEE" w14:textId="77777777" w:rsidR="00035321" w:rsidRDefault="00035321">
      <w:pPr>
        <w:tabs>
          <w:tab w:val="left" w:pos="567"/>
        </w:tabs>
        <w:suppressAutoHyphens/>
        <w:ind w:left="567"/>
        <w:jc w:val="both"/>
        <w:rPr>
          <w:rFonts w:ascii="Trebuchet MS" w:hAnsi="Trebuchet MS"/>
          <w:spacing w:val="-2"/>
          <w:sz w:val="22"/>
          <w:szCs w:val="22"/>
        </w:rPr>
      </w:pPr>
    </w:p>
    <w:p w14:paraId="0F23D8B0" w14:textId="77777777" w:rsidR="00035321" w:rsidRDefault="00035321">
      <w:pPr>
        <w:tabs>
          <w:tab w:val="left" w:pos="567"/>
        </w:tabs>
        <w:suppressAutoHyphens/>
        <w:ind w:left="567"/>
        <w:jc w:val="both"/>
        <w:rPr>
          <w:rFonts w:ascii="Trebuchet MS" w:hAnsi="Trebuchet MS"/>
          <w:b/>
          <w:spacing w:val="-2"/>
          <w:sz w:val="28"/>
          <w:szCs w:val="28"/>
        </w:rPr>
      </w:pPr>
    </w:p>
    <w:p w14:paraId="6D3C88A3" w14:textId="77777777" w:rsidR="00035321" w:rsidRDefault="00035321">
      <w:pPr>
        <w:tabs>
          <w:tab w:val="left" w:pos="567"/>
        </w:tabs>
        <w:suppressAutoHyphens/>
        <w:ind w:left="567"/>
        <w:jc w:val="both"/>
        <w:rPr>
          <w:rFonts w:ascii="Trebuchet MS" w:hAnsi="Trebuchet MS"/>
          <w:b/>
          <w:spacing w:val="-2"/>
          <w:sz w:val="28"/>
          <w:szCs w:val="28"/>
        </w:rPr>
      </w:pPr>
    </w:p>
    <w:p w14:paraId="4652D7F7" w14:textId="77777777" w:rsidR="00035321" w:rsidRDefault="00035321">
      <w:pPr>
        <w:tabs>
          <w:tab w:val="left" w:pos="567"/>
        </w:tabs>
        <w:suppressAutoHyphens/>
        <w:ind w:left="567"/>
        <w:jc w:val="both"/>
        <w:rPr>
          <w:rFonts w:ascii="Trebuchet MS" w:hAnsi="Trebuchet MS"/>
          <w:b/>
          <w:spacing w:val="-2"/>
          <w:sz w:val="28"/>
          <w:szCs w:val="28"/>
        </w:rPr>
      </w:pPr>
    </w:p>
    <w:p w14:paraId="7333F738"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lastRenderedPageBreak/>
        <w:t>Present value</w:t>
      </w:r>
    </w:p>
    <w:p w14:paraId="2BA00D0A" w14:textId="77777777" w:rsidR="00035321" w:rsidRDefault="00035321">
      <w:pPr>
        <w:tabs>
          <w:tab w:val="left" w:pos="567"/>
        </w:tabs>
        <w:suppressAutoHyphens/>
        <w:ind w:left="567"/>
        <w:jc w:val="both"/>
        <w:rPr>
          <w:rFonts w:ascii="Trebuchet MS" w:hAnsi="Trebuchet MS"/>
          <w:spacing w:val="-2"/>
          <w:sz w:val="22"/>
          <w:szCs w:val="22"/>
        </w:rPr>
      </w:pPr>
    </w:p>
    <w:p w14:paraId="36210F7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converse of this is that $110 in one year</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time is worth $100 today. That is, $110 discounted to the present day is $100.  In other words, the present value of $110 in one year</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time is $100. Therefore, present values are obtained by discounting at a given discount rate. Present values measure what would have had to be placed in the bank today to get a given future value.  Diagrammatically -</w:t>
      </w:r>
    </w:p>
    <w:p w14:paraId="2D5B82CE" w14:textId="77777777" w:rsidR="00035321" w:rsidRDefault="00035321">
      <w:pPr>
        <w:tabs>
          <w:tab w:val="left" w:pos="567"/>
        </w:tabs>
        <w:suppressAutoHyphens/>
        <w:ind w:left="567"/>
        <w:jc w:val="both"/>
        <w:rPr>
          <w:rFonts w:ascii="Trebuchet MS" w:hAnsi="Trebuchet MS"/>
          <w:spacing w:val="-2"/>
          <w:sz w:val="22"/>
          <w:szCs w:val="22"/>
        </w:rPr>
      </w:pPr>
    </w:p>
    <w:p w14:paraId="2AB5D741"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985"/>
        <w:gridCol w:w="1275"/>
      </w:tblGrid>
      <w:tr w:rsidR="00035321" w14:paraId="1DAF2009" w14:textId="77777777">
        <w:tc>
          <w:tcPr>
            <w:tcW w:w="1276" w:type="dxa"/>
          </w:tcPr>
          <w:p w14:paraId="1D0F97D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Time = 0</w:t>
            </w:r>
          </w:p>
        </w:tc>
        <w:tc>
          <w:tcPr>
            <w:tcW w:w="1985" w:type="dxa"/>
            <w:tcBorders>
              <w:top w:val="nil"/>
              <w:bottom w:val="nil"/>
            </w:tcBorders>
          </w:tcPr>
          <w:p w14:paraId="7A416BB8"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3ACE76C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Time = 1</w:t>
            </w:r>
          </w:p>
        </w:tc>
      </w:tr>
      <w:tr w:rsidR="00035321" w14:paraId="58D07FF5" w14:textId="77777777">
        <w:tc>
          <w:tcPr>
            <w:tcW w:w="1276" w:type="dxa"/>
          </w:tcPr>
          <w:p w14:paraId="626CC32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$100</w:t>
            </w:r>
          </w:p>
        </w:tc>
        <w:tc>
          <w:tcPr>
            <w:tcW w:w="1985" w:type="dxa"/>
            <w:tcBorders>
              <w:top w:val="nil"/>
              <w:bottom w:val="nil"/>
            </w:tcBorders>
          </w:tcPr>
          <w:p w14:paraId="0187666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47488" behindDoc="0" locked="0" layoutInCell="1" allowOverlap="1" wp14:anchorId="390267D7" wp14:editId="2C567B70">
                      <wp:simplePos x="0" y="0"/>
                      <wp:positionH relativeFrom="column">
                        <wp:posOffset>104140</wp:posOffset>
                      </wp:positionH>
                      <wp:positionV relativeFrom="paragraph">
                        <wp:posOffset>31750</wp:posOffset>
                      </wp:positionV>
                      <wp:extent cx="1028700" cy="0"/>
                      <wp:effectExtent l="0" t="0" r="0" b="0"/>
                      <wp:wrapNone/>
                      <wp:docPr id="4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203F6" id="Line 61" o:spid="_x0000_s1026" style="position:absolute;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pt,2.5pt" to="89.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">
                      <v:stroke endarrow="block"/>
                    </v:line>
                  </w:pict>
                </mc:Fallback>
              </mc:AlternateContent>
            </w:r>
          </w:p>
        </w:tc>
        <w:tc>
          <w:tcPr>
            <w:tcW w:w="1275" w:type="dxa"/>
          </w:tcPr>
          <w:p w14:paraId="426FDF2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$110</w:t>
            </w:r>
          </w:p>
        </w:tc>
      </w:tr>
    </w:tbl>
    <w:p w14:paraId="51C9C66D" w14:textId="77777777" w:rsidR="00035321" w:rsidRDefault="00035321">
      <w:pPr>
        <w:tabs>
          <w:tab w:val="left" w:pos="567"/>
        </w:tabs>
        <w:suppressAutoHyphens/>
        <w:ind w:left="567"/>
        <w:jc w:val="both"/>
        <w:rPr>
          <w:rFonts w:ascii="Trebuchet MS" w:hAnsi="Trebuchet MS"/>
          <w:spacing w:val="-2"/>
          <w:sz w:val="22"/>
          <w:szCs w:val="22"/>
        </w:rPr>
      </w:pPr>
    </w:p>
    <w:p w14:paraId="44CE1711" w14:textId="77777777" w:rsidR="00035321" w:rsidRDefault="00035321">
      <w:pPr>
        <w:tabs>
          <w:tab w:val="left" w:pos="567"/>
        </w:tabs>
        <w:suppressAutoHyphens/>
        <w:ind w:left="567"/>
        <w:jc w:val="both"/>
        <w:rPr>
          <w:rFonts w:ascii="Trebuchet MS" w:hAnsi="Trebuchet MS"/>
          <w:spacing w:val="-2"/>
          <w:sz w:val="22"/>
          <w:szCs w:val="22"/>
        </w:rPr>
      </w:pPr>
    </w:p>
    <w:p w14:paraId="3157CE5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Mathematically, the present value of $110 in one year</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time using a discount rate of 10% is derived as follows :-</w:t>
      </w:r>
    </w:p>
    <w:p w14:paraId="1094311C"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Look w:val="01E0" w:firstRow="1" w:lastRow="1" w:firstColumn="1" w:lastColumn="1" w:noHBand="0" w:noVBand="0"/>
      </w:tblPr>
      <w:tblGrid>
        <w:gridCol w:w="3402"/>
        <w:gridCol w:w="1276"/>
      </w:tblGrid>
      <w:tr w:rsidR="00035321" w14:paraId="55F73EA5" w14:textId="77777777">
        <w:tc>
          <w:tcPr>
            <w:tcW w:w="3402" w:type="dxa"/>
          </w:tcPr>
          <w:p w14:paraId="202CAD8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Present value of $110 = $100 =</w:t>
            </w:r>
          </w:p>
        </w:tc>
        <w:tc>
          <w:tcPr>
            <w:tcW w:w="1276" w:type="dxa"/>
            <w:tcBorders>
              <w:bottom w:val="single" w:sz="4" w:space="0" w:color="auto"/>
            </w:tcBorders>
          </w:tcPr>
          <w:p w14:paraId="6D0AE4C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$110</w:t>
            </w:r>
          </w:p>
        </w:tc>
      </w:tr>
      <w:tr w:rsidR="00035321" w14:paraId="3FDFE4F0" w14:textId="77777777">
        <w:tc>
          <w:tcPr>
            <w:tcW w:w="3402" w:type="dxa"/>
          </w:tcPr>
          <w:p w14:paraId="092B1B22" w14:textId="77777777" w:rsidR="00035321" w:rsidRDefault="00035321">
            <w:pPr>
              <w:tabs>
                <w:tab w:val="left" w:pos="567"/>
              </w:tabs>
              <w:suppressAutoHyphens/>
              <w:jc w:val="both"/>
              <w:rPr>
                <w:rFonts w:ascii="Trebuchet MS" w:hAnsi="Trebuchet MS"/>
                <w:spacing w:val="-2"/>
                <w:sz w:val="22"/>
                <w:szCs w:val="22"/>
              </w:rPr>
            </w:pPr>
          </w:p>
        </w:tc>
        <w:tc>
          <w:tcPr>
            <w:tcW w:w="1276" w:type="dxa"/>
            <w:tcBorders>
              <w:top w:val="single" w:sz="4" w:space="0" w:color="auto"/>
            </w:tcBorders>
          </w:tcPr>
          <w:p w14:paraId="55BC9D0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 + 10%)</w:t>
            </w:r>
          </w:p>
        </w:tc>
      </w:tr>
    </w:tbl>
    <w:p w14:paraId="0B5EA029" w14:textId="77777777" w:rsidR="00035321" w:rsidRDefault="00035321">
      <w:pPr>
        <w:tabs>
          <w:tab w:val="left" w:pos="567"/>
        </w:tabs>
        <w:suppressAutoHyphens/>
        <w:ind w:left="567"/>
        <w:jc w:val="both"/>
        <w:rPr>
          <w:rFonts w:ascii="Trebuchet MS" w:hAnsi="Trebuchet MS"/>
          <w:spacing w:val="-2"/>
          <w:sz w:val="22"/>
          <w:szCs w:val="22"/>
        </w:rPr>
      </w:pPr>
    </w:p>
    <w:p w14:paraId="4832F79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If we consider the equivalence between $100 today and its value in two years time at an interest rate of 10%, then we would need to compound $100 over two years as shown in Table1 -</w:t>
      </w:r>
    </w:p>
    <w:p w14:paraId="6652677A" w14:textId="77777777" w:rsidR="00035321" w:rsidRDefault="00035321">
      <w:pPr>
        <w:tabs>
          <w:tab w:val="left" w:pos="567"/>
        </w:tabs>
        <w:suppressAutoHyphens/>
        <w:ind w:left="567"/>
        <w:jc w:val="both"/>
        <w:rPr>
          <w:rFonts w:ascii="Trebuchet MS" w:hAnsi="Trebuchet MS"/>
          <w:spacing w:val="-2"/>
          <w:sz w:val="22"/>
          <w:szCs w:val="22"/>
        </w:rPr>
      </w:pPr>
    </w:p>
    <w:p w14:paraId="02588F90"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3119"/>
        <w:gridCol w:w="3402"/>
      </w:tblGrid>
      <w:tr w:rsidR="00035321" w14:paraId="74F6E391" w14:textId="77777777">
        <w:tc>
          <w:tcPr>
            <w:tcW w:w="6521" w:type="dxa"/>
            <w:gridSpan w:val="2"/>
          </w:tcPr>
          <w:p w14:paraId="1A882B6E"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1 - Future value of $100 after 2 years</w:t>
            </w:r>
          </w:p>
        </w:tc>
      </w:tr>
      <w:tr w:rsidR="00035321" w14:paraId="371AF946" w14:textId="77777777">
        <w:tc>
          <w:tcPr>
            <w:tcW w:w="3119" w:type="dxa"/>
            <w:tcBorders>
              <w:right w:val="nil"/>
            </w:tcBorders>
          </w:tcPr>
          <w:p w14:paraId="3E8522E5" w14:textId="77777777" w:rsidR="00035321" w:rsidRDefault="00035321">
            <w:pPr>
              <w:tabs>
                <w:tab w:val="left" w:pos="567"/>
              </w:tabs>
              <w:suppressAutoHyphens/>
              <w:jc w:val="both"/>
              <w:rPr>
                <w:rFonts w:ascii="Trebuchet MS" w:hAnsi="Trebuchet MS"/>
                <w:spacing w:val="-2"/>
                <w:sz w:val="22"/>
                <w:szCs w:val="22"/>
              </w:rPr>
            </w:pPr>
          </w:p>
        </w:tc>
        <w:tc>
          <w:tcPr>
            <w:tcW w:w="3402" w:type="dxa"/>
            <w:tcBorders>
              <w:top w:val="nil"/>
              <w:left w:val="nil"/>
              <w:bottom w:val="nil"/>
            </w:tcBorders>
          </w:tcPr>
          <w:p w14:paraId="1498705A" w14:textId="77777777" w:rsidR="00035321" w:rsidRDefault="00035321">
            <w:pPr>
              <w:tabs>
                <w:tab w:val="left" w:pos="567"/>
              </w:tabs>
              <w:suppressAutoHyphens/>
              <w:jc w:val="both"/>
              <w:rPr>
                <w:rFonts w:ascii="Trebuchet MS" w:hAnsi="Trebuchet MS"/>
                <w:spacing w:val="-2"/>
                <w:sz w:val="22"/>
                <w:szCs w:val="22"/>
              </w:rPr>
            </w:pPr>
          </w:p>
        </w:tc>
      </w:tr>
      <w:tr w:rsidR="00035321" w14:paraId="0DF6F064" w14:textId="77777777">
        <w:tc>
          <w:tcPr>
            <w:tcW w:w="3119" w:type="dxa"/>
            <w:tcBorders>
              <w:right w:val="nil"/>
            </w:tcBorders>
          </w:tcPr>
          <w:p w14:paraId="20D9BE5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Value today (time = 0)</w:t>
            </w:r>
          </w:p>
        </w:tc>
        <w:tc>
          <w:tcPr>
            <w:tcW w:w="3402" w:type="dxa"/>
            <w:tcBorders>
              <w:top w:val="nil"/>
              <w:left w:val="nil"/>
              <w:bottom w:val="nil"/>
            </w:tcBorders>
          </w:tcPr>
          <w:p w14:paraId="5C679CC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$100</w:t>
            </w:r>
          </w:p>
        </w:tc>
      </w:tr>
      <w:tr w:rsidR="00035321" w14:paraId="7A9A2048" w14:textId="77777777">
        <w:tc>
          <w:tcPr>
            <w:tcW w:w="3119" w:type="dxa"/>
            <w:tcBorders>
              <w:right w:val="nil"/>
            </w:tcBorders>
          </w:tcPr>
          <w:p w14:paraId="5570DB3B" w14:textId="77777777" w:rsidR="00035321" w:rsidRDefault="00035321">
            <w:pPr>
              <w:tabs>
                <w:tab w:val="left" w:pos="567"/>
              </w:tabs>
              <w:suppressAutoHyphens/>
              <w:jc w:val="both"/>
              <w:rPr>
                <w:rFonts w:ascii="Trebuchet MS" w:hAnsi="Trebuchet MS"/>
                <w:spacing w:val="-2"/>
                <w:sz w:val="22"/>
                <w:szCs w:val="22"/>
              </w:rPr>
            </w:pPr>
          </w:p>
        </w:tc>
        <w:tc>
          <w:tcPr>
            <w:tcW w:w="3402" w:type="dxa"/>
            <w:tcBorders>
              <w:top w:val="nil"/>
              <w:left w:val="nil"/>
              <w:bottom w:val="nil"/>
            </w:tcBorders>
          </w:tcPr>
          <w:p w14:paraId="65975B65" w14:textId="77777777" w:rsidR="00035321" w:rsidRDefault="00035321">
            <w:pPr>
              <w:tabs>
                <w:tab w:val="left" w:pos="567"/>
              </w:tabs>
              <w:suppressAutoHyphens/>
              <w:jc w:val="both"/>
              <w:rPr>
                <w:rFonts w:ascii="Trebuchet MS" w:hAnsi="Trebuchet MS"/>
                <w:spacing w:val="-2"/>
                <w:sz w:val="22"/>
                <w:szCs w:val="22"/>
              </w:rPr>
            </w:pPr>
          </w:p>
        </w:tc>
      </w:tr>
      <w:tr w:rsidR="00035321" w14:paraId="06DF5D4C" w14:textId="77777777">
        <w:tc>
          <w:tcPr>
            <w:tcW w:w="3119" w:type="dxa"/>
            <w:tcBorders>
              <w:right w:val="nil"/>
            </w:tcBorders>
          </w:tcPr>
          <w:p w14:paraId="05D56E4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Value in 1 year (time = 1)</w:t>
            </w:r>
          </w:p>
        </w:tc>
        <w:tc>
          <w:tcPr>
            <w:tcW w:w="3402" w:type="dxa"/>
            <w:tcBorders>
              <w:top w:val="nil"/>
              <w:left w:val="nil"/>
              <w:bottom w:val="nil"/>
            </w:tcBorders>
          </w:tcPr>
          <w:p w14:paraId="67F3967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$100 * (1 + 10%) = $110</w:t>
            </w:r>
          </w:p>
        </w:tc>
      </w:tr>
      <w:tr w:rsidR="00035321" w14:paraId="5FF96AAE" w14:textId="77777777">
        <w:tc>
          <w:tcPr>
            <w:tcW w:w="3119" w:type="dxa"/>
            <w:tcBorders>
              <w:right w:val="nil"/>
            </w:tcBorders>
          </w:tcPr>
          <w:p w14:paraId="420AE3D5" w14:textId="77777777" w:rsidR="00035321" w:rsidRDefault="00035321">
            <w:pPr>
              <w:tabs>
                <w:tab w:val="left" w:pos="567"/>
              </w:tabs>
              <w:suppressAutoHyphens/>
              <w:jc w:val="both"/>
              <w:rPr>
                <w:rFonts w:ascii="Trebuchet MS" w:hAnsi="Trebuchet MS"/>
                <w:spacing w:val="-2"/>
                <w:sz w:val="22"/>
                <w:szCs w:val="22"/>
              </w:rPr>
            </w:pPr>
          </w:p>
        </w:tc>
        <w:tc>
          <w:tcPr>
            <w:tcW w:w="3402" w:type="dxa"/>
            <w:tcBorders>
              <w:top w:val="nil"/>
              <w:left w:val="nil"/>
              <w:bottom w:val="nil"/>
            </w:tcBorders>
          </w:tcPr>
          <w:p w14:paraId="36D33733" w14:textId="77777777" w:rsidR="00035321" w:rsidRDefault="00035321">
            <w:pPr>
              <w:tabs>
                <w:tab w:val="left" w:pos="567"/>
              </w:tabs>
              <w:suppressAutoHyphens/>
              <w:jc w:val="both"/>
              <w:rPr>
                <w:rFonts w:ascii="Trebuchet MS" w:hAnsi="Trebuchet MS"/>
                <w:spacing w:val="-2"/>
                <w:sz w:val="22"/>
                <w:szCs w:val="22"/>
              </w:rPr>
            </w:pPr>
          </w:p>
        </w:tc>
      </w:tr>
      <w:tr w:rsidR="00035321" w14:paraId="06EAA2C6" w14:textId="77777777">
        <w:tc>
          <w:tcPr>
            <w:tcW w:w="3119" w:type="dxa"/>
            <w:tcBorders>
              <w:right w:val="nil"/>
            </w:tcBorders>
          </w:tcPr>
          <w:p w14:paraId="7E7E762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Value in 2 years (time = 2)</w:t>
            </w:r>
          </w:p>
        </w:tc>
        <w:tc>
          <w:tcPr>
            <w:tcW w:w="3402" w:type="dxa"/>
            <w:tcBorders>
              <w:top w:val="nil"/>
              <w:left w:val="nil"/>
              <w:bottom w:val="nil"/>
            </w:tcBorders>
          </w:tcPr>
          <w:p w14:paraId="54882B1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$110 * (1 + 10%)</w:t>
            </w:r>
          </w:p>
        </w:tc>
      </w:tr>
      <w:tr w:rsidR="00035321" w14:paraId="7B0B746D" w14:textId="77777777">
        <w:tc>
          <w:tcPr>
            <w:tcW w:w="3119" w:type="dxa"/>
            <w:tcBorders>
              <w:right w:val="nil"/>
            </w:tcBorders>
          </w:tcPr>
          <w:p w14:paraId="727331FC" w14:textId="77777777" w:rsidR="00035321" w:rsidRDefault="00035321">
            <w:pPr>
              <w:tabs>
                <w:tab w:val="left" w:pos="567"/>
              </w:tabs>
              <w:suppressAutoHyphens/>
              <w:jc w:val="both"/>
              <w:rPr>
                <w:rFonts w:ascii="Trebuchet MS" w:hAnsi="Trebuchet MS"/>
                <w:spacing w:val="-2"/>
                <w:sz w:val="22"/>
                <w:szCs w:val="22"/>
              </w:rPr>
            </w:pPr>
          </w:p>
        </w:tc>
        <w:tc>
          <w:tcPr>
            <w:tcW w:w="3402" w:type="dxa"/>
            <w:tcBorders>
              <w:top w:val="nil"/>
              <w:left w:val="nil"/>
              <w:bottom w:val="nil"/>
            </w:tcBorders>
          </w:tcPr>
          <w:p w14:paraId="4851894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$100 * (1 + 10%) * (1 + 10%)</w:t>
            </w:r>
          </w:p>
        </w:tc>
      </w:tr>
      <w:tr w:rsidR="00035321" w14:paraId="60A6AA7E" w14:textId="77777777">
        <w:tc>
          <w:tcPr>
            <w:tcW w:w="3119" w:type="dxa"/>
            <w:tcBorders>
              <w:right w:val="nil"/>
            </w:tcBorders>
          </w:tcPr>
          <w:p w14:paraId="017E766F" w14:textId="77777777" w:rsidR="00035321" w:rsidRDefault="00035321">
            <w:pPr>
              <w:tabs>
                <w:tab w:val="left" w:pos="567"/>
              </w:tabs>
              <w:suppressAutoHyphens/>
              <w:jc w:val="both"/>
              <w:rPr>
                <w:rFonts w:ascii="Trebuchet MS" w:hAnsi="Trebuchet MS"/>
                <w:spacing w:val="-2"/>
                <w:sz w:val="22"/>
                <w:szCs w:val="22"/>
              </w:rPr>
            </w:pPr>
          </w:p>
        </w:tc>
        <w:tc>
          <w:tcPr>
            <w:tcW w:w="3402" w:type="dxa"/>
            <w:tcBorders>
              <w:top w:val="nil"/>
              <w:left w:val="nil"/>
              <w:bottom w:val="nil"/>
            </w:tcBorders>
          </w:tcPr>
          <w:p w14:paraId="6B92251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$100 * (1 +10%)</w:t>
            </w:r>
            <w:r>
              <w:rPr>
                <w:rFonts w:ascii="Trebuchet MS" w:hAnsi="Trebuchet MS"/>
                <w:spacing w:val="-2"/>
                <w:sz w:val="22"/>
                <w:szCs w:val="22"/>
                <w:vertAlign w:val="superscript"/>
              </w:rPr>
              <w:t>2</w:t>
            </w:r>
          </w:p>
        </w:tc>
      </w:tr>
      <w:tr w:rsidR="00035321" w14:paraId="20DEE30D" w14:textId="77777777">
        <w:tc>
          <w:tcPr>
            <w:tcW w:w="3119" w:type="dxa"/>
            <w:tcBorders>
              <w:right w:val="nil"/>
            </w:tcBorders>
          </w:tcPr>
          <w:p w14:paraId="74E78ACC" w14:textId="77777777" w:rsidR="00035321" w:rsidRDefault="00035321">
            <w:pPr>
              <w:tabs>
                <w:tab w:val="left" w:pos="567"/>
              </w:tabs>
              <w:suppressAutoHyphens/>
              <w:jc w:val="both"/>
              <w:rPr>
                <w:rFonts w:ascii="Trebuchet MS" w:hAnsi="Trebuchet MS"/>
                <w:spacing w:val="-2"/>
                <w:sz w:val="22"/>
                <w:szCs w:val="22"/>
              </w:rPr>
            </w:pPr>
          </w:p>
        </w:tc>
        <w:tc>
          <w:tcPr>
            <w:tcW w:w="3402" w:type="dxa"/>
            <w:tcBorders>
              <w:top w:val="nil"/>
              <w:left w:val="nil"/>
              <w:bottom w:val="nil"/>
            </w:tcBorders>
          </w:tcPr>
          <w:p w14:paraId="71C4AAF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$121</w:t>
            </w:r>
          </w:p>
        </w:tc>
      </w:tr>
      <w:tr w:rsidR="00035321" w14:paraId="10CD952F" w14:textId="77777777">
        <w:tc>
          <w:tcPr>
            <w:tcW w:w="3119" w:type="dxa"/>
            <w:tcBorders>
              <w:right w:val="nil"/>
            </w:tcBorders>
          </w:tcPr>
          <w:p w14:paraId="21B93B2C" w14:textId="77777777" w:rsidR="00035321" w:rsidRDefault="00035321">
            <w:pPr>
              <w:tabs>
                <w:tab w:val="left" w:pos="567"/>
              </w:tabs>
              <w:suppressAutoHyphens/>
              <w:jc w:val="both"/>
              <w:rPr>
                <w:rFonts w:ascii="Trebuchet MS" w:hAnsi="Trebuchet MS"/>
                <w:spacing w:val="-2"/>
                <w:sz w:val="22"/>
                <w:szCs w:val="22"/>
              </w:rPr>
            </w:pPr>
          </w:p>
        </w:tc>
        <w:tc>
          <w:tcPr>
            <w:tcW w:w="3402" w:type="dxa"/>
            <w:tcBorders>
              <w:top w:val="nil"/>
              <w:left w:val="nil"/>
              <w:bottom w:val="single" w:sz="4" w:space="0" w:color="auto"/>
            </w:tcBorders>
          </w:tcPr>
          <w:p w14:paraId="5A1FCB78" w14:textId="77777777" w:rsidR="00035321" w:rsidRDefault="00035321">
            <w:pPr>
              <w:tabs>
                <w:tab w:val="left" w:pos="567"/>
              </w:tabs>
              <w:suppressAutoHyphens/>
              <w:jc w:val="both"/>
              <w:rPr>
                <w:rFonts w:ascii="Trebuchet MS" w:hAnsi="Trebuchet MS"/>
                <w:spacing w:val="-2"/>
                <w:sz w:val="22"/>
                <w:szCs w:val="22"/>
              </w:rPr>
            </w:pPr>
          </w:p>
        </w:tc>
      </w:tr>
    </w:tbl>
    <w:p w14:paraId="39E0F6B4" w14:textId="77777777" w:rsidR="00035321" w:rsidRDefault="00035321">
      <w:pPr>
        <w:tabs>
          <w:tab w:val="left" w:pos="567"/>
        </w:tabs>
        <w:suppressAutoHyphens/>
        <w:ind w:left="567"/>
        <w:jc w:val="both"/>
        <w:rPr>
          <w:rFonts w:ascii="Trebuchet MS" w:hAnsi="Trebuchet MS"/>
          <w:spacing w:val="-2"/>
          <w:sz w:val="22"/>
          <w:szCs w:val="22"/>
        </w:rPr>
      </w:pPr>
    </w:p>
    <w:p w14:paraId="06652DF0" w14:textId="77777777" w:rsidR="00035321" w:rsidRDefault="00035321">
      <w:pPr>
        <w:tabs>
          <w:tab w:val="left" w:pos="567"/>
        </w:tabs>
        <w:suppressAutoHyphens/>
        <w:ind w:left="567"/>
        <w:jc w:val="both"/>
        <w:rPr>
          <w:rFonts w:ascii="Trebuchet MS" w:hAnsi="Trebuchet MS"/>
          <w:spacing w:val="-2"/>
          <w:sz w:val="22"/>
          <w:szCs w:val="22"/>
        </w:rPr>
      </w:pPr>
    </w:p>
    <w:p w14:paraId="729FFBC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Therefore, the future value in two years of $100 held today is $121. Conversely, the present value today of $121 held in two year</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time is $100. Therefore, the effect of time is to reduce the present value. The further away the money is in time, the lower the present value.</w:t>
      </w:r>
    </w:p>
    <w:p w14:paraId="7E8B9001" w14:textId="77777777" w:rsidR="00035321" w:rsidRDefault="00035321">
      <w:pPr>
        <w:tabs>
          <w:tab w:val="left" w:pos="567"/>
        </w:tabs>
        <w:suppressAutoHyphens/>
        <w:ind w:left="567"/>
        <w:jc w:val="both"/>
        <w:rPr>
          <w:rFonts w:ascii="Trebuchet MS" w:hAnsi="Trebuchet MS"/>
          <w:spacing w:val="-2"/>
          <w:sz w:val="22"/>
          <w:szCs w:val="22"/>
        </w:rPr>
      </w:pPr>
    </w:p>
    <w:p w14:paraId="4B2080E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 general case and in algebraic form, we can express the equivalence of present and future values for the nth year in the future as shown in Table 2.</w:t>
      </w:r>
    </w:p>
    <w:p w14:paraId="38FE1894" w14:textId="77777777" w:rsidR="00035321" w:rsidRDefault="00035321">
      <w:pPr>
        <w:tabs>
          <w:tab w:val="left" w:pos="567"/>
        </w:tabs>
        <w:suppressAutoHyphens/>
        <w:ind w:left="567"/>
        <w:jc w:val="both"/>
        <w:rPr>
          <w:rFonts w:ascii="Trebuchet MS" w:hAnsi="Trebuchet MS"/>
          <w:spacing w:val="-2"/>
          <w:sz w:val="22"/>
          <w:szCs w:val="22"/>
        </w:rPr>
      </w:pPr>
    </w:p>
    <w:p w14:paraId="0701A682" w14:textId="77777777" w:rsidR="00035321" w:rsidRDefault="00035321">
      <w:pPr>
        <w:tabs>
          <w:tab w:val="left" w:pos="567"/>
        </w:tabs>
        <w:suppressAutoHyphens/>
        <w:ind w:left="567"/>
        <w:jc w:val="both"/>
        <w:rPr>
          <w:rFonts w:ascii="Trebuchet MS" w:hAnsi="Trebuchet MS"/>
          <w:spacing w:val="-2"/>
          <w:sz w:val="22"/>
          <w:szCs w:val="22"/>
        </w:rPr>
      </w:pPr>
    </w:p>
    <w:p w14:paraId="655D7A4D" w14:textId="77777777" w:rsidR="00035321" w:rsidRDefault="00035321">
      <w:pPr>
        <w:tabs>
          <w:tab w:val="left" w:pos="567"/>
        </w:tabs>
        <w:suppressAutoHyphens/>
        <w:ind w:left="567"/>
        <w:jc w:val="both"/>
        <w:rPr>
          <w:rFonts w:ascii="Trebuchet MS" w:hAnsi="Trebuchet MS"/>
          <w:spacing w:val="-2"/>
          <w:sz w:val="22"/>
          <w:szCs w:val="22"/>
        </w:rPr>
      </w:pPr>
    </w:p>
    <w:p w14:paraId="4E29DB33"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br w:type="page"/>
      </w: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2268"/>
        <w:gridCol w:w="1701"/>
        <w:gridCol w:w="1907"/>
      </w:tblGrid>
      <w:tr w:rsidR="00035321" w14:paraId="293F44A1" w14:textId="77777777">
        <w:tc>
          <w:tcPr>
            <w:tcW w:w="5876" w:type="dxa"/>
            <w:gridSpan w:val="3"/>
          </w:tcPr>
          <w:p w14:paraId="36CB1DB4"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lastRenderedPageBreak/>
              <w:t xml:space="preserve">Table 2 - Equations for present and future value </w:t>
            </w:r>
          </w:p>
        </w:tc>
      </w:tr>
      <w:tr w:rsidR="00035321" w14:paraId="5027165F" w14:textId="77777777">
        <w:tc>
          <w:tcPr>
            <w:tcW w:w="2268" w:type="dxa"/>
            <w:tcBorders>
              <w:right w:val="nil"/>
            </w:tcBorders>
          </w:tcPr>
          <w:p w14:paraId="7B389DD7"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right w:val="nil"/>
            </w:tcBorders>
          </w:tcPr>
          <w:p w14:paraId="460C3AA4" w14:textId="77777777" w:rsidR="00035321" w:rsidRDefault="00035321">
            <w:pPr>
              <w:tabs>
                <w:tab w:val="left" w:pos="567"/>
              </w:tabs>
              <w:suppressAutoHyphens/>
              <w:jc w:val="both"/>
              <w:rPr>
                <w:rFonts w:ascii="Trebuchet MS" w:hAnsi="Trebuchet MS"/>
                <w:spacing w:val="-2"/>
                <w:sz w:val="22"/>
                <w:szCs w:val="22"/>
              </w:rPr>
            </w:pPr>
          </w:p>
        </w:tc>
        <w:tc>
          <w:tcPr>
            <w:tcW w:w="1907" w:type="dxa"/>
            <w:tcBorders>
              <w:top w:val="nil"/>
              <w:left w:val="nil"/>
              <w:bottom w:val="nil"/>
            </w:tcBorders>
          </w:tcPr>
          <w:p w14:paraId="5E327108" w14:textId="77777777" w:rsidR="00035321" w:rsidRDefault="00035321">
            <w:pPr>
              <w:tabs>
                <w:tab w:val="left" w:pos="567"/>
              </w:tabs>
              <w:suppressAutoHyphens/>
              <w:jc w:val="both"/>
              <w:rPr>
                <w:rFonts w:ascii="Trebuchet MS" w:hAnsi="Trebuchet MS"/>
                <w:spacing w:val="-2"/>
                <w:sz w:val="22"/>
                <w:szCs w:val="22"/>
              </w:rPr>
            </w:pPr>
          </w:p>
        </w:tc>
      </w:tr>
      <w:tr w:rsidR="00035321" w14:paraId="20B65107" w14:textId="77777777">
        <w:tc>
          <w:tcPr>
            <w:tcW w:w="2268" w:type="dxa"/>
            <w:tcBorders>
              <w:right w:val="nil"/>
            </w:tcBorders>
          </w:tcPr>
          <w:p w14:paraId="06922BE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xml:space="preserve">FV = </w:t>
            </w:r>
          </w:p>
        </w:tc>
        <w:tc>
          <w:tcPr>
            <w:tcW w:w="1701" w:type="dxa"/>
            <w:tcBorders>
              <w:left w:val="nil"/>
              <w:right w:val="nil"/>
            </w:tcBorders>
          </w:tcPr>
          <w:p w14:paraId="30AA29C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PV * (1 + r)</w:t>
            </w:r>
            <w:r>
              <w:rPr>
                <w:rFonts w:ascii="Trebuchet MS" w:hAnsi="Trebuchet MS"/>
                <w:spacing w:val="-2"/>
                <w:sz w:val="22"/>
                <w:szCs w:val="22"/>
                <w:vertAlign w:val="superscript"/>
              </w:rPr>
              <w:t>n</w:t>
            </w:r>
          </w:p>
        </w:tc>
        <w:tc>
          <w:tcPr>
            <w:tcW w:w="1907" w:type="dxa"/>
            <w:tcBorders>
              <w:top w:val="nil"/>
              <w:left w:val="nil"/>
              <w:bottom w:val="nil"/>
            </w:tcBorders>
          </w:tcPr>
          <w:p w14:paraId="0B10DB36" w14:textId="77777777" w:rsidR="00035321" w:rsidRDefault="00035321">
            <w:pPr>
              <w:tabs>
                <w:tab w:val="left" w:pos="567"/>
              </w:tabs>
              <w:suppressAutoHyphens/>
              <w:jc w:val="both"/>
              <w:rPr>
                <w:rFonts w:ascii="Trebuchet MS" w:hAnsi="Trebuchet MS"/>
                <w:spacing w:val="-2"/>
                <w:sz w:val="22"/>
                <w:szCs w:val="22"/>
              </w:rPr>
            </w:pPr>
          </w:p>
        </w:tc>
      </w:tr>
      <w:tr w:rsidR="00035321" w14:paraId="206DB8A5" w14:textId="77777777">
        <w:tc>
          <w:tcPr>
            <w:tcW w:w="2268" w:type="dxa"/>
            <w:tcBorders>
              <w:right w:val="nil"/>
            </w:tcBorders>
          </w:tcPr>
          <w:p w14:paraId="0D4F4C0B" w14:textId="77777777" w:rsidR="00035321" w:rsidRDefault="00035321">
            <w:pPr>
              <w:tabs>
                <w:tab w:val="left" w:pos="567"/>
              </w:tabs>
              <w:suppressAutoHyphens/>
              <w:jc w:val="right"/>
              <w:rPr>
                <w:rFonts w:ascii="Trebuchet MS" w:hAnsi="Trebuchet MS"/>
                <w:spacing w:val="-2"/>
                <w:sz w:val="22"/>
                <w:szCs w:val="22"/>
              </w:rPr>
            </w:pPr>
          </w:p>
        </w:tc>
        <w:tc>
          <w:tcPr>
            <w:tcW w:w="1701" w:type="dxa"/>
            <w:tcBorders>
              <w:left w:val="nil"/>
              <w:bottom w:val="nil"/>
              <w:right w:val="nil"/>
            </w:tcBorders>
          </w:tcPr>
          <w:p w14:paraId="3624F4F3" w14:textId="77777777" w:rsidR="00035321" w:rsidRDefault="00035321">
            <w:pPr>
              <w:tabs>
                <w:tab w:val="left" w:pos="567"/>
              </w:tabs>
              <w:suppressAutoHyphens/>
              <w:jc w:val="center"/>
              <w:rPr>
                <w:rFonts w:ascii="Trebuchet MS" w:hAnsi="Trebuchet MS"/>
                <w:spacing w:val="-2"/>
                <w:sz w:val="22"/>
                <w:szCs w:val="22"/>
              </w:rPr>
            </w:pPr>
          </w:p>
        </w:tc>
        <w:tc>
          <w:tcPr>
            <w:tcW w:w="1907" w:type="dxa"/>
            <w:tcBorders>
              <w:top w:val="nil"/>
              <w:left w:val="nil"/>
              <w:bottom w:val="nil"/>
            </w:tcBorders>
          </w:tcPr>
          <w:p w14:paraId="42D5D589" w14:textId="77777777" w:rsidR="00035321" w:rsidRDefault="00035321">
            <w:pPr>
              <w:tabs>
                <w:tab w:val="left" w:pos="567"/>
              </w:tabs>
              <w:suppressAutoHyphens/>
              <w:jc w:val="both"/>
              <w:rPr>
                <w:rFonts w:ascii="Trebuchet MS" w:hAnsi="Trebuchet MS"/>
                <w:spacing w:val="-2"/>
                <w:sz w:val="22"/>
                <w:szCs w:val="22"/>
              </w:rPr>
            </w:pPr>
          </w:p>
        </w:tc>
      </w:tr>
      <w:tr w:rsidR="00035321" w14:paraId="132D0FFC" w14:textId="77777777">
        <w:tc>
          <w:tcPr>
            <w:tcW w:w="2268" w:type="dxa"/>
            <w:tcBorders>
              <w:right w:val="nil"/>
            </w:tcBorders>
          </w:tcPr>
          <w:p w14:paraId="2C515D8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xml:space="preserve">PV = </w:t>
            </w:r>
          </w:p>
        </w:tc>
        <w:tc>
          <w:tcPr>
            <w:tcW w:w="1701" w:type="dxa"/>
            <w:tcBorders>
              <w:top w:val="nil"/>
              <w:left w:val="nil"/>
              <w:bottom w:val="single" w:sz="4" w:space="0" w:color="auto"/>
              <w:right w:val="nil"/>
            </w:tcBorders>
          </w:tcPr>
          <w:p w14:paraId="487E81E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FV</w:t>
            </w:r>
          </w:p>
        </w:tc>
        <w:tc>
          <w:tcPr>
            <w:tcW w:w="1907" w:type="dxa"/>
            <w:tcBorders>
              <w:top w:val="nil"/>
              <w:left w:val="nil"/>
              <w:bottom w:val="nil"/>
            </w:tcBorders>
          </w:tcPr>
          <w:p w14:paraId="384A3DAE" w14:textId="77777777" w:rsidR="00035321" w:rsidRDefault="00035321">
            <w:pPr>
              <w:tabs>
                <w:tab w:val="left" w:pos="567"/>
              </w:tabs>
              <w:suppressAutoHyphens/>
              <w:jc w:val="both"/>
              <w:rPr>
                <w:rFonts w:ascii="Trebuchet MS" w:hAnsi="Trebuchet MS"/>
                <w:spacing w:val="-2"/>
                <w:sz w:val="22"/>
                <w:szCs w:val="22"/>
              </w:rPr>
            </w:pPr>
          </w:p>
        </w:tc>
      </w:tr>
      <w:tr w:rsidR="00035321" w14:paraId="533E657F" w14:textId="77777777">
        <w:tc>
          <w:tcPr>
            <w:tcW w:w="2268" w:type="dxa"/>
            <w:tcBorders>
              <w:right w:val="nil"/>
            </w:tcBorders>
          </w:tcPr>
          <w:p w14:paraId="42CAECDF" w14:textId="77777777" w:rsidR="00035321" w:rsidRDefault="00035321">
            <w:pPr>
              <w:tabs>
                <w:tab w:val="left" w:pos="567"/>
              </w:tabs>
              <w:suppressAutoHyphens/>
              <w:jc w:val="right"/>
              <w:rPr>
                <w:rFonts w:ascii="Trebuchet MS" w:hAnsi="Trebuchet MS"/>
                <w:spacing w:val="-2"/>
                <w:sz w:val="22"/>
                <w:szCs w:val="22"/>
              </w:rPr>
            </w:pPr>
          </w:p>
        </w:tc>
        <w:tc>
          <w:tcPr>
            <w:tcW w:w="1701" w:type="dxa"/>
            <w:tcBorders>
              <w:top w:val="single" w:sz="4" w:space="0" w:color="auto"/>
              <w:left w:val="nil"/>
              <w:right w:val="nil"/>
            </w:tcBorders>
          </w:tcPr>
          <w:p w14:paraId="7DEDF4E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 r)</w:t>
            </w:r>
            <w:r>
              <w:rPr>
                <w:rFonts w:ascii="Trebuchet MS" w:hAnsi="Trebuchet MS"/>
                <w:spacing w:val="-2"/>
                <w:sz w:val="22"/>
                <w:szCs w:val="22"/>
                <w:vertAlign w:val="superscript"/>
              </w:rPr>
              <w:t>n</w:t>
            </w:r>
          </w:p>
        </w:tc>
        <w:tc>
          <w:tcPr>
            <w:tcW w:w="1907" w:type="dxa"/>
            <w:tcBorders>
              <w:top w:val="nil"/>
              <w:left w:val="nil"/>
              <w:bottom w:val="nil"/>
            </w:tcBorders>
          </w:tcPr>
          <w:p w14:paraId="2CDA716E" w14:textId="77777777" w:rsidR="00035321" w:rsidRDefault="00035321">
            <w:pPr>
              <w:tabs>
                <w:tab w:val="left" w:pos="567"/>
              </w:tabs>
              <w:suppressAutoHyphens/>
              <w:jc w:val="both"/>
              <w:rPr>
                <w:rFonts w:ascii="Trebuchet MS" w:hAnsi="Trebuchet MS"/>
                <w:spacing w:val="-2"/>
                <w:sz w:val="22"/>
                <w:szCs w:val="22"/>
              </w:rPr>
            </w:pPr>
          </w:p>
        </w:tc>
      </w:tr>
      <w:tr w:rsidR="00035321" w14:paraId="16C1BC59" w14:textId="77777777">
        <w:tc>
          <w:tcPr>
            <w:tcW w:w="2268" w:type="dxa"/>
            <w:tcBorders>
              <w:right w:val="nil"/>
            </w:tcBorders>
          </w:tcPr>
          <w:p w14:paraId="1BC89F7E" w14:textId="77777777" w:rsidR="00035321" w:rsidRDefault="00035321">
            <w:pPr>
              <w:tabs>
                <w:tab w:val="left" w:pos="567"/>
              </w:tabs>
              <w:suppressAutoHyphens/>
              <w:jc w:val="right"/>
              <w:rPr>
                <w:rFonts w:ascii="Trebuchet MS" w:hAnsi="Trebuchet MS"/>
                <w:spacing w:val="-2"/>
                <w:sz w:val="22"/>
                <w:szCs w:val="22"/>
              </w:rPr>
            </w:pPr>
          </w:p>
        </w:tc>
        <w:tc>
          <w:tcPr>
            <w:tcW w:w="1701" w:type="dxa"/>
            <w:tcBorders>
              <w:left w:val="nil"/>
              <w:right w:val="nil"/>
            </w:tcBorders>
          </w:tcPr>
          <w:p w14:paraId="7A9B5CE4" w14:textId="77777777" w:rsidR="00035321" w:rsidRDefault="00035321">
            <w:pPr>
              <w:tabs>
                <w:tab w:val="left" w:pos="567"/>
              </w:tabs>
              <w:suppressAutoHyphens/>
              <w:jc w:val="center"/>
              <w:rPr>
                <w:rFonts w:ascii="Trebuchet MS" w:hAnsi="Trebuchet MS"/>
                <w:spacing w:val="-2"/>
                <w:sz w:val="22"/>
                <w:szCs w:val="22"/>
              </w:rPr>
            </w:pPr>
          </w:p>
        </w:tc>
        <w:tc>
          <w:tcPr>
            <w:tcW w:w="1907" w:type="dxa"/>
            <w:tcBorders>
              <w:top w:val="nil"/>
              <w:left w:val="nil"/>
              <w:bottom w:val="nil"/>
            </w:tcBorders>
          </w:tcPr>
          <w:p w14:paraId="354798E8" w14:textId="77777777" w:rsidR="00035321" w:rsidRDefault="00035321">
            <w:pPr>
              <w:tabs>
                <w:tab w:val="left" w:pos="567"/>
              </w:tabs>
              <w:suppressAutoHyphens/>
              <w:jc w:val="both"/>
              <w:rPr>
                <w:rFonts w:ascii="Trebuchet MS" w:hAnsi="Trebuchet MS"/>
                <w:spacing w:val="-2"/>
                <w:sz w:val="22"/>
                <w:szCs w:val="22"/>
              </w:rPr>
            </w:pPr>
          </w:p>
        </w:tc>
      </w:tr>
      <w:tr w:rsidR="00035321" w14:paraId="383FDC74" w14:textId="77777777">
        <w:tc>
          <w:tcPr>
            <w:tcW w:w="2268" w:type="dxa"/>
            <w:tcBorders>
              <w:right w:val="nil"/>
            </w:tcBorders>
          </w:tcPr>
          <w:p w14:paraId="2163616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xml:space="preserve">where               FV = </w:t>
            </w:r>
          </w:p>
        </w:tc>
        <w:tc>
          <w:tcPr>
            <w:tcW w:w="3608" w:type="dxa"/>
            <w:gridSpan w:val="2"/>
            <w:tcBorders>
              <w:left w:val="nil"/>
            </w:tcBorders>
          </w:tcPr>
          <w:p w14:paraId="7C9D43D2"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Future value at the end of  year n</w:t>
            </w:r>
          </w:p>
        </w:tc>
      </w:tr>
      <w:tr w:rsidR="00035321" w14:paraId="3259F167" w14:textId="77777777">
        <w:tc>
          <w:tcPr>
            <w:tcW w:w="2268" w:type="dxa"/>
            <w:tcBorders>
              <w:right w:val="nil"/>
            </w:tcBorders>
          </w:tcPr>
          <w:p w14:paraId="04F9301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xml:space="preserve">PV = </w:t>
            </w:r>
          </w:p>
        </w:tc>
        <w:tc>
          <w:tcPr>
            <w:tcW w:w="1701" w:type="dxa"/>
            <w:tcBorders>
              <w:left w:val="nil"/>
              <w:right w:val="nil"/>
            </w:tcBorders>
          </w:tcPr>
          <w:p w14:paraId="66B60BE3"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Present value</w:t>
            </w:r>
          </w:p>
        </w:tc>
        <w:tc>
          <w:tcPr>
            <w:tcW w:w="1907" w:type="dxa"/>
            <w:tcBorders>
              <w:top w:val="nil"/>
              <w:left w:val="nil"/>
              <w:bottom w:val="nil"/>
            </w:tcBorders>
          </w:tcPr>
          <w:p w14:paraId="70F2EC23" w14:textId="77777777" w:rsidR="00035321" w:rsidRDefault="00035321">
            <w:pPr>
              <w:tabs>
                <w:tab w:val="left" w:pos="567"/>
              </w:tabs>
              <w:suppressAutoHyphens/>
              <w:jc w:val="both"/>
              <w:rPr>
                <w:rFonts w:ascii="Trebuchet MS" w:hAnsi="Trebuchet MS"/>
                <w:spacing w:val="-2"/>
                <w:sz w:val="22"/>
                <w:szCs w:val="22"/>
              </w:rPr>
            </w:pPr>
          </w:p>
        </w:tc>
      </w:tr>
      <w:tr w:rsidR="00035321" w14:paraId="00D3DDB2" w14:textId="77777777">
        <w:tc>
          <w:tcPr>
            <w:tcW w:w="2268" w:type="dxa"/>
            <w:tcBorders>
              <w:right w:val="nil"/>
            </w:tcBorders>
          </w:tcPr>
          <w:p w14:paraId="3F8ECB7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xml:space="preserve">R = </w:t>
            </w:r>
          </w:p>
        </w:tc>
        <w:tc>
          <w:tcPr>
            <w:tcW w:w="1701" w:type="dxa"/>
            <w:tcBorders>
              <w:left w:val="nil"/>
              <w:right w:val="nil"/>
            </w:tcBorders>
          </w:tcPr>
          <w:p w14:paraId="64208645"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Interest rate</w:t>
            </w:r>
          </w:p>
        </w:tc>
        <w:tc>
          <w:tcPr>
            <w:tcW w:w="1907" w:type="dxa"/>
            <w:tcBorders>
              <w:top w:val="nil"/>
              <w:left w:val="nil"/>
              <w:bottom w:val="nil"/>
            </w:tcBorders>
          </w:tcPr>
          <w:p w14:paraId="4ECBF070" w14:textId="77777777" w:rsidR="00035321" w:rsidRDefault="00035321">
            <w:pPr>
              <w:tabs>
                <w:tab w:val="left" w:pos="567"/>
              </w:tabs>
              <w:suppressAutoHyphens/>
              <w:jc w:val="both"/>
              <w:rPr>
                <w:rFonts w:ascii="Trebuchet MS" w:hAnsi="Trebuchet MS"/>
                <w:spacing w:val="-2"/>
                <w:sz w:val="22"/>
                <w:szCs w:val="22"/>
              </w:rPr>
            </w:pPr>
          </w:p>
        </w:tc>
      </w:tr>
      <w:tr w:rsidR="00035321" w14:paraId="20ACA61C" w14:textId="77777777">
        <w:tc>
          <w:tcPr>
            <w:tcW w:w="2268" w:type="dxa"/>
            <w:tcBorders>
              <w:right w:val="nil"/>
            </w:tcBorders>
          </w:tcPr>
          <w:p w14:paraId="5AECA372" w14:textId="77777777" w:rsidR="00035321" w:rsidRDefault="00035321">
            <w:pPr>
              <w:tabs>
                <w:tab w:val="left" w:pos="567"/>
              </w:tabs>
              <w:suppressAutoHyphens/>
              <w:jc w:val="right"/>
              <w:rPr>
                <w:rFonts w:ascii="Trebuchet MS" w:hAnsi="Trebuchet MS"/>
                <w:spacing w:val="-2"/>
                <w:sz w:val="22"/>
                <w:szCs w:val="22"/>
              </w:rPr>
            </w:pPr>
          </w:p>
        </w:tc>
        <w:tc>
          <w:tcPr>
            <w:tcW w:w="1701" w:type="dxa"/>
            <w:tcBorders>
              <w:left w:val="nil"/>
              <w:bottom w:val="single" w:sz="4" w:space="0" w:color="auto"/>
              <w:right w:val="nil"/>
            </w:tcBorders>
          </w:tcPr>
          <w:p w14:paraId="43472594" w14:textId="77777777" w:rsidR="00035321" w:rsidRDefault="00035321">
            <w:pPr>
              <w:tabs>
                <w:tab w:val="left" w:pos="567"/>
              </w:tabs>
              <w:suppressAutoHyphens/>
              <w:jc w:val="center"/>
              <w:rPr>
                <w:rFonts w:ascii="Trebuchet MS" w:hAnsi="Trebuchet MS"/>
                <w:spacing w:val="-2"/>
                <w:sz w:val="22"/>
                <w:szCs w:val="22"/>
              </w:rPr>
            </w:pPr>
          </w:p>
        </w:tc>
        <w:tc>
          <w:tcPr>
            <w:tcW w:w="1907" w:type="dxa"/>
            <w:tcBorders>
              <w:top w:val="nil"/>
              <w:left w:val="nil"/>
              <w:bottom w:val="single" w:sz="4" w:space="0" w:color="auto"/>
            </w:tcBorders>
          </w:tcPr>
          <w:p w14:paraId="1B7989EA" w14:textId="77777777" w:rsidR="00035321" w:rsidRDefault="00035321">
            <w:pPr>
              <w:tabs>
                <w:tab w:val="left" w:pos="567"/>
              </w:tabs>
              <w:suppressAutoHyphens/>
              <w:jc w:val="both"/>
              <w:rPr>
                <w:rFonts w:ascii="Trebuchet MS" w:hAnsi="Trebuchet MS"/>
                <w:spacing w:val="-2"/>
                <w:sz w:val="22"/>
                <w:szCs w:val="22"/>
              </w:rPr>
            </w:pPr>
          </w:p>
        </w:tc>
      </w:tr>
    </w:tbl>
    <w:p w14:paraId="1A6D3A52" w14:textId="77777777" w:rsidR="00035321" w:rsidRDefault="00035321">
      <w:pPr>
        <w:tabs>
          <w:tab w:val="left" w:pos="567"/>
        </w:tabs>
        <w:suppressAutoHyphens/>
        <w:ind w:left="567"/>
        <w:jc w:val="both"/>
        <w:rPr>
          <w:rFonts w:ascii="Trebuchet MS" w:hAnsi="Trebuchet MS"/>
          <w:spacing w:val="-2"/>
          <w:sz w:val="22"/>
          <w:szCs w:val="22"/>
        </w:rPr>
      </w:pPr>
    </w:p>
    <w:p w14:paraId="6B630D77" w14:textId="77777777" w:rsidR="00035321" w:rsidRDefault="00035321">
      <w:pPr>
        <w:tabs>
          <w:tab w:val="left" w:pos="567"/>
        </w:tabs>
        <w:suppressAutoHyphens/>
        <w:ind w:left="567"/>
        <w:jc w:val="both"/>
        <w:rPr>
          <w:rFonts w:ascii="Trebuchet MS" w:hAnsi="Trebuchet MS"/>
          <w:b/>
          <w:spacing w:val="-2"/>
          <w:sz w:val="28"/>
          <w:szCs w:val="28"/>
        </w:rPr>
      </w:pPr>
    </w:p>
    <w:p w14:paraId="5208787A"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Discount factors</w:t>
      </w:r>
    </w:p>
    <w:p w14:paraId="2A02D00A" w14:textId="77777777" w:rsidR="00035321" w:rsidRDefault="00035321">
      <w:pPr>
        <w:tabs>
          <w:tab w:val="left" w:pos="567"/>
        </w:tabs>
        <w:suppressAutoHyphens/>
        <w:ind w:left="567"/>
        <w:jc w:val="both"/>
        <w:rPr>
          <w:rFonts w:ascii="Trebuchet MS" w:hAnsi="Trebuchet MS"/>
          <w:spacing w:val="-2"/>
          <w:sz w:val="22"/>
          <w:szCs w:val="22"/>
        </w:rPr>
      </w:pPr>
    </w:p>
    <w:p w14:paraId="48F3E2C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expression (1+r)</w:t>
      </w:r>
      <w:r>
        <w:rPr>
          <w:rFonts w:ascii="Trebuchet MS" w:hAnsi="Trebuchet MS"/>
          <w:spacing w:val="-2"/>
          <w:sz w:val="22"/>
          <w:szCs w:val="22"/>
          <w:vertAlign w:val="superscript"/>
        </w:rPr>
        <w:t xml:space="preserve"> n</w:t>
      </w:r>
      <w:r>
        <w:rPr>
          <w:rFonts w:ascii="Trebuchet MS" w:hAnsi="Trebuchet MS"/>
          <w:spacing w:val="-2"/>
          <w:sz w:val="22"/>
          <w:szCs w:val="22"/>
        </w:rPr>
        <w:t>, which is shown in Table 2, is called the compound factor for year n of the project.  The expression 1/ (1+r)</w:t>
      </w:r>
      <w:r>
        <w:rPr>
          <w:rFonts w:ascii="Trebuchet MS" w:hAnsi="Trebuchet MS"/>
          <w:spacing w:val="-2"/>
          <w:sz w:val="22"/>
          <w:szCs w:val="22"/>
          <w:vertAlign w:val="superscript"/>
        </w:rPr>
        <w:t xml:space="preserve"> n</w:t>
      </w:r>
      <w:r>
        <w:rPr>
          <w:rFonts w:ascii="Trebuchet MS" w:hAnsi="Trebuchet MS"/>
          <w:spacing w:val="-2"/>
          <w:sz w:val="22"/>
          <w:szCs w:val="22"/>
        </w:rPr>
        <w:t xml:space="preserve"> is called the discount factor for year n of the project. As an example, if we assume a discount rate of 10% per year, then the discount factors for net cash flow at the end of different years would be as shown in Table 3.</w:t>
      </w:r>
    </w:p>
    <w:p w14:paraId="4F50C423" w14:textId="77777777" w:rsidR="00035321" w:rsidRDefault="00035321">
      <w:pPr>
        <w:tabs>
          <w:tab w:val="left" w:pos="567"/>
        </w:tabs>
        <w:suppressAutoHyphens/>
        <w:ind w:left="567"/>
        <w:jc w:val="both"/>
        <w:rPr>
          <w:rFonts w:ascii="Trebuchet MS" w:hAnsi="Trebuchet MS"/>
          <w:spacing w:val="-2"/>
          <w:sz w:val="22"/>
          <w:szCs w:val="22"/>
        </w:rPr>
      </w:pPr>
    </w:p>
    <w:p w14:paraId="6881619B"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3286"/>
      </w:tblGrid>
      <w:tr w:rsidR="00035321" w14:paraId="481AB9A4" w14:textId="77777777">
        <w:tc>
          <w:tcPr>
            <w:tcW w:w="5896" w:type="dxa"/>
            <w:gridSpan w:val="2"/>
            <w:tcBorders>
              <w:bottom w:val="nil"/>
            </w:tcBorders>
          </w:tcPr>
          <w:p w14:paraId="468A70EB"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3 - Discount factors using a discount rate of 10%</w:t>
            </w:r>
          </w:p>
        </w:tc>
      </w:tr>
      <w:tr w:rsidR="00035321" w14:paraId="200B8D2D" w14:textId="77777777">
        <w:tc>
          <w:tcPr>
            <w:tcW w:w="2610" w:type="dxa"/>
            <w:tcBorders>
              <w:top w:val="nil"/>
              <w:bottom w:val="nil"/>
              <w:right w:val="nil"/>
            </w:tcBorders>
          </w:tcPr>
          <w:p w14:paraId="4450B35A" w14:textId="77777777" w:rsidR="00035321" w:rsidRDefault="00035321">
            <w:pPr>
              <w:tabs>
                <w:tab w:val="left" w:pos="567"/>
              </w:tabs>
              <w:suppressAutoHyphens/>
              <w:jc w:val="right"/>
              <w:rPr>
                <w:rFonts w:ascii="Trebuchet MS" w:hAnsi="Trebuchet MS"/>
                <w:spacing w:val="-2"/>
                <w:sz w:val="22"/>
                <w:szCs w:val="22"/>
              </w:rPr>
            </w:pPr>
          </w:p>
        </w:tc>
        <w:tc>
          <w:tcPr>
            <w:tcW w:w="3286" w:type="dxa"/>
            <w:tcBorders>
              <w:top w:val="nil"/>
              <w:left w:val="nil"/>
              <w:bottom w:val="nil"/>
            </w:tcBorders>
          </w:tcPr>
          <w:p w14:paraId="66FD5750" w14:textId="77777777" w:rsidR="00035321" w:rsidRDefault="00035321">
            <w:pPr>
              <w:tabs>
                <w:tab w:val="left" w:pos="567"/>
              </w:tabs>
              <w:suppressAutoHyphens/>
              <w:jc w:val="both"/>
              <w:rPr>
                <w:rFonts w:ascii="Trebuchet MS" w:hAnsi="Trebuchet MS"/>
                <w:spacing w:val="-2"/>
                <w:sz w:val="22"/>
                <w:szCs w:val="22"/>
              </w:rPr>
            </w:pPr>
          </w:p>
        </w:tc>
      </w:tr>
      <w:tr w:rsidR="00035321" w14:paraId="4D49F6FE" w14:textId="77777777">
        <w:tc>
          <w:tcPr>
            <w:tcW w:w="2610" w:type="dxa"/>
            <w:tcBorders>
              <w:top w:val="nil"/>
              <w:bottom w:val="nil"/>
              <w:right w:val="nil"/>
            </w:tcBorders>
          </w:tcPr>
          <w:p w14:paraId="7633CD8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 / (1 + 10%)</w:t>
            </w:r>
            <w:r>
              <w:rPr>
                <w:rFonts w:ascii="Trebuchet MS" w:hAnsi="Trebuchet MS"/>
                <w:spacing w:val="-2"/>
                <w:sz w:val="22"/>
                <w:szCs w:val="22"/>
                <w:vertAlign w:val="superscript"/>
              </w:rPr>
              <w:t xml:space="preserve">1 </w:t>
            </w:r>
          </w:p>
        </w:tc>
        <w:tc>
          <w:tcPr>
            <w:tcW w:w="3286" w:type="dxa"/>
            <w:tcBorders>
              <w:top w:val="nil"/>
              <w:left w:val="nil"/>
              <w:bottom w:val="nil"/>
            </w:tcBorders>
          </w:tcPr>
          <w:p w14:paraId="3C60167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0.909</w:t>
            </w:r>
          </w:p>
        </w:tc>
      </w:tr>
      <w:tr w:rsidR="00035321" w14:paraId="5F4D603A" w14:textId="77777777">
        <w:tc>
          <w:tcPr>
            <w:tcW w:w="2610" w:type="dxa"/>
            <w:tcBorders>
              <w:top w:val="nil"/>
              <w:bottom w:val="nil"/>
              <w:right w:val="nil"/>
            </w:tcBorders>
          </w:tcPr>
          <w:p w14:paraId="2995577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 / (1 + 10%)</w:t>
            </w:r>
            <w:r>
              <w:rPr>
                <w:rFonts w:ascii="Trebuchet MS" w:hAnsi="Trebuchet MS"/>
                <w:spacing w:val="-2"/>
                <w:sz w:val="22"/>
                <w:szCs w:val="22"/>
                <w:vertAlign w:val="superscript"/>
              </w:rPr>
              <w:t>2</w:t>
            </w:r>
          </w:p>
        </w:tc>
        <w:tc>
          <w:tcPr>
            <w:tcW w:w="3286" w:type="dxa"/>
            <w:tcBorders>
              <w:top w:val="nil"/>
              <w:left w:val="nil"/>
              <w:bottom w:val="nil"/>
            </w:tcBorders>
          </w:tcPr>
          <w:p w14:paraId="614997B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0.826</w:t>
            </w:r>
          </w:p>
        </w:tc>
      </w:tr>
      <w:tr w:rsidR="00035321" w14:paraId="581E97AC" w14:textId="77777777">
        <w:tc>
          <w:tcPr>
            <w:tcW w:w="2610" w:type="dxa"/>
            <w:tcBorders>
              <w:top w:val="nil"/>
              <w:bottom w:val="nil"/>
              <w:right w:val="nil"/>
            </w:tcBorders>
          </w:tcPr>
          <w:p w14:paraId="367185B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 / (1 + 10%)</w:t>
            </w:r>
            <w:r>
              <w:rPr>
                <w:rFonts w:ascii="Trebuchet MS" w:hAnsi="Trebuchet MS"/>
                <w:spacing w:val="-2"/>
                <w:sz w:val="22"/>
                <w:szCs w:val="22"/>
                <w:vertAlign w:val="superscript"/>
              </w:rPr>
              <w:t>10</w:t>
            </w:r>
          </w:p>
        </w:tc>
        <w:tc>
          <w:tcPr>
            <w:tcW w:w="3286" w:type="dxa"/>
            <w:tcBorders>
              <w:top w:val="nil"/>
              <w:left w:val="nil"/>
              <w:bottom w:val="nil"/>
            </w:tcBorders>
          </w:tcPr>
          <w:p w14:paraId="3C24500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0.386</w:t>
            </w:r>
          </w:p>
        </w:tc>
      </w:tr>
      <w:tr w:rsidR="00035321" w14:paraId="213E9B38" w14:textId="77777777">
        <w:tc>
          <w:tcPr>
            <w:tcW w:w="2610" w:type="dxa"/>
            <w:tcBorders>
              <w:top w:val="nil"/>
              <w:right w:val="nil"/>
            </w:tcBorders>
          </w:tcPr>
          <w:p w14:paraId="28AD82BE" w14:textId="77777777" w:rsidR="00035321" w:rsidRDefault="00035321">
            <w:pPr>
              <w:tabs>
                <w:tab w:val="left" w:pos="567"/>
              </w:tabs>
              <w:suppressAutoHyphens/>
              <w:jc w:val="right"/>
              <w:rPr>
                <w:rFonts w:ascii="Trebuchet MS" w:hAnsi="Trebuchet MS"/>
                <w:spacing w:val="-2"/>
                <w:sz w:val="22"/>
                <w:szCs w:val="22"/>
              </w:rPr>
            </w:pPr>
          </w:p>
        </w:tc>
        <w:tc>
          <w:tcPr>
            <w:tcW w:w="3286" w:type="dxa"/>
            <w:tcBorders>
              <w:top w:val="nil"/>
              <w:left w:val="nil"/>
            </w:tcBorders>
          </w:tcPr>
          <w:p w14:paraId="237D8406" w14:textId="77777777" w:rsidR="00035321" w:rsidRDefault="00035321">
            <w:pPr>
              <w:tabs>
                <w:tab w:val="left" w:pos="567"/>
              </w:tabs>
              <w:suppressAutoHyphens/>
              <w:jc w:val="both"/>
              <w:rPr>
                <w:rFonts w:ascii="Trebuchet MS" w:hAnsi="Trebuchet MS"/>
                <w:spacing w:val="-2"/>
                <w:sz w:val="22"/>
                <w:szCs w:val="22"/>
              </w:rPr>
            </w:pPr>
          </w:p>
        </w:tc>
      </w:tr>
    </w:tbl>
    <w:p w14:paraId="79D5804B" w14:textId="77777777" w:rsidR="00035321" w:rsidRDefault="00035321">
      <w:pPr>
        <w:tabs>
          <w:tab w:val="left" w:pos="567"/>
        </w:tabs>
        <w:suppressAutoHyphens/>
        <w:ind w:left="567"/>
        <w:jc w:val="both"/>
        <w:rPr>
          <w:rFonts w:ascii="Trebuchet MS" w:hAnsi="Trebuchet MS"/>
          <w:spacing w:val="-2"/>
          <w:sz w:val="22"/>
          <w:szCs w:val="22"/>
        </w:rPr>
      </w:pPr>
    </w:p>
    <w:p w14:paraId="0EA7ABFE" w14:textId="77777777" w:rsidR="00035321" w:rsidRDefault="00035321">
      <w:pPr>
        <w:tabs>
          <w:tab w:val="left" w:pos="567"/>
        </w:tabs>
        <w:suppressAutoHyphens/>
        <w:ind w:left="567"/>
        <w:jc w:val="both"/>
        <w:rPr>
          <w:rFonts w:ascii="Trebuchet MS" w:hAnsi="Trebuchet MS"/>
          <w:spacing w:val="-2"/>
          <w:sz w:val="22"/>
          <w:szCs w:val="22"/>
        </w:rPr>
      </w:pPr>
    </w:p>
    <w:p w14:paraId="517DF4B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discount factors clearly become smaller the further into the future they apply. Therefore, cash flows occurring late in a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life will be discounted heavily, while cash flows occurring early in a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 xml:space="preserve">s life will be discounted lightly. Note in the above table that a cash flow occurring at the end of year 1 will be discounted by 0.9091, while a cash flow occurring at the end of year 10 will be discounted by 0.3855. Thus, by its very nature, the NPV calculation takes time into account, putting more weight on early cash flows and less weight on late cash flows. </w:t>
      </w:r>
    </w:p>
    <w:p w14:paraId="68229262" w14:textId="77777777" w:rsidR="00035321" w:rsidRDefault="00035321">
      <w:pPr>
        <w:tabs>
          <w:tab w:val="left" w:pos="567"/>
        </w:tabs>
        <w:suppressAutoHyphens/>
        <w:ind w:left="567"/>
        <w:jc w:val="both"/>
        <w:rPr>
          <w:rFonts w:ascii="Trebuchet MS" w:hAnsi="Trebuchet MS"/>
          <w:spacing w:val="-2"/>
          <w:sz w:val="22"/>
          <w:szCs w:val="22"/>
        </w:rPr>
      </w:pPr>
    </w:p>
    <w:p w14:paraId="11569B63"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Table 4 presents discount factors for any given combination of discount rate and period over which a sum of money is discounted. The top row of the table shows discount rates from 0% to 30%. The left hand column shows the number of years in the future that a sum of money is spent or received.  For instance, reading down the column labelled "10%" until we reach the 10th year, we see a value of 0.3855. This is the discount rate for a sum of money spent or received in 10 years time when the discount rate is 10%. It is calculated as shown in Table 3.</w:t>
      </w:r>
    </w:p>
    <w:p w14:paraId="4293DA04" w14:textId="77777777" w:rsidR="00035321" w:rsidRDefault="00035321">
      <w:pPr>
        <w:tabs>
          <w:tab w:val="left" w:pos="567"/>
        </w:tabs>
        <w:suppressAutoHyphens/>
        <w:ind w:left="567"/>
        <w:jc w:val="both"/>
        <w:rPr>
          <w:rFonts w:ascii="Trebuchet MS" w:hAnsi="Trebuchet MS"/>
          <w:spacing w:val="-2"/>
          <w:sz w:val="22"/>
          <w:szCs w:val="22"/>
        </w:rPr>
      </w:pPr>
    </w:p>
    <w:p w14:paraId="3D1F960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br w:type="page"/>
      </w:r>
    </w:p>
    <w:tbl>
      <w:tblPr>
        <w:tblW w:w="907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67"/>
        <w:gridCol w:w="793"/>
        <w:gridCol w:w="794"/>
        <w:gridCol w:w="794"/>
        <w:gridCol w:w="794"/>
        <w:gridCol w:w="794"/>
        <w:gridCol w:w="793"/>
        <w:gridCol w:w="794"/>
        <w:gridCol w:w="794"/>
        <w:gridCol w:w="794"/>
        <w:gridCol w:w="794"/>
      </w:tblGrid>
      <w:tr w:rsidR="00035321" w14:paraId="1A8E5211" w14:textId="77777777">
        <w:tc>
          <w:tcPr>
            <w:tcW w:w="9072" w:type="dxa"/>
            <w:gridSpan w:val="12"/>
            <w:tcBorders>
              <w:bottom w:val="nil"/>
            </w:tcBorders>
          </w:tcPr>
          <w:p w14:paraId="7FCA9A4C"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lastRenderedPageBreak/>
              <w:br w:type="page"/>
              <w:t>Table 4 -Table of discount factors</w:t>
            </w:r>
          </w:p>
        </w:tc>
      </w:tr>
      <w:tr w:rsidR="00035321" w14:paraId="6DA34B08" w14:textId="77777777">
        <w:tc>
          <w:tcPr>
            <w:tcW w:w="567" w:type="dxa"/>
            <w:tcBorders>
              <w:top w:val="nil"/>
              <w:bottom w:val="nil"/>
              <w:right w:val="nil"/>
            </w:tcBorders>
          </w:tcPr>
          <w:p w14:paraId="60EF24C6"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5162AE86" w14:textId="77777777" w:rsidR="00035321" w:rsidRDefault="00035321">
            <w:pPr>
              <w:tabs>
                <w:tab w:val="left" w:pos="567"/>
              </w:tabs>
              <w:suppressAutoHyphens/>
              <w:jc w:val="both"/>
              <w:rPr>
                <w:rFonts w:ascii="Trebuchet MS" w:hAnsi="Trebuchet MS"/>
                <w:spacing w:val="-2"/>
                <w:sz w:val="22"/>
                <w:szCs w:val="22"/>
              </w:rPr>
            </w:pPr>
          </w:p>
        </w:tc>
        <w:tc>
          <w:tcPr>
            <w:tcW w:w="793" w:type="dxa"/>
            <w:tcBorders>
              <w:top w:val="nil"/>
              <w:left w:val="nil"/>
              <w:bottom w:val="nil"/>
              <w:right w:val="nil"/>
            </w:tcBorders>
          </w:tcPr>
          <w:p w14:paraId="51CE286A" w14:textId="77777777" w:rsidR="00035321" w:rsidRDefault="00035321">
            <w:pPr>
              <w:tabs>
                <w:tab w:val="left" w:pos="567"/>
              </w:tabs>
              <w:suppressAutoHyphens/>
              <w:jc w:val="both"/>
              <w:rPr>
                <w:rFonts w:ascii="Trebuchet MS" w:hAnsi="Trebuchet MS"/>
                <w:spacing w:val="-2"/>
                <w:sz w:val="22"/>
                <w:szCs w:val="22"/>
              </w:rPr>
            </w:pPr>
          </w:p>
        </w:tc>
        <w:tc>
          <w:tcPr>
            <w:tcW w:w="794" w:type="dxa"/>
            <w:tcBorders>
              <w:top w:val="nil"/>
              <w:left w:val="nil"/>
              <w:bottom w:val="nil"/>
              <w:right w:val="nil"/>
            </w:tcBorders>
          </w:tcPr>
          <w:p w14:paraId="6CF14D43" w14:textId="77777777" w:rsidR="00035321" w:rsidRDefault="00035321">
            <w:pPr>
              <w:tabs>
                <w:tab w:val="left" w:pos="567"/>
              </w:tabs>
              <w:suppressAutoHyphens/>
              <w:jc w:val="both"/>
              <w:rPr>
                <w:rFonts w:ascii="Trebuchet MS" w:hAnsi="Trebuchet MS"/>
                <w:spacing w:val="-2"/>
                <w:sz w:val="22"/>
                <w:szCs w:val="22"/>
              </w:rPr>
            </w:pPr>
          </w:p>
        </w:tc>
        <w:tc>
          <w:tcPr>
            <w:tcW w:w="794" w:type="dxa"/>
            <w:tcBorders>
              <w:top w:val="nil"/>
              <w:left w:val="nil"/>
              <w:bottom w:val="nil"/>
              <w:right w:val="nil"/>
            </w:tcBorders>
          </w:tcPr>
          <w:p w14:paraId="002DEC9E" w14:textId="77777777" w:rsidR="00035321" w:rsidRDefault="00035321">
            <w:pPr>
              <w:tabs>
                <w:tab w:val="left" w:pos="567"/>
              </w:tabs>
              <w:suppressAutoHyphens/>
              <w:jc w:val="both"/>
              <w:rPr>
                <w:rFonts w:ascii="Trebuchet MS" w:hAnsi="Trebuchet MS"/>
                <w:spacing w:val="-2"/>
                <w:sz w:val="22"/>
                <w:szCs w:val="22"/>
              </w:rPr>
            </w:pPr>
          </w:p>
        </w:tc>
        <w:tc>
          <w:tcPr>
            <w:tcW w:w="794" w:type="dxa"/>
            <w:tcBorders>
              <w:top w:val="nil"/>
              <w:left w:val="nil"/>
              <w:bottom w:val="nil"/>
              <w:right w:val="nil"/>
            </w:tcBorders>
          </w:tcPr>
          <w:p w14:paraId="7CDB24D0" w14:textId="77777777" w:rsidR="00035321" w:rsidRDefault="00035321">
            <w:pPr>
              <w:tabs>
                <w:tab w:val="left" w:pos="567"/>
              </w:tabs>
              <w:suppressAutoHyphens/>
              <w:jc w:val="both"/>
              <w:rPr>
                <w:rFonts w:ascii="Trebuchet MS" w:hAnsi="Trebuchet MS"/>
                <w:spacing w:val="-2"/>
                <w:sz w:val="22"/>
                <w:szCs w:val="22"/>
              </w:rPr>
            </w:pPr>
          </w:p>
        </w:tc>
        <w:tc>
          <w:tcPr>
            <w:tcW w:w="794" w:type="dxa"/>
            <w:tcBorders>
              <w:top w:val="nil"/>
              <w:left w:val="nil"/>
              <w:bottom w:val="nil"/>
              <w:right w:val="nil"/>
            </w:tcBorders>
          </w:tcPr>
          <w:p w14:paraId="7E204156" w14:textId="77777777" w:rsidR="00035321" w:rsidRDefault="00035321">
            <w:pPr>
              <w:tabs>
                <w:tab w:val="left" w:pos="567"/>
              </w:tabs>
              <w:suppressAutoHyphens/>
              <w:jc w:val="both"/>
              <w:rPr>
                <w:rFonts w:ascii="Trebuchet MS" w:hAnsi="Trebuchet MS"/>
                <w:spacing w:val="-2"/>
                <w:sz w:val="22"/>
                <w:szCs w:val="22"/>
              </w:rPr>
            </w:pPr>
          </w:p>
        </w:tc>
        <w:tc>
          <w:tcPr>
            <w:tcW w:w="793" w:type="dxa"/>
            <w:tcBorders>
              <w:top w:val="nil"/>
              <w:left w:val="nil"/>
              <w:bottom w:val="nil"/>
              <w:right w:val="nil"/>
            </w:tcBorders>
          </w:tcPr>
          <w:p w14:paraId="36777F8C" w14:textId="77777777" w:rsidR="00035321" w:rsidRDefault="00035321">
            <w:pPr>
              <w:tabs>
                <w:tab w:val="left" w:pos="567"/>
              </w:tabs>
              <w:suppressAutoHyphens/>
              <w:jc w:val="both"/>
              <w:rPr>
                <w:rFonts w:ascii="Trebuchet MS" w:hAnsi="Trebuchet MS"/>
                <w:spacing w:val="-2"/>
                <w:sz w:val="22"/>
                <w:szCs w:val="22"/>
              </w:rPr>
            </w:pPr>
          </w:p>
        </w:tc>
        <w:tc>
          <w:tcPr>
            <w:tcW w:w="794" w:type="dxa"/>
            <w:tcBorders>
              <w:top w:val="nil"/>
              <w:left w:val="nil"/>
              <w:bottom w:val="nil"/>
              <w:right w:val="nil"/>
            </w:tcBorders>
          </w:tcPr>
          <w:p w14:paraId="2164E8B7" w14:textId="77777777" w:rsidR="00035321" w:rsidRDefault="00035321">
            <w:pPr>
              <w:tabs>
                <w:tab w:val="left" w:pos="567"/>
              </w:tabs>
              <w:suppressAutoHyphens/>
              <w:jc w:val="both"/>
              <w:rPr>
                <w:rFonts w:ascii="Trebuchet MS" w:hAnsi="Trebuchet MS"/>
                <w:spacing w:val="-2"/>
                <w:sz w:val="22"/>
                <w:szCs w:val="22"/>
              </w:rPr>
            </w:pPr>
          </w:p>
        </w:tc>
        <w:tc>
          <w:tcPr>
            <w:tcW w:w="794" w:type="dxa"/>
            <w:tcBorders>
              <w:top w:val="nil"/>
              <w:left w:val="nil"/>
              <w:bottom w:val="nil"/>
              <w:right w:val="nil"/>
            </w:tcBorders>
          </w:tcPr>
          <w:p w14:paraId="37407991" w14:textId="77777777" w:rsidR="00035321" w:rsidRDefault="00035321">
            <w:pPr>
              <w:tabs>
                <w:tab w:val="left" w:pos="567"/>
              </w:tabs>
              <w:suppressAutoHyphens/>
              <w:jc w:val="both"/>
              <w:rPr>
                <w:rFonts w:ascii="Trebuchet MS" w:hAnsi="Trebuchet MS"/>
                <w:spacing w:val="-2"/>
                <w:sz w:val="22"/>
                <w:szCs w:val="22"/>
              </w:rPr>
            </w:pPr>
          </w:p>
        </w:tc>
        <w:tc>
          <w:tcPr>
            <w:tcW w:w="794" w:type="dxa"/>
            <w:tcBorders>
              <w:top w:val="nil"/>
              <w:left w:val="nil"/>
              <w:bottom w:val="nil"/>
              <w:right w:val="nil"/>
            </w:tcBorders>
          </w:tcPr>
          <w:p w14:paraId="3F847549" w14:textId="77777777" w:rsidR="00035321" w:rsidRDefault="00035321">
            <w:pPr>
              <w:tabs>
                <w:tab w:val="left" w:pos="567"/>
              </w:tabs>
              <w:suppressAutoHyphens/>
              <w:jc w:val="both"/>
              <w:rPr>
                <w:rFonts w:ascii="Trebuchet MS" w:hAnsi="Trebuchet MS"/>
                <w:spacing w:val="-2"/>
                <w:sz w:val="22"/>
                <w:szCs w:val="22"/>
              </w:rPr>
            </w:pPr>
          </w:p>
        </w:tc>
        <w:tc>
          <w:tcPr>
            <w:tcW w:w="794" w:type="dxa"/>
            <w:tcBorders>
              <w:top w:val="nil"/>
              <w:left w:val="nil"/>
              <w:bottom w:val="nil"/>
            </w:tcBorders>
          </w:tcPr>
          <w:p w14:paraId="5794418B" w14:textId="77777777" w:rsidR="00035321" w:rsidRDefault="00035321">
            <w:pPr>
              <w:tabs>
                <w:tab w:val="left" w:pos="567"/>
              </w:tabs>
              <w:suppressAutoHyphens/>
              <w:jc w:val="both"/>
              <w:rPr>
                <w:rFonts w:ascii="Trebuchet MS" w:hAnsi="Trebuchet MS"/>
                <w:spacing w:val="-2"/>
                <w:sz w:val="22"/>
                <w:szCs w:val="22"/>
              </w:rPr>
            </w:pPr>
          </w:p>
        </w:tc>
      </w:tr>
      <w:tr w:rsidR="00035321" w14:paraId="0F337183" w14:textId="77777777">
        <w:tc>
          <w:tcPr>
            <w:tcW w:w="567" w:type="dxa"/>
            <w:tcBorders>
              <w:top w:val="nil"/>
              <w:bottom w:val="single" w:sz="4" w:space="0" w:color="auto"/>
            </w:tcBorders>
          </w:tcPr>
          <w:p w14:paraId="2C82746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Yr</w:t>
            </w:r>
          </w:p>
        </w:tc>
        <w:tc>
          <w:tcPr>
            <w:tcW w:w="567" w:type="dxa"/>
            <w:tcBorders>
              <w:top w:val="nil"/>
              <w:bottom w:val="single" w:sz="4" w:space="0" w:color="auto"/>
            </w:tcBorders>
          </w:tcPr>
          <w:p w14:paraId="23B989F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w:t>
            </w:r>
          </w:p>
        </w:tc>
        <w:tc>
          <w:tcPr>
            <w:tcW w:w="793" w:type="dxa"/>
            <w:tcBorders>
              <w:top w:val="nil"/>
              <w:bottom w:val="single" w:sz="4" w:space="0" w:color="auto"/>
            </w:tcBorders>
          </w:tcPr>
          <w:p w14:paraId="1FEF633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5.0%</w:t>
            </w:r>
          </w:p>
        </w:tc>
        <w:tc>
          <w:tcPr>
            <w:tcW w:w="794" w:type="dxa"/>
            <w:tcBorders>
              <w:top w:val="nil"/>
              <w:bottom w:val="single" w:sz="4" w:space="0" w:color="auto"/>
            </w:tcBorders>
          </w:tcPr>
          <w:p w14:paraId="3DBDE03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10.0%</w:t>
            </w:r>
          </w:p>
        </w:tc>
        <w:tc>
          <w:tcPr>
            <w:tcW w:w="794" w:type="dxa"/>
            <w:tcBorders>
              <w:top w:val="nil"/>
              <w:bottom w:val="single" w:sz="4" w:space="0" w:color="auto"/>
            </w:tcBorders>
          </w:tcPr>
          <w:p w14:paraId="384F706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12.5%</w:t>
            </w:r>
          </w:p>
        </w:tc>
        <w:tc>
          <w:tcPr>
            <w:tcW w:w="794" w:type="dxa"/>
            <w:tcBorders>
              <w:top w:val="nil"/>
              <w:bottom w:val="single" w:sz="4" w:space="0" w:color="auto"/>
            </w:tcBorders>
          </w:tcPr>
          <w:p w14:paraId="5A97F1C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15.0%</w:t>
            </w:r>
          </w:p>
        </w:tc>
        <w:tc>
          <w:tcPr>
            <w:tcW w:w="794" w:type="dxa"/>
            <w:tcBorders>
              <w:top w:val="nil"/>
              <w:bottom w:val="single" w:sz="4" w:space="0" w:color="auto"/>
            </w:tcBorders>
          </w:tcPr>
          <w:p w14:paraId="1222B79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17.5%</w:t>
            </w:r>
          </w:p>
        </w:tc>
        <w:tc>
          <w:tcPr>
            <w:tcW w:w="793" w:type="dxa"/>
            <w:tcBorders>
              <w:top w:val="nil"/>
              <w:bottom w:val="single" w:sz="4" w:space="0" w:color="auto"/>
            </w:tcBorders>
          </w:tcPr>
          <w:p w14:paraId="58E99EA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20.0%</w:t>
            </w:r>
          </w:p>
        </w:tc>
        <w:tc>
          <w:tcPr>
            <w:tcW w:w="794" w:type="dxa"/>
            <w:tcBorders>
              <w:top w:val="nil"/>
              <w:bottom w:val="single" w:sz="4" w:space="0" w:color="auto"/>
            </w:tcBorders>
          </w:tcPr>
          <w:p w14:paraId="1577559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22.5%</w:t>
            </w:r>
          </w:p>
        </w:tc>
        <w:tc>
          <w:tcPr>
            <w:tcW w:w="794" w:type="dxa"/>
            <w:tcBorders>
              <w:top w:val="nil"/>
              <w:bottom w:val="single" w:sz="4" w:space="0" w:color="auto"/>
            </w:tcBorders>
          </w:tcPr>
          <w:p w14:paraId="1E1C3AA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25.0%</w:t>
            </w:r>
          </w:p>
        </w:tc>
        <w:tc>
          <w:tcPr>
            <w:tcW w:w="794" w:type="dxa"/>
            <w:tcBorders>
              <w:top w:val="nil"/>
              <w:bottom w:val="single" w:sz="4" w:space="0" w:color="auto"/>
            </w:tcBorders>
          </w:tcPr>
          <w:p w14:paraId="3C040C7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27.5%</w:t>
            </w:r>
          </w:p>
        </w:tc>
        <w:tc>
          <w:tcPr>
            <w:tcW w:w="794" w:type="dxa"/>
            <w:tcBorders>
              <w:top w:val="nil"/>
              <w:bottom w:val="single" w:sz="4" w:space="0" w:color="auto"/>
            </w:tcBorders>
          </w:tcPr>
          <w:p w14:paraId="025EF04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30.0%</w:t>
            </w:r>
          </w:p>
        </w:tc>
      </w:tr>
      <w:tr w:rsidR="00035321" w14:paraId="18AECA21" w14:textId="77777777">
        <w:tc>
          <w:tcPr>
            <w:tcW w:w="567" w:type="dxa"/>
            <w:tcBorders>
              <w:bottom w:val="nil"/>
            </w:tcBorders>
          </w:tcPr>
          <w:p w14:paraId="4396732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567" w:type="dxa"/>
            <w:tcBorders>
              <w:bottom w:val="nil"/>
            </w:tcBorders>
          </w:tcPr>
          <w:p w14:paraId="7DCC715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bottom w:val="nil"/>
            </w:tcBorders>
          </w:tcPr>
          <w:p w14:paraId="2725E09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0.952</w:t>
            </w:r>
          </w:p>
        </w:tc>
        <w:tc>
          <w:tcPr>
            <w:tcW w:w="794" w:type="dxa"/>
            <w:tcBorders>
              <w:bottom w:val="nil"/>
            </w:tcBorders>
          </w:tcPr>
          <w:p w14:paraId="7325D89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0.909</w:t>
            </w:r>
          </w:p>
        </w:tc>
        <w:tc>
          <w:tcPr>
            <w:tcW w:w="794" w:type="dxa"/>
            <w:tcBorders>
              <w:bottom w:val="nil"/>
            </w:tcBorders>
          </w:tcPr>
          <w:p w14:paraId="0DF333F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0.889</w:t>
            </w:r>
          </w:p>
        </w:tc>
        <w:tc>
          <w:tcPr>
            <w:tcW w:w="794" w:type="dxa"/>
            <w:tcBorders>
              <w:bottom w:val="nil"/>
            </w:tcBorders>
          </w:tcPr>
          <w:p w14:paraId="461D17D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0.870</w:t>
            </w:r>
          </w:p>
        </w:tc>
        <w:tc>
          <w:tcPr>
            <w:tcW w:w="794" w:type="dxa"/>
            <w:tcBorders>
              <w:bottom w:val="nil"/>
            </w:tcBorders>
          </w:tcPr>
          <w:p w14:paraId="65288B2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0.851</w:t>
            </w:r>
          </w:p>
        </w:tc>
        <w:tc>
          <w:tcPr>
            <w:tcW w:w="793" w:type="dxa"/>
            <w:tcBorders>
              <w:bottom w:val="nil"/>
            </w:tcBorders>
          </w:tcPr>
          <w:p w14:paraId="5F6EBD7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0.833</w:t>
            </w:r>
          </w:p>
        </w:tc>
        <w:tc>
          <w:tcPr>
            <w:tcW w:w="794" w:type="dxa"/>
            <w:tcBorders>
              <w:bottom w:val="nil"/>
            </w:tcBorders>
          </w:tcPr>
          <w:p w14:paraId="366772D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0.816</w:t>
            </w:r>
          </w:p>
        </w:tc>
        <w:tc>
          <w:tcPr>
            <w:tcW w:w="794" w:type="dxa"/>
            <w:tcBorders>
              <w:bottom w:val="nil"/>
            </w:tcBorders>
          </w:tcPr>
          <w:p w14:paraId="39ACAE0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0.800</w:t>
            </w:r>
          </w:p>
        </w:tc>
        <w:tc>
          <w:tcPr>
            <w:tcW w:w="794" w:type="dxa"/>
            <w:tcBorders>
              <w:bottom w:val="nil"/>
            </w:tcBorders>
          </w:tcPr>
          <w:p w14:paraId="309DA7F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0.784</w:t>
            </w:r>
          </w:p>
        </w:tc>
        <w:tc>
          <w:tcPr>
            <w:tcW w:w="794" w:type="dxa"/>
            <w:tcBorders>
              <w:bottom w:val="nil"/>
            </w:tcBorders>
          </w:tcPr>
          <w:p w14:paraId="2B41DC5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0.769</w:t>
            </w:r>
          </w:p>
        </w:tc>
      </w:tr>
      <w:tr w:rsidR="00035321" w14:paraId="51C64B6D" w14:textId="77777777">
        <w:tc>
          <w:tcPr>
            <w:tcW w:w="567" w:type="dxa"/>
            <w:tcBorders>
              <w:top w:val="nil"/>
              <w:bottom w:val="nil"/>
            </w:tcBorders>
          </w:tcPr>
          <w:p w14:paraId="048D034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w:t>
            </w:r>
          </w:p>
        </w:tc>
        <w:tc>
          <w:tcPr>
            <w:tcW w:w="567" w:type="dxa"/>
            <w:tcBorders>
              <w:top w:val="nil"/>
              <w:bottom w:val="nil"/>
            </w:tcBorders>
          </w:tcPr>
          <w:p w14:paraId="30C3392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4C741A6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0.907</w:t>
            </w:r>
          </w:p>
        </w:tc>
        <w:tc>
          <w:tcPr>
            <w:tcW w:w="794" w:type="dxa"/>
            <w:tcBorders>
              <w:top w:val="nil"/>
              <w:bottom w:val="nil"/>
            </w:tcBorders>
          </w:tcPr>
          <w:p w14:paraId="1D26CD9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0.826</w:t>
            </w:r>
          </w:p>
        </w:tc>
        <w:tc>
          <w:tcPr>
            <w:tcW w:w="794" w:type="dxa"/>
            <w:tcBorders>
              <w:top w:val="nil"/>
              <w:bottom w:val="nil"/>
            </w:tcBorders>
          </w:tcPr>
          <w:p w14:paraId="74A92B2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0.790</w:t>
            </w:r>
          </w:p>
        </w:tc>
        <w:tc>
          <w:tcPr>
            <w:tcW w:w="794" w:type="dxa"/>
            <w:tcBorders>
              <w:top w:val="nil"/>
              <w:bottom w:val="nil"/>
            </w:tcBorders>
          </w:tcPr>
          <w:p w14:paraId="18EA9F6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0.756</w:t>
            </w:r>
          </w:p>
        </w:tc>
        <w:tc>
          <w:tcPr>
            <w:tcW w:w="794" w:type="dxa"/>
            <w:tcBorders>
              <w:top w:val="nil"/>
              <w:bottom w:val="nil"/>
            </w:tcBorders>
          </w:tcPr>
          <w:p w14:paraId="7BF26A5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0.724</w:t>
            </w:r>
          </w:p>
        </w:tc>
        <w:tc>
          <w:tcPr>
            <w:tcW w:w="793" w:type="dxa"/>
            <w:tcBorders>
              <w:top w:val="nil"/>
              <w:bottom w:val="nil"/>
            </w:tcBorders>
          </w:tcPr>
          <w:p w14:paraId="1DE76F3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0.694</w:t>
            </w:r>
          </w:p>
        </w:tc>
        <w:tc>
          <w:tcPr>
            <w:tcW w:w="794" w:type="dxa"/>
            <w:tcBorders>
              <w:top w:val="nil"/>
              <w:bottom w:val="nil"/>
            </w:tcBorders>
          </w:tcPr>
          <w:p w14:paraId="52A26D8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0.666</w:t>
            </w:r>
          </w:p>
        </w:tc>
        <w:tc>
          <w:tcPr>
            <w:tcW w:w="794" w:type="dxa"/>
            <w:tcBorders>
              <w:top w:val="nil"/>
              <w:bottom w:val="nil"/>
            </w:tcBorders>
          </w:tcPr>
          <w:p w14:paraId="3C50474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0.640</w:t>
            </w:r>
          </w:p>
        </w:tc>
        <w:tc>
          <w:tcPr>
            <w:tcW w:w="794" w:type="dxa"/>
            <w:tcBorders>
              <w:top w:val="nil"/>
              <w:bottom w:val="nil"/>
            </w:tcBorders>
          </w:tcPr>
          <w:p w14:paraId="6ECC59D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0.615</w:t>
            </w:r>
          </w:p>
        </w:tc>
        <w:tc>
          <w:tcPr>
            <w:tcW w:w="794" w:type="dxa"/>
            <w:tcBorders>
              <w:top w:val="nil"/>
              <w:bottom w:val="nil"/>
            </w:tcBorders>
          </w:tcPr>
          <w:p w14:paraId="309EA90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0.592</w:t>
            </w:r>
          </w:p>
        </w:tc>
      </w:tr>
      <w:tr w:rsidR="00035321" w14:paraId="2C6BBBDA" w14:textId="77777777">
        <w:tc>
          <w:tcPr>
            <w:tcW w:w="567" w:type="dxa"/>
            <w:tcBorders>
              <w:top w:val="nil"/>
              <w:bottom w:val="nil"/>
            </w:tcBorders>
          </w:tcPr>
          <w:p w14:paraId="3F487A0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3</w:t>
            </w:r>
          </w:p>
        </w:tc>
        <w:tc>
          <w:tcPr>
            <w:tcW w:w="567" w:type="dxa"/>
            <w:tcBorders>
              <w:top w:val="nil"/>
              <w:bottom w:val="nil"/>
            </w:tcBorders>
          </w:tcPr>
          <w:p w14:paraId="5A7F1C5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596E0FD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0.864</w:t>
            </w:r>
          </w:p>
        </w:tc>
        <w:tc>
          <w:tcPr>
            <w:tcW w:w="794" w:type="dxa"/>
            <w:tcBorders>
              <w:top w:val="nil"/>
              <w:bottom w:val="nil"/>
            </w:tcBorders>
          </w:tcPr>
          <w:p w14:paraId="6E63733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0.751</w:t>
            </w:r>
          </w:p>
        </w:tc>
        <w:tc>
          <w:tcPr>
            <w:tcW w:w="794" w:type="dxa"/>
            <w:tcBorders>
              <w:top w:val="nil"/>
              <w:bottom w:val="nil"/>
            </w:tcBorders>
          </w:tcPr>
          <w:p w14:paraId="7847EE5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0.702</w:t>
            </w:r>
          </w:p>
        </w:tc>
        <w:tc>
          <w:tcPr>
            <w:tcW w:w="794" w:type="dxa"/>
            <w:tcBorders>
              <w:top w:val="nil"/>
              <w:bottom w:val="nil"/>
            </w:tcBorders>
          </w:tcPr>
          <w:p w14:paraId="7A8EF55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0.658</w:t>
            </w:r>
          </w:p>
        </w:tc>
        <w:tc>
          <w:tcPr>
            <w:tcW w:w="794" w:type="dxa"/>
            <w:tcBorders>
              <w:top w:val="nil"/>
              <w:bottom w:val="nil"/>
            </w:tcBorders>
          </w:tcPr>
          <w:p w14:paraId="5966E8F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0.616</w:t>
            </w:r>
          </w:p>
        </w:tc>
        <w:tc>
          <w:tcPr>
            <w:tcW w:w="793" w:type="dxa"/>
            <w:tcBorders>
              <w:top w:val="nil"/>
              <w:bottom w:val="nil"/>
            </w:tcBorders>
          </w:tcPr>
          <w:p w14:paraId="5C03336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0.579</w:t>
            </w:r>
          </w:p>
        </w:tc>
        <w:tc>
          <w:tcPr>
            <w:tcW w:w="794" w:type="dxa"/>
            <w:tcBorders>
              <w:top w:val="nil"/>
              <w:bottom w:val="nil"/>
            </w:tcBorders>
          </w:tcPr>
          <w:p w14:paraId="01D7C5B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0.544</w:t>
            </w:r>
          </w:p>
        </w:tc>
        <w:tc>
          <w:tcPr>
            <w:tcW w:w="794" w:type="dxa"/>
            <w:tcBorders>
              <w:top w:val="nil"/>
              <w:bottom w:val="nil"/>
            </w:tcBorders>
          </w:tcPr>
          <w:p w14:paraId="4DC7F7E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0.512</w:t>
            </w:r>
          </w:p>
        </w:tc>
        <w:tc>
          <w:tcPr>
            <w:tcW w:w="794" w:type="dxa"/>
            <w:tcBorders>
              <w:top w:val="nil"/>
              <w:bottom w:val="nil"/>
            </w:tcBorders>
          </w:tcPr>
          <w:p w14:paraId="0B7D781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0.483</w:t>
            </w:r>
          </w:p>
        </w:tc>
        <w:tc>
          <w:tcPr>
            <w:tcW w:w="794" w:type="dxa"/>
            <w:tcBorders>
              <w:top w:val="nil"/>
              <w:bottom w:val="nil"/>
            </w:tcBorders>
          </w:tcPr>
          <w:p w14:paraId="6775C74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0.455</w:t>
            </w:r>
          </w:p>
        </w:tc>
      </w:tr>
      <w:tr w:rsidR="00035321" w14:paraId="6733186E" w14:textId="77777777">
        <w:tc>
          <w:tcPr>
            <w:tcW w:w="567" w:type="dxa"/>
            <w:tcBorders>
              <w:top w:val="nil"/>
              <w:bottom w:val="nil"/>
            </w:tcBorders>
          </w:tcPr>
          <w:p w14:paraId="3C125CB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4</w:t>
            </w:r>
          </w:p>
        </w:tc>
        <w:tc>
          <w:tcPr>
            <w:tcW w:w="567" w:type="dxa"/>
            <w:tcBorders>
              <w:top w:val="nil"/>
              <w:bottom w:val="nil"/>
            </w:tcBorders>
          </w:tcPr>
          <w:p w14:paraId="277C572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6828A8F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0.823</w:t>
            </w:r>
          </w:p>
        </w:tc>
        <w:tc>
          <w:tcPr>
            <w:tcW w:w="794" w:type="dxa"/>
            <w:tcBorders>
              <w:top w:val="nil"/>
              <w:bottom w:val="nil"/>
            </w:tcBorders>
          </w:tcPr>
          <w:p w14:paraId="7AE618B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0.683</w:t>
            </w:r>
          </w:p>
        </w:tc>
        <w:tc>
          <w:tcPr>
            <w:tcW w:w="794" w:type="dxa"/>
            <w:tcBorders>
              <w:top w:val="nil"/>
              <w:bottom w:val="nil"/>
            </w:tcBorders>
          </w:tcPr>
          <w:p w14:paraId="684F054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0.624</w:t>
            </w:r>
          </w:p>
        </w:tc>
        <w:tc>
          <w:tcPr>
            <w:tcW w:w="794" w:type="dxa"/>
            <w:tcBorders>
              <w:top w:val="nil"/>
              <w:bottom w:val="nil"/>
            </w:tcBorders>
          </w:tcPr>
          <w:p w14:paraId="3A8AB56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0.572</w:t>
            </w:r>
          </w:p>
        </w:tc>
        <w:tc>
          <w:tcPr>
            <w:tcW w:w="794" w:type="dxa"/>
            <w:tcBorders>
              <w:top w:val="nil"/>
              <w:bottom w:val="nil"/>
            </w:tcBorders>
          </w:tcPr>
          <w:p w14:paraId="765F3D1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0.525</w:t>
            </w:r>
          </w:p>
        </w:tc>
        <w:tc>
          <w:tcPr>
            <w:tcW w:w="793" w:type="dxa"/>
            <w:tcBorders>
              <w:top w:val="nil"/>
              <w:bottom w:val="nil"/>
            </w:tcBorders>
          </w:tcPr>
          <w:p w14:paraId="3EB7660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0.482</w:t>
            </w:r>
          </w:p>
        </w:tc>
        <w:tc>
          <w:tcPr>
            <w:tcW w:w="794" w:type="dxa"/>
            <w:tcBorders>
              <w:top w:val="nil"/>
              <w:bottom w:val="nil"/>
            </w:tcBorders>
          </w:tcPr>
          <w:p w14:paraId="1CD32B0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0.444</w:t>
            </w:r>
          </w:p>
        </w:tc>
        <w:tc>
          <w:tcPr>
            <w:tcW w:w="794" w:type="dxa"/>
            <w:tcBorders>
              <w:top w:val="nil"/>
              <w:bottom w:val="nil"/>
            </w:tcBorders>
          </w:tcPr>
          <w:p w14:paraId="6C26CD1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0.410</w:t>
            </w:r>
          </w:p>
        </w:tc>
        <w:tc>
          <w:tcPr>
            <w:tcW w:w="794" w:type="dxa"/>
            <w:tcBorders>
              <w:top w:val="nil"/>
              <w:bottom w:val="nil"/>
            </w:tcBorders>
          </w:tcPr>
          <w:p w14:paraId="2796B68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0.378</w:t>
            </w:r>
          </w:p>
        </w:tc>
        <w:tc>
          <w:tcPr>
            <w:tcW w:w="794" w:type="dxa"/>
            <w:tcBorders>
              <w:top w:val="nil"/>
              <w:bottom w:val="nil"/>
            </w:tcBorders>
          </w:tcPr>
          <w:p w14:paraId="5BE47A4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0.350</w:t>
            </w:r>
          </w:p>
        </w:tc>
      </w:tr>
      <w:tr w:rsidR="00035321" w14:paraId="3F3AB7AC" w14:textId="77777777">
        <w:tc>
          <w:tcPr>
            <w:tcW w:w="567" w:type="dxa"/>
            <w:tcBorders>
              <w:top w:val="nil"/>
              <w:bottom w:val="single" w:sz="4" w:space="0" w:color="auto"/>
            </w:tcBorders>
          </w:tcPr>
          <w:p w14:paraId="2E3D27B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5</w:t>
            </w:r>
          </w:p>
        </w:tc>
        <w:tc>
          <w:tcPr>
            <w:tcW w:w="567" w:type="dxa"/>
            <w:tcBorders>
              <w:top w:val="nil"/>
              <w:bottom w:val="single" w:sz="4" w:space="0" w:color="auto"/>
            </w:tcBorders>
          </w:tcPr>
          <w:p w14:paraId="7B29D66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single" w:sz="4" w:space="0" w:color="auto"/>
            </w:tcBorders>
          </w:tcPr>
          <w:p w14:paraId="0F12DA0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0.784</w:t>
            </w:r>
          </w:p>
        </w:tc>
        <w:tc>
          <w:tcPr>
            <w:tcW w:w="794" w:type="dxa"/>
            <w:tcBorders>
              <w:top w:val="nil"/>
              <w:bottom w:val="single" w:sz="4" w:space="0" w:color="auto"/>
            </w:tcBorders>
          </w:tcPr>
          <w:p w14:paraId="61420ED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0.621</w:t>
            </w:r>
          </w:p>
        </w:tc>
        <w:tc>
          <w:tcPr>
            <w:tcW w:w="794" w:type="dxa"/>
            <w:tcBorders>
              <w:top w:val="nil"/>
              <w:bottom w:val="single" w:sz="4" w:space="0" w:color="auto"/>
            </w:tcBorders>
          </w:tcPr>
          <w:p w14:paraId="3E40039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0.555</w:t>
            </w:r>
          </w:p>
        </w:tc>
        <w:tc>
          <w:tcPr>
            <w:tcW w:w="794" w:type="dxa"/>
            <w:tcBorders>
              <w:top w:val="nil"/>
              <w:bottom w:val="single" w:sz="4" w:space="0" w:color="auto"/>
            </w:tcBorders>
          </w:tcPr>
          <w:p w14:paraId="38D71F4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0.497</w:t>
            </w:r>
          </w:p>
        </w:tc>
        <w:tc>
          <w:tcPr>
            <w:tcW w:w="794" w:type="dxa"/>
            <w:tcBorders>
              <w:top w:val="nil"/>
              <w:bottom w:val="single" w:sz="4" w:space="0" w:color="auto"/>
            </w:tcBorders>
          </w:tcPr>
          <w:p w14:paraId="2FD8F6E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0.447</w:t>
            </w:r>
          </w:p>
        </w:tc>
        <w:tc>
          <w:tcPr>
            <w:tcW w:w="793" w:type="dxa"/>
            <w:tcBorders>
              <w:top w:val="nil"/>
              <w:bottom w:val="single" w:sz="4" w:space="0" w:color="auto"/>
            </w:tcBorders>
          </w:tcPr>
          <w:p w14:paraId="318520F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0.402</w:t>
            </w:r>
          </w:p>
        </w:tc>
        <w:tc>
          <w:tcPr>
            <w:tcW w:w="794" w:type="dxa"/>
            <w:tcBorders>
              <w:top w:val="nil"/>
              <w:bottom w:val="single" w:sz="4" w:space="0" w:color="auto"/>
            </w:tcBorders>
          </w:tcPr>
          <w:p w14:paraId="5B4F434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0.363</w:t>
            </w:r>
          </w:p>
        </w:tc>
        <w:tc>
          <w:tcPr>
            <w:tcW w:w="794" w:type="dxa"/>
            <w:tcBorders>
              <w:top w:val="nil"/>
              <w:bottom w:val="single" w:sz="4" w:space="0" w:color="auto"/>
            </w:tcBorders>
          </w:tcPr>
          <w:p w14:paraId="0AD5E66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0.328</w:t>
            </w:r>
          </w:p>
        </w:tc>
        <w:tc>
          <w:tcPr>
            <w:tcW w:w="794" w:type="dxa"/>
            <w:tcBorders>
              <w:top w:val="nil"/>
              <w:bottom w:val="single" w:sz="4" w:space="0" w:color="auto"/>
            </w:tcBorders>
          </w:tcPr>
          <w:p w14:paraId="4AF583F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0.297</w:t>
            </w:r>
          </w:p>
        </w:tc>
        <w:tc>
          <w:tcPr>
            <w:tcW w:w="794" w:type="dxa"/>
            <w:tcBorders>
              <w:top w:val="nil"/>
              <w:bottom w:val="single" w:sz="4" w:space="0" w:color="auto"/>
            </w:tcBorders>
          </w:tcPr>
          <w:p w14:paraId="47D4868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0.269</w:t>
            </w:r>
          </w:p>
        </w:tc>
      </w:tr>
      <w:tr w:rsidR="00035321" w14:paraId="27398FDE" w14:textId="77777777">
        <w:tc>
          <w:tcPr>
            <w:tcW w:w="567" w:type="dxa"/>
            <w:tcBorders>
              <w:bottom w:val="nil"/>
            </w:tcBorders>
          </w:tcPr>
          <w:p w14:paraId="4AA5234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6</w:t>
            </w:r>
          </w:p>
        </w:tc>
        <w:tc>
          <w:tcPr>
            <w:tcW w:w="567" w:type="dxa"/>
            <w:tcBorders>
              <w:bottom w:val="nil"/>
            </w:tcBorders>
          </w:tcPr>
          <w:p w14:paraId="3C46C31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bottom w:val="nil"/>
            </w:tcBorders>
          </w:tcPr>
          <w:p w14:paraId="01B8207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0.746</w:t>
            </w:r>
          </w:p>
        </w:tc>
        <w:tc>
          <w:tcPr>
            <w:tcW w:w="794" w:type="dxa"/>
            <w:tcBorders>
              <w:bottom w:val="nil"/>
            </w:tcBorders>
          </w:tcPr>
          <w:p w14:paraId="0FC1D1B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0.565</w:t>
            </w:r>
          </w:p>
        </w:tc>
        <w:tc>
          <w:tcPr>
            <w:tcW w:w="794" w:type="dxa"/>
            <w:tcBorders>
              <w:bottom w:val="nil"/>
            </w:tcBorders>
          </w:tcPr>
          <w:p w14:paraId="19972F9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0.493</w:t>
            </w:r>
          </w:p>
        </w:tc>
        <w:tc>
          <w:tcPr>
            <w:tcW w:w="794" w:type="dxa"/>
            <w:tcBorders>
              <w:bottom w:val="nil"/>
            </w:tcBorders>
          </w:tcPr>
          <w:p w14:paraId="5808FFE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0.432</w:t>
            </w:r>
          </w:p>
        </w:tc>
        <w:tc>
          <w:tcPr>
            <w:tcW w:w="794" w:type="dxa"/>
            <w:tcBorders>
              <w:bottom w:val="nil"/>
            </w:tcBorders>
          </w:tcPr>
          <w:p w14:paraId="6C4F2C0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0.380</w:t>
            </w:r>
          </w:p>
        </w:tc>
        <w:tc>
          <w:tcPr>
            <w:tcW w:w="793" w:type="dxa"/>
            <w:tcBorders>
              <w:bottom w:val="nil"/>
            </w:tcBorders>
          </w:tcPr>
          <w:p w14:paraId="34589E7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0.335</w:t>
            </w:r>
          </w:p>
        </w:tc>
        <w:tc>
          <w:tcPr>
            <w:tcW w:w="794" w:type="dxa"/>
            <w:tcBorders>
              <w:bottom w:val="nil"/>
            </w:tcBorders>
          </w:tcPr>
          <w:p w14:paraId="46C5508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0.296</w:t>
            </w:r>
          </w:p>
        </w:tc>
        <w:tc>
          <w:tcPr>
            <w:tcW w:w="794" w:type="dxa"/>
            <w:tcBorders>
              <w:bottom w:val="nil"/>
            </w:tcBorders>
          </w:tcPr>
          <w:p w14:paraId="1AAEC4C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0.262</w:t>
            </w:r>
          </w:p>
        </w:tc>
        <w:tc>
          <w:tcPr>
            <w:tcW w:w="794" w:type="dxa"/>
            <w:tcBorders>
              <w:bottom w:val="nil"/>
            </w:tcBorders>
          </w:tcPr>
          <w:p w14:paraId="3DBEC9B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0.233</w:t>
            </w:r>
          </w:p>
        </w:tc>
        <w:tc>
          <w:tcPr>
            <w:tcW w:w="794" w:type="dxa"/>
            <w:tcBorders>
              <w:bottom w:val="nil"/>
            </w:tcBorders>
          </w:tcPr>
          <w:p w14:paraId="5B4CAA9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0.207</w:t>
            </w:r>
          </w:p>
        </w:tc>
      </w:tr>
      <w:tr w:rsidR="00035321" w14:paraId="715BA512" w14:textId="77777777">
        <w:tc>
          <w:tcPr>
            <w:tcW w:w="567" w:type="dxa"/>
            <w:tcBorders>
              <w:top w:val="nil"/>
              <w:bottom w:val="nil"/>
            </w:tcBorders>
          </w:tcPr>
          <w:p w14:paraId="6650FAC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7</w:t>
            </w:r>
          </w:p>
        </w:tc>
        <w:tc>
          <w:tcPr>
            <w:tcW w:w="567" w:type="dxa"/>
            <w:tcBorders>
              <w:top w:val="nil"/>
              <w:bottom w:val="nil"/>
            </w:tcBorders>
          </w:tcPr>
          <w:p w14:paraId="4BB1C14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7D503C2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0.711</w:t>
            </w:r>
          </w:p>
        </w:tc>
        <w:tc>
          <w:tcPr>
            <w:tcW w:w="794" w:type="dxa"/>
            <w:tcBorders>
              <w:top w:val="nil"/>
              <w:bottom w:val="nil"/>
            </w:tcBorders>
          </w:tcPr>
          <w:p w14:paraId="0A204D9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0.513</w:t>
            </w:r>
          </w:p>
        </w:tc>
        <w:tc>
          <w:tcPr>
            <w:tcW w:w="794" w:type="dxa"/>
            <w:tcBorders>
              <w:top w:val="nil"/>
              <w:bottom w:val="nil"/>
            </w:tcBorders>
          </w:tcPr>
          <w:p w14:paraId="144DF80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0.439</w:t>
            </w:r>
          </w:p>
        </w:tc>
        <w:tc>
          <w:tcPr>
            <w:tcW w:w="794" w:type="dxa"/>
            <w:tcBorders>
              <w:top w:val="nil"/>
              <w:bottom w:val="nil"/>
            </w:tcBorders>
          </w:tcPr>
          <w:p w14:paraId="0E30A0F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0.376</w:t>
            </w:r>
          </w:p>
        </w:tc>
        <w:tc>
          <w:tcPr>
            <w:tcW w:w="794" w:type="dxa"/>
            <w:tcBorders>
              <w:top w:val="nil"/>
              <w:bottom w:val="nil"/>
            </w:tcBorders>
          </w:tcPr>
          <w:p w14:paraId="7A9B488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0.323</w:t>
            </w:r>
          </w:p>
        </w:tc>
        <w:tc>
          <w:tcPr>
            <w:tcW w:w="793" w:type="dxa"/>
            <w:tcBorders>
              <w:top w:val="nil"/>
              <w:bottom w:val="nil"/>
            </w:tcBorders>
          </w:tcPr>
          <w:p w14:paraId="323AD42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0.279</w:t>
            </w:r>
          </w:p>
        </w:tc>
        <w:tc>
          <w:tcPr>
            <w:tcW w:w="794" w:type="dxa"/>
            <w:tcBorders>
              <w:top w:val="nil"/>
              <w:bottom w:val="nil"/>
            </w:tcBorders>
          </w:tcPr>
          <w:p w14:paraId="15EA16D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0.242</w:t>
            </w:r>
          </w:p>
        </w:tc>
        <w:tc>
          <w:tcPr>
            <w:tcW w:w="794" w:type="dxa"/>
            <w:tcBorders>
              <w:top w:val="nil"/>
              <w:bottom w:val="nil"/>
            </w:tcBorders>
          </w:tcPr>
          <w:p w14:paraId="507A154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0.210</w:t>
            </w:r>
          </w:p>
        </w:tc>
        <w:tc>
          <w:tcPr>
            <w:tcW w:w="794" w:type="dxa"/>
            <w:tcBorders>
              <w:top w:val="nil"/>
              <w:bottom w:val="nil"/>
            </w:tcBorders>
          </w:tcPr>
          <w:p w14:paraId="7690592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0.183</w:t>
            </w:r>
          </w:p>
        </w:tc>
        <w:tc>
          <w:tcPr>
            <w:tcW w:w="794" w:type="dxa"/>
            <w:tcBorders>
              <w:top w:val="nil"/>
              <w:bottom w:val="nil"/>
            </w:tcBorders>
          </w:tcPr>
          <w:p w14:paraId="1ABA1F9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0.159</w:t>
            </w:r>
          </w:p>
        </w:tc>
      </w:tr>
      <w:tr w:rsidR="00035321" w14:paraId="0F272ABC" w14:textId="77777777">
        <w:tc>
          <w:tcPr>
            <w:tcW w:w="567" w:type="dxa"/>
            <w:tcBorders>
              <w:top w:val="nil"/>
              <w:bottom w:val="nil"/>
            </w:tcBorders>
          </w:tcPr>
          <w:p w14:paraId="63D897F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8</w:t>
            </w:r>
          </w:p>
        </w:tc>
        <w:tc>
          <w:tcPr>
            <w:tcW w:w="567" w:type="dxa"/>
            <w:tcBorders>
              <w:top w:val="nil"/>
              <w:bottom w:val="nil"/>
            </w:tcBorders>
          </w:tcPr>
          <w:p w14:paraId="074B362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6B6931F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0.677</w:t>
            </w:r>
          </w:p>
        </w:tc>
        <w:tc>
          <w:tcPr>
            <w:tcW w:w="794" w:type="dxa"/>
            <w:tcBorders>
              <w:top w:val="nil"/>
              <w:bottom w:val="nil"/>
            </w:tcBorders>
          </w:tcPr>
          <w:p w14:paraId="3DAE824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0.467</w:t>
            </w:r>
          </w:p>
        </w:tc>
        <w:tc>
          <w:tcPr>
            <w:tcW w:w="794" w:type="dxa"/>
            <w:tcBorders>
              <w:top w:val="nil"/>
              <w:bottom w:val="nil"/>
            </w:tcBorders>
          </w:tcPr>
          <w:p w14:paraId="6AC7FA5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0.390</w:t>
            </w:r>
          </w:p>
        </w:tc>
        <w:tc>
          <w:tcPr>
            <w:tcW w:w="794" w:type="dxa"/>
            <w:tcBorders>
              <w:top w:val="nil"/>
              <w:bottom w:val="nil"/>
            </w:tcBorders>
          </w:tcPr>
          <w:p w14:paraId="14DC9A3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0.327</w:t>
            </w:r>
          </w:p>
        </w:tc>
        <w:tc>
          <w:tcPr>
            <w:tcW w:w="794" w:type="dxa"/>
            <w:tcBorders>
              <w:top w:val="nil"/>
              <w:bottom w:val="nil"/>
            </w:tcBorders>
          </w:tcPr>
          <w:p w14:paraId="6E147D4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0.275</w:t>
            </w:r>
          </w:p>
        </w:tc>
        <w:tc>
          <w:tcPr>
            <w:tcW w:w="793" w:type="dxa"/>
            <w:tcBorders>
              <w:top w:val="nil"/>
              <w:bottom w:val="nil"/>
            </w:tcBorders>
          </w:tcPr>
          <w:p w14:paraId="2316019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0.233</w:t>
            </w:r>
          </w:p>
        </w:tc>
        <w:tc>
          <w:tcPr>
            <w:tcW w:w="794" w:type="dxa"/>
            <w:tcBorders>
              <w:top w:val="nil"/>
              <w:bottom w:val="nil"/>
            </w:tcBorders>
          </w:tcPr>
          <w:p w14:paraId="1E47520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0.197</w:t>
            </w:r>
          </w:p>
        </w:tc>
        <w:tc>
          <w:tcPr>
            <w:tcW w:w="794" w:type="dxa"/>
            <w:tcBorders>
              <w:top w:val="nil"/>
              <w:bottom w:val="nil"/>
            </w:tcBorders>
          </w:tcPr>
          <w:p w14:paraId="3122800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0.168</w:t>
            </w:r>
          </w:p>
        </w:tc>
        <w:tc>
          <w:tcPr>
            <w:tcW w:w="794" w:type="dxa"/>
            <w:tcBorders>
              <w:top w:val="nil"/>
              <w:bottom w:val="nil"/>
            </w:tcBorders>
          </w:tcPr>
          <w:p w14:paraId="139764B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0.143</w:t>
            </w:r>
          </w:p>
        </w:tc>
        <w:tc>
          <w:tcPr>
            <w:tcW w:w="794" w:type="dxa"/>
            <w:tcBorders>
              <w:top w:val="nil"/>
              <w:bottom w:val="nil"/>
            </w:tcBorders>
          </w:tcPr>
          <w:p w14:paraId="31FE985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0.123</w:t>
            </w:r>
          </w:p>
        </w:tc>
      </w:tr>
      <w:tr w:rsidR="00035321" w14:paraId="71978F5E" w14:textId="77777777">
        <w:tc>
          <w:tcPr>
            <w:tcW w:w="567" w:type="dxa"/>
            <w:tcBorders>
              <w:top w:val="nil"/>
              <w:bottom w:val="nil"/>
            </w:tcBorders>
          </w:tcPr>
          <w:p w14:paraId="6C9F1BB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9</w:t>
            </w:r>
          </w:p>
        </w:tc>
        <w:tc>
          <w:tcPr>
            <w:tcW w:w="567" w:type="dxa"/>
            <w:tcBorders>
              <w:top w:val="nil"/>
              <w:bottom w:val="nil"/>
            </w:tcBorders>
          </w:tcPr>
          <w:p w14:paraId="2EF6A51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4727BE4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0.645</w:t>
            </w:r>
          </w:p>
        </w:tc>
        <w:tc>
          <w:tcPr>
            <w:tcW w:w="794" w:type="dxa"/>
            <w:tcBorders>
              <w:top w:val="nil"/>
              <w:bottom w:val="nil"/>
            </w:tcBorders>
          </w:tcPr>
          <w:p w14:paraId="5ABB13E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0.424</w:t>
            </w:r>
          </w:p>
        </w:tc>
        <w:tc>
          <w:tcPr>
            <w:tcW w:w="794" w:type="dxa"/>
            <w:tcBorders>
              <w:top w:val="nil"/>
              <w:bottom w:val="nil"/>
            </w:tcBorders>
          </w:tcPr>
          <w:p w14:paraId="55F7D05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0.346</w:t>
            </w:r>
          </w:p>
        </w:tc>
        <w:tc>
          <w:tcPr>
            <w:tcW w:w="794" w:type="dxa"/>
            <w:tcBorders>
              <w:top w:val="nil"/>
              <w:bottom w:val="nil"/>
            </w:tcBorders>
          </w:tcPr>
          <w:p w14:paraId="1F00C61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0.284</w:t>
            </w:r>
          </w:p>
        </w:tc>
        <w:tc>
          <w:tcPr>
            <w:tcW w:w="794" w:type="dxa"/>
            <w:tcBorders>
              <w:top w:val="nil"/>
              <w:bottom w:val="nil"/>
            </w:tcBorders>
          </w:tcPr>
          <w:p w14:paraId="7BBC3F7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0.234</w:t>
            </w:r>
          </w:p>
        </w:tc>
        <w:tc>
          <w:tcPr>
            <w:tcW w:w="793" w:type="dxa"/>
            <w:tcBorders>
              <w:top w:val="nil"/>
              <w:bottom w:val="nil"/>
            </w:tcBorders>
          </w:tcPr>
          <w:p w14:paraId="7FDA98C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0.194</w:t>
            </w:r>
          </w:p>
        </w:tc>
        <w:tc>
          <w:tcPr>
            <w:tcW w:w="794" w:type="dxa"/>
            <w:tcBorders>
              <w:top w:val="nil"/>
              <w:bottom w:val="nil"/>
            </w:tcBorders>
          </w:tcPr>
          <w:p w14:paraId="00241C7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0.161</w:t>
            </w:r>
          </w:p>
        </w:tc>
        <w:tc>
          <w:tcPr>
            <w:tcW w:w="794" w:type="dxa"/>
            <w:tcBorders>
              <w:top w:val="nil"/>
              <w:bottom w:val="nil"/>
            </w:tcBorders>
          </w:tcPr>
          <w:p w14:paraId="04655CD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0.134</w:t>
            </w:r>
          </w:p>
        </w:tc>
        <w:tc>
          <w:tcPr>
            <w:tcW w:w="794" w:type="dxa"/>
            <w:tcBorders>
              <w:top w:val="nil"/>
              <w:bottom w:val="nil"/>
            </w:tcBorders>
          </w:tcPr>
          <w:p w14:paraId="3FA7B33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0.112</w:t>
            </w:r>
          </w:p>
        </w:tc>
        <w:tc>
          <w:tcPr>
            <w:tcW w:w="794" w:type="dxa"/>
            <w:tcBorders>
              <w:top w:val="nil"/>
              <w:bottom w:val="nil"/>
            </w:tcBorders>
          </w:tcPr>
          <w:p w14:paraId="1F93510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0.094</w:t>
            </w:r>
          </w:p>
        </w:tc>
      </w:tr>
      <w:tr w:rsidR="00035321" w14:paraId="279B4459" w14:textId="77777777">
        <w:tc>
          <w:tcPr>
            <w:tcW w:w="567" w:type="dxa"/>
            <w:tcBorders>
              <w:top w:val="nil"/>
              <w:bottom w:val="single" w:sz="4" w:space="0" w:color="auto"/>
            </w:tcBorders>
          </w:tcPr>
          <w:p w14:paraId="5E63FA9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w:t>
            </w:r>
          </w:p>
        </w:tc>
        <w:tc>
          <w:tcPr>
            <w:tcW w:w="567" w:type="dxa"/>
            <w:tcBorders>
              <w:top w:val="nil"/>
              <w:bottom w:val="single" w:sz="4" w:space="0" w:color="auto"/>
            </w:tcBorders>
          </w:tcPr>
          <w:p w14:paraId="3C914CF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single" w:sz="4" w:space="0" w:color="auto"/>
            </w:tcBorders>
          </w:tcPr>
          <w:p w14:paraId="2D4399D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0.614</w:t>
            </w:r>
          </w:p>
        </w:tc>
        <w:tc>
          <w:tcPr>
            <w:tcW w:w="794" w:type="dxa"/>
            <w:tcBorders>
              <w:top w:val="nil"/>
              <w:bottom w:val="single" w:sz="4" w:space="0" w:color="auto"/>
            </w:tcBorders>
          </w:tcPr>
          <w:p w14:paraId="1570D63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0.386</w:t>
            </w:r>
          </w:p>
        </w:tc>
        <w:tc>
          <w:tcPr>
            <w:tcW w:w="794" w:type="dxa"/>
            <w:tcBorders>
              <w:top w:val="nil"/>
              <w:bottom w:val="single" w:sz="4" w:space="0" w:color="auto"/>
            </w:tcBorders>
          </w:tcPr>
          <w:p w14:paraId="24D60BE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0.308</w:t>
            </w:r>
          </w:p>
        </w:tc>
        <w:tc>
          <w:tcPr>
            <w:tcW w:w="794" w:type="dxa"/>
            <w:tcBorders>
              <w:top w:val="nil"/>
              <w:bottom w:val="single" w:sz="4" w:space="0" w:color="auto"/>
            </w:tcBorders>
          </w:tcPr>
          <w:p w14:paraId="4292E77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0.247</w:t>
            </w:r>
          </w:p>
        </w:tc>
        <w:tc>
          <w:tcPr>
            <w:tcW w:w="794" w:type="dxa"/>
            <w:tcBorders>
              <w:top w:val="nil"/>
              <w:bottom w:val="single" w:sz="4" w:space="0" w:color="auto"/>
            </w:tcBorders>
          </w:tcPr>
          <w:p w14:paraId="18C7B96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0.199</w:t>
            </w:r>
          </w:p>
        </w:tc>
        <w:tc>
          <w:tcPr>
            <w:tcW w:w="793" w:type="dxa"/>
            <w:tcBorders>
              <w:top w:val="nil"/>
              <w:bottom w:val="single" w:sz="4" w:space="0" w:color="auto"/>
            </w:tcBorders>
          </w:tcPr>
          <w:p w14:paraId="4121263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0.162</w:t>
            </w:r>
          </w:p>
        </w:tc>
        <w:tc>
          <w:tcPr>
            <w:tcW w:w="794" w:type="dxa"/>
            <w:tcBorders>
              <w:top w:val="nil"/>
              <w:bottom w:val="single" w:sz="4" w:space="0" w:color="auto"/>
            </w:tcBorders>
          </w:tcPr>
          <w:p w14:paraId="2FC519B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0.131</w:t>
            </w:r>
          </w:p>
        </w:tc>
        <w:tc>
          <w:tcPr>
            <w:tcW w:w="794" w:type="dxa"/>
            <w:tcBorders>
              <w:top w:val="nil"/>
              <w:bottom w:val="single" w:sz="4" w:space="0" w:color="auto"/>
            </w:tcBorders>
          </w:tcPr>
          <w:p w14:paraId="3777C79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0.107</w:t>
            </w:r>
          </w:p>
        </w:tc>
        <w:tc>
          <w:tcPr>
            <w:tcW w:w="794" w:type="dxa"/>
            <w:tcBorders>
              <w:top w:val="nil"/>
              <w:bottom w:val="single" w:sz="4" w:space="0" w:color="auto"/>
            </w:tcBorders>
          </w:tcPr>
          <w:p w14:paraId="092FA97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0.088</w:t>
            </w:r>
          </w:p>
        </w:tc>
        <w:tc>
          <w:tcPr>
            <w:tcW w:w="794" w:type="dxa"/>
            <w:tcBorders>
              <w:top w:val="nil"/>
              <w:bottom w:val="single" w:sz="4" w:space="0" w:color="auto"/>
            </w:tcBorders>
          </w:tcPr>
          <w:p w14:paraId="048619D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0.073</w:t>
            </w:r>
          </w:p>
        </w:tc>
      </w:tr>
      <w:tr w:rsidR="00035321" w14:paraId="1D4F6728" w14:textId="77777777">
        <w:tc>
          <w:tcPr>
            <w:tcW w:w="567" w:type="dxa"/>
            <w:tcBorders>
              <w:bottom w:val="nil"/>
            </w:tcBorders>
          </w:tcPr>
          <w:p w14:paraId="0A99D6F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11</w:t>
            </w:r>
          </w:p>
        </w:tc>
        <w:tc>
          <w:tcPr>
            <w:tcW w:w="567" w:type="dxa"/>
            <w:tcBorders>
              <w:bottom w:val="nil"/>
            </w:tcBorders>
          </w:tcPr>
          <w:p w14:paraId="4AD9546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bottom w:val="nil"/>
            </w:tcBorders>
          </w:tcPr>
          <w:p w14:paraId="0E8862A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0.585</w:t>
            </w:r>
          </w:p>
        </w:tc>
        <w:tc>
          <w:tcPr>
            <w:tcW w:w="794" w:type="dxa"/>
            <w:tcBorders>
              <w:bottom w:val="nil"/>
            </w:tcBorders>
          </w:tcPr>
          <w:p w14:paraId="213DECC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0.351</w:t>
            </w:r>
          </w:p>
        </w:tc>
        <w:tc>
          <w:tcPr>
            <w:tcW w:w="794" w:type="dxa"/>
            <w:tcBorders>
              <w:bottom w:val="nil"/>
            </w:tcBorders>
          </w:tcPr>
          <w:p w14:paraId="5FB139A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0.274</w:t>
            </w:r>
          </w:p>
        </w:tc>
        <w:tc>
          <w:tcPr>
            <w:tcW w:w="794" w:type="dxa"/>
            <w:tcBorders>
              <w:bottom w:val="nil"/>
            </w:tcBorders>
          </w:tcPr>
          <w:p w14:paraId="2CFE823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0.215</w:t>
            </w:r>
          </w:p>
        </w:tc>
        <w:tc>
          <w:tcPr>
            <w:tcW w:w="794" w:type="dxa"/>
            <w:tcBorders>
              <w:bottom w:val="nil"/>
            </w:tcBorders>
          </w:tcPr>
          <w:p w14:paraId="3AD5F55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0.170</w:t>
            </w:r>
          </w:p>
        </w:tc>
        <w:tc>
          <w:tcPr>
            <w:tcW w:w="793" w:type="dxa"/>
            <w:tcBorders>
              <w:bottom w:val="nil"/>
            </w:tcBorders>
          </w:tcPr>
          <w:p w14:paraId="3D32968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0.135</w:t>
            </w:r>
          </w:p>
        </w:tc>
        <w:tc>
          <w:tcPr>
            <w:tcW w:w="794" w:type="dxa"/>
            <w:tcBorders>
              <w:bottom w:val="nil"/>
            </w:tcBorders>
          </w:tcPr>
          <w:p w14:paraId="58C667A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0.107</w:t>
            </w:r>
          </w:p>
        </w:tc>
        <w:tc>
          <w:tcPr>
            <w:tcW w:w="794" w:type="dxa"/>
            <w:tcBorders>
              <w:bottom w:val="nil"/>
            </w:tcBorders>
          </w:tcPr>
          <w:p w14:paraId="4E844A7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0.086</w:t>
            </w:r>
          </w:p>
        </w:tc>
        <w:tc>
          <w:tcPr>
            <w:tcW w:w="794" w:type="dxa"/>
            <w:tcBorders>
              <w:bottom w:val="nil"/>
            </w:tcBorders>
          </w:tcPr>
          <w:p w14:paraId="442A73C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0.069</w:t>
            </w:r>
          </w:p>
        </w:tc>
        <w:tc>
          <w:tcPr>
            <w:tcW w:w="794" w:type="dxa"/>
            <w:tcBorders>
              <w:bottom w:val="nil"/>
            </w:tcBorders>
          </w:tcPr>
          <w:p w14:paraId="2BA969D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0.056</w:t>
            </w:r>
          </w:p>
        </w:tc>
      </w:tr>
      <w:tr w:rsidR="00035321" w14:paraId="3612F443" w14:textId="77777777">
        <w:tc>
          <w:tcPr>
            <w:tcW w:w="567" w:type="dxa"/>
            <w:tcBorders>
              <w:top w:val="nil"/>
              <w:bottom w:val="nil"/>
            </w:tcBorders>
          </w:tcPr>
          <w:p w14:paraId="0A35268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12</w:t>
            </w:r>
          </w:p>
        </w:tc>
        <w:tc>
          <w:tcPr>
            <w:tcW w:w="567" w:type="dxa"/>
            <w:tcBorders>
              <w:top w:val="nil"/>
              <w:bottom w:val="nil"/>
            </w:tcBorders>
          </w:tcPr>
          <w:p w14:paraId="3413B6F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735F558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0.557</w:t>
            </w:r>
          </w:p>
        </w:tc>
        <w:tc>
          <w:tcPr>
            <w:tcW w:w="794" w:type="dxa"/>
            <w:tcBorders>
              <w:top w:val="nil"/>
              <w:bottom w:val="nil"/>
            </w:tcBorders>
          </w:tcPr>
          <w:p w14:paraId="2B62266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0.319</w:t>
            </w:r>
          </w:p>
        </w:tc>
        <w:tc>
          <w:tcPr>
            <w:tcW w:w="794" w:type="dxa"/>
            <w:tcBorders>
              <w:top w:val="nil"/>
              <w:bottom w:val="nil"/>
            </w:tcBorders>
          </w:tcPr>
          <w:p w14:paraId="6F67A34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0.243</w:t>
            </w:r>
          </w:p>
        </w:tc>
        <w:tc>
          <w:tcPr>
            <w:tcW w:w="794" w:type="dxa"/>
            <w:tcBorders>
              <w:top w:val="nil"/>
              <w:bottom w:val="nil"/>
            </w:tcBorders>
          </w:tcPr>
          <w:p w14:paraId="75EF58D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0.187</w:t>
            </w:r>
          </w:p>
        </w:tc>
        <w:tc>
          <w:tcPr>
            <w:tcW w:w="794" w:type="dxa"/>
            <w:tcBorders>
              <w:top w:val="nil"/>
              <w:bottom w:val="nil"/>
            </w:tcBorders>
          </w:tcPr>
          <w:p w14:paraId="7A303B1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0.144</w:t>
            </w:r>
          </w:p>
        </w:tc>
        <w:tc>
          <w:tcPr>
            <w:tcW w:w="793" w:type="dxa"/>
            <w:tcBorders>
              <w:top w:val="nil"/>
              <w:bottom w:val="nil"/>
            </w:tcBorders>
          </w:tcPr>
          <w:p w14:paraId="275805D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0.112</w:t>
            </w:r>
          </w:p>
        </w:tc>
        <w:tc>
          <w:tcPr>
            <w:tcW w:w="794" w:type="dxa"/>
            <w:tcBorders>
              <w:top w:val="nil"/>
              <w:bottom w:val="nil"/>
            </w:tcBorders>
          </w:tcPr>
          <w:p w14:paraId="76E43E1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0.088</w:t>
            </w:r>
          </w:p>
        </w:tc>
        <w:tc>
          <w:tcPr>
            <w:tcW w:w="794" w:type="dxa"/>
            <w:tcBorders>
              <w:top w:val="nil"/>
              <w:bottom w:val="nil"/>
            </w:tcBorders>
          </w:tcPr>
          <w:p w14:paraId="2D2F4C1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0.069</w:t>
            </w:r>
          </w:p>
        </w:tc>
        <w:tc>
          <w:tcPr>
            <w:tcW w:w="794" w:type="dxa"/>
            <w:tcBorders>
              <w:top w:val="nil"/>
              <w:bottom w:val="nil"/>
            </w:tcBorders>
          </w:tcPr>
          <w:p w14:paraId="0A87679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0.054</w:t>
            </w:r>
          </w:p>
        </w:tc>
        <w:tc>
          <w:tcPr>
            <w:tcW w:w="794" w:type="dxa"/>
            <w:tcBorders>
              <w:top w:val="nil"/>
              <w:bottom w:val="nil"/>
            </w:tcBorders>
          </w:tcPr>
          <w:p w14:paraId="079D3BF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0.043</w:t>
            </w:r>
          </w:p>
        </w:tc>
      </w:tr>
      <w:tr w:rsidR="00035321" w14:paraId="3EBB2D62" w14:textId="77777777">
        <w:tc>
          <w:tcPr>
            <w:tcW w:w="567" w:type="dxa"/>
            <w:tcBorders>
              <w:top w:val="nil"/>
              <w:bottom w:val="nil"/>
            </w:tcBorders>
          </w:tcPr>
          <w:p w14:paraId="10316D4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13</w:t>
            </w:r>
          </w:p>
        </w:tc>
        <w:tc>
          <w:tcPr>
            <w:tcW w:w="567" w:type="dxa"/>
            <w:tcBorders>
              <w:top w:val="nil"/>
              <w:bottom w:val="nil"/>
            </w:tcBorders>
          </w:tcPr>
          <w:p w14:paraId="533A2CC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79D5F03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0.530</w:t>
            </w:r>
          </w:p>
        </w:tc>
        <w:tc>
          <w:tcPr>
            <w:tcW w:w="794" w:type="dxa"/>
            <w:tcBorders>
              <w:top w:val="nil"/>
              <w:bottom w:val="nil"/>
            </w:tcBorders>
          </w:tcPr>
          <w:p w14:paraId="1F6E5BB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0.290</w:t>
            </w:r>
          </w:p>
        </w:tc>
        <w:tc>
          <w:tcPr>
            <w:tcW w:w="794" w:type="dxa"/>
            <w:tcBorders>
              <w:top w:val="nil"/>
              <w:bottom w:val="nil"/>
            </w:tcBorders>
          </w:tcPr>
          <w:p w14:paraId="67C0F8D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0.216</w:t>
            </w:r>
          </w:p>
        </w:tc>
        <w:tc>
          <w:tcPr>
            <w:tcW w:w="794" w:type="dxa"/>
            <w:tcBorders>
              <w:top w:val="nil"/>
              <w:bottom w:val="nil"/>
            </w:tcBorders>
          </w:tcPr>
          <w:p w14:paraId="7117DC0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0.163</w:t>
            </w:r>
          </w:p>
        </w:tc>
        <w:tc>
          <w:tcPr>
            <w:tcW w:w="794" w:type="dxa"/>
            <w:tcBorders>
              <w:top w:val="nil"/>
              <w:bottom w:val="nil"/>
            </w:tcBorders>
          </w:tcPr>
          <w:p w14:paraId="3B61A72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0.123</w:t>
            </w:r>
          </w:p>
        </w:tc>
        <w:tc>
          <w:tcPr>
            <w:tcW w:w="793" w:type="dxa"/>
            <w:tcBorders>
              <w:top w:val="nil"/>
              <w:bottom w:val="nil"/>
            </w:tcBorders>
          </w:tcPr>
          <w:p w14:paraId="2C575C1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0.094</w:t>
            </w:r>
          </w:p>
        </w:tc>
        <w:tc>
          <w:tcPr>
            <w:tcW w:w="794" w:type="dxa"/>
            <w:tcBorders>
              <w:top w:val="nil"/>
              <w:bottom w:val="nil"/>
            </w:tcBorders>
          </w:tcPr>
          <w:p w14:paraId="2E73AF2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0.072</w:t>
            </w:r>
          </w:p>
        </w:tc>
        <w:tc>
          <w:tcPr>
            <w:tcW w:w="794" w:type="dxa"/>
            <w:tcBorders>
              <w:top w:val="nil"/>
              <w:bottom w:val="nil"/>
            </w:tcBorders>
          </w:tcPr>
          <w:p w14:paraId="2714114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0.055</w:t>
            </w:r>
          </w:p>
        </w:tc>
        <w:tc>
          <w:tcPr>
            <w:tcW w:w="794" w:type="dxa"/>
            <w:tcBorders>
              <w:top w:val="nil"/>
              <w:bottom w:val="nil"/>
            </w:tcBorders>
          </w:tcPr>
          <w:p w14:paraId="47E70ED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0.043</w:t>
            </w:r>
          </w:p>
        </w:tc>
        <w:tc>
          <w:tcPr>
            <w:tcW w:w="794" w:type="dxa"/>
            <w:tcBorders>
              <w:top w:val="nil"/>
              <w:bottom w:val="nil"/>
            </w:tcBorders>
          </w:tcPr>
          <w:p w14:paraId="0631C76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0.033</w:t>
            </w:r>
          </w:p>
        </w:tc>
      </w:tr>
      <w:tr w:rsidR="00035321" w14:paraId="77B73773" w14:textId="77777777">
        <w:tc>
          <w:tcPr>
            <w:tcW w:w="567" w:type="dxa"/>
            <w:tcBorders>
              <w:top w:val="nil"/>
              <w:bottom w:val="nil"/>
            </w:tcBorders>
          </w:tcPr>
          <w:p w14:paraId="2DC8CB3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14</w:t>
            </w:r>
          </w:p>
        </w:tc>
        <w:tc>
          <w:tcPr>
            <w:tcW w:w="567" w:type="dxa"/>
            <w:tcBorders>
              <w:top w:val="nil"/>
              <w:bottom w:val="nil"/>
            </w:tcBorders>
          </w:tcPr>
          <w:p w14:paraId="0B28C2D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35C68A7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0.505</w:t>
            </w:r>
          </w:p>
        </w:tc>
        <w:tc>
          <w:tcPr>
            <w:tcW w:w="794" w:type="dxa"/>
            <w:tcBorders>
              <w:top w:val="nil"/>
              <w:bottom w:val="nil"/>
            </w:tcBorders>
          </w:tcPr>
          <w:p w14:paraId="1CBBD0F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0.263</w:t>
            </w:r>
          </w:p>
        </w:tc>
        <w:tc>
          <w:tcPr>
            <w:tcW w:w="794" w:type="dxa"/>
            <w:tcBorders>
              <w:top w:val="nil"/>
              <w:bottom w:val="nil"/>
            </w:tcBorders>
          </w:tcPr>
          <w:p w14:paraId="6C4BD79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0.192</w:t>
            </w:r>
          </w:p>
        </w:tc>
        <w:tc>
          <w:tcPr>
            <w:tcW w:w="794" w:type="dxa"/>
            <w:tcBorders>
              <w:top w:val="nil"/>
              <w:bottom w:val="nil"/>
            </w:tcBorders>
          </w:tcPr>
          <w:p w14:paraId="34998E9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0.141</w:t>
            </w:r>
          </w:p>
        </w:tc>
        <w:tc>
          <w:tcPr>
            <w:tcW w:w="794" w:type="dxa"/>
            <w:tcBorders>
              <w:top w:val="nil"/>
              <w:bottom w:val="nil"/>
            </w:tcBorders>
          </w:tcPr>
          <w:p w14:paraId="0201456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0.105</w:t>
            </w:r>
          </w:p>
        </w:tc>
        <w:tc>
          <w:tcPr>
            <w:tcW w:w="793" w:type="dxa"/>
            <w:tcBorders>
              <w:top w:val="nil"/>
              <w:bottom w:val="nil"/>
            </w:tcBorders>
          </w:tcPr>
          <w:p w14:paraId="05D0398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0.078</w:t>
            </w:r>
          </w:p>
        </w:tc>
        <w:tc>
          <w:tcPr>
            <w:tcW w:w="794" w:type="dxa"/>
            <w:tcBorders>
              <w:top w:val="nil"/>
              <w:bottom w:val="nil"/>
            </w:tcBorders>
          </w:tcPr>
          <w:p w14:paraId="203B402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0.058</w:t>
            </w:r>
          </w:p>
        </w:tc>
        <w:tc>
          <w:tcPr>
            <w:tcW w:w="794" w:type="dxa"/>
            <w:tcBorders>
              <w:top w:val="nil"/>
              <w:bottom w:val="nil"/>
            </w:tcBorders>
          </w:tcPr>
          <w:p w14:paraId="1C19797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0.044</w:t>
            </w:r>
          </w:p>
        </w:tc>
        <w:tc>
          <w:tcPr>
            <w:tcW w:w="794" w:type="dxa"/>
            <w:tcBorders>
              <w:top w:val="nil"/>
              <w:bottom w:val="nil"/>
            </w:tcBorders>
          </w:tcPr>
          <w:p w14:paraId="1855C29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0.033</w:t>
            </w:r>
          </w:p>
        </w:tc>
        <w:tc>
          <w:tcPr>
            <w:tcW w:w="794" w:type="dxa"/>
            <w:tcBorders>
              <w:top w:val="nil"/>
              <w:bottom w:val="nil"/>
            </w:tcBorders>
          </w:tcPr>
          <w:p w14:paraId="2D17738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0.025</w:t>
            </w:r>
          </w:p>
        </w:tc>
      </w:tr>
      <w:tr w:rsidR="00035321" w14:paraId="2D3D66D7" w14:textId="77777777">
        <w:tc>
          <w:tcPr>
            <w:tcW w:w="567" w:type="dxa"/>
            <w:tcBorders>
              <w:top w:val="nil"/>
              <w:bottom w:val="single" w:sz="4" w:space="0" w:color="auto"/>
            </w:tcBorders>
          </w:tcPr>
          <w:p w14:paraId="4AD72A9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15</w:t>
            </w:r>
          </w:p>
        </w:tc>
        <w:tc>
          <w:tcPr>
            <w:tcW w:w="567" w:type="dxa"/>
            <w:tcBorders>
              <w:top w:val="nil"/>
              <w:bottom w:val="single" w:sz="4" w:space="0" w:color="auto"/>
            </w:tcBorders>
          </w:tcPr>
          <w:p w14:paraId="3B89524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single" w:sz="4" w:space="0" w:color="auto"/>
            </w:tcBorders>
          </w:tcPr>
          <w:p w14:paraId="1E2701F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0.481</w:t>
            </w:r>
          </w:p>
        </w:tc>
        <w:tc>
          <w:tcPr>
            <w:tcW w:w="794" w:type="dxa"/>
            <w:tcBorders>
              <w:top w:val="nil"/>
              <w:bottom w:val="single" w:sz="4" w:space="0" w:color="auto"/>
            </w:tcBorders>
          </w:tcPr>
          <w:p w14:paraId="5983C1E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0.239</w:t>
            </w:r>
          </w:p>
        </w:tc>
        <w:tc>
          <w:tcPr>
            <w:tcW w:w="794" w:type="dxa"/>
            <w:tcBorders>
              <w:top w:val="nil"/>
              <w:bottom w:val="single" w:sz="4" w:space="0" w:color="auto"/>
            </w:tcBorders>
          </w:tcPr>
          <w:p w14:paraId="2EB21B2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0.171</w:t>
            </w:r>
          </w:p>
        </w:tc>
        <w:tc>
          <w:tcPr>
            <w:tcW w:w="794" w:type="dxa"/>
            <w:tcBorders>
              <w:top w:val="nil"/>
              <w:bottom w:val="single" w:sz="4" w:space="0" w:color="auto"/>
            </w:tcBorders>
          </w:tcPr>
          <w:p w14:paraId="01C85A0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0.123</w:t>
            </w:r>
          </w:p>
        </w:tc>
        <w:tc>
          <w:tcPr>
            <w:tcW w:w="794" w:type="dxa"/>
            <w:tcBorders>
              <w:top w:val="nil"/>
              <w:bottom w:val="single" w:sz="4" w:space="0" w:color="auto"/>
            </w:tcBorders>
          </w:tcPr>
          <w:p w14:paraId="7E333EA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0.089</w:t>
            </w:r>
          </w:p>
        </w:tc>
        <w:tc>
          <w:tcPr>
            <w:tcW w:w="793" w:type="dxa"/>
            <w:tcBorders>
              <w:top w:val="nil"/>
              <w:bottom w:val="single" w:sz="4" w:space="0" w:color="auto"/>
            </w:tcBorders>
          </w:tcPr>
          <w:p w14:paraId="0EF73A4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0.065</w:t>
            </w:r>
          </w:p>
        </w:tc>
        <w:tc>
          <w:tcPr>
            <w:tcW w:w="794" w:type="dxa"/>
            <w:tcBorders>
              <w:top w:val="nil"/>
              <w:bottom w:val="single" w:sz="4" w:space="0" w:color="auto"/>
            </w:tcBorders>
          </w:tcPr>
          <w:p w14:paraId="3D847E3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0.048</w:t>
            </w:r>
          </w:p>
        </w:tc>
        <w:tc>
          <w:tcPr>
            <w:tcW w:w="794" w:type="dxa"/>
            <w:tcBorders>
              <w:top w:val="nil"/>
              <w:bottom w:val="single" w:sz="4" w:space="0" w:color="auto"/>
            </w:tcBorders>
          </w:tcPr>
          <w:p w14:paraId="1EEA6FC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0.035</w:t>
            </w:r>
          </w:p>
        </w:tc>
        <w:tc>
          <w:tcPr>
            <w:tcW w:w="794" w:type="dxa"/>
            <w:tcBorders>
              <w:top w:val="nil"/>
              <w:bottom w:val="single" w:sz="4" w:space="0" w:color="auto"/>
            </w:tcBorders>
          </w:tcPr>
          <w:p w14:paraId="22CDF0F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0.026</w:t>
            </w:r>
          </w:p>
        </w:tc>
        <w:tc>
          <w:tcPr>
            <w:tcW w:w="794" w:type="dxa"/>
            <w:tcBorders>
              <w:top w:val="nil"/>
              <w:bottom w:val="single" w:sz="4" w:space="0" w:color="auto"/>
            </w:tcBorders>
          </w:tcPr>
          <w:p w14:paraId="51A11F5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0.020</w:t>
            </w:r>
          </w:p>
        </w:tc>
      </w:tr>
      <w:tr w:rsidR="00035321" w14:paraId="293BAE1B" w14:textId="77777777">
        <w:tc>
          <w:tcPr>
            <w:tcW w:w="567" w:type="dxa"/>
            <w:tcBorders>
              <w:bottom w:val="nil"/>
            </w:tcBorders>
          </w:tcPr>
          <w:p w14:paraId="279F0C1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16</w:t>
            </w:r>
          </w:p>
        </w:tc>
        <w:tc>
          <w:tcPr>
            <w:tcW w:w="567" w:type="dxa"/>
            <w:tcBorders>
              <w:bottom w:val="nil"/>
            </w:tcBorders>
          </w:tcPr>
          <w:p w14:paraId="1B9F9AD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bottom w:val="nil"/>
            </w:tcBorders>
          </w:tcPr>
          <w:p w14:paraId="5504AED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0.458</w:t>
            </w:r>
          </w:p>
        </w:tc>
        <w:tc>
          <w:tcPr>
            <w:tcW w:w="794" w:type="dxa"/>
            <w:tcBorders>
              <w:bottom w:val="nil"/>
            </w:tcBorders>
          </w:tcPr>
          <w:p w14:paraId="2FB4E59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0.218</w:t>
            </w:r>
          </w:p>
        </w:tc>
        <w:tc>
          <w:tcPr>
            <w:tcW w:w="794" w:type="dxa"/>
            <w:tcBorders>
              <w:bottom w:val="nil"/>
            </w:tcBorders>
          </w:tcPr>
          <w:p w14:paraId="49D8D07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0.152</w:t>
            </w:r>
          </w:p>
        </w:tc>
        <w:tc>
          <w:tcPr>
            <w:tcW w:w="794" w:type="dxa"/>
            <w:tcBorders>
              <w:bottom w:val="nil"/>
            </w:tcBorders>
          </w:tcPr>
          <w:p w14:paraId="1DC2FDD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0.107</w:t>
            </w:r>
          </w:p>
        </w:tc>
        <w:tc>
          <w:tcPr>
            <w:tcW w:w="794" w:type="dxa"/>
            <w:tcBorders>
              <w:bottom w:val="nil"/>
            </w:tcBorders>
          </w:tcPr>
          <w:p w14:paraId="5C90DDF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0.076</w:t>
            </w:r>
          </w:p>
        </w:tc>
        <w:tc>
          <w:tcPr>
            <w:tcW w:w="793" w:type="dxa"/>
            <w:tcBorders>
              <w:bottom w:val="nil"/>
            </w:tcBorders>
          </w:tcPr>
          <w:p w14:paraId="3C9F79A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0.054</w:t>
            </w:r>
          </w:p>
        </w:tc>
        <w:tc>
          <w:tcPr>
            <w:tcW w:w="794" w:type="dxa"/>
            <w:tcBorders>
              <w:bottom w:val="nil"/>
            </w:tcBorders>
          </w:tcPr>
          <w:p w14:paraId="4D0A2B3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0.039</w:t>
            </w:r>
          </w:p>
        </w:tc>
        <w:tc>
          <w:tcPr>
            <w:tcW w:w="794" w:type="dxa"/>
            <w:tcBorders>
              <w:bottom w:val="nil"/>
            </w:tcBorders>
          </w:tcPr>
          <w:p w14:paraId="1A27F3D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0.010</w:t>
            </w:r>
          </w:p>
        </w:tc>
        <w:tc>
          <w:tcPr>
            <w:tcW w:w="794" w:type="dxa"/>
            <w:tcBorders>
              <w:bottom w:val="nil"/>
            </w:tcBorders>
          </w:tcPr>
          <w:p w14:paraId="09C2F87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0.021</w:t>
            </w:r>
          </w:p>
        </w:tc>
        <w:tc>
          <w:tcPr>
            <w:tcW w:w="794" w:type="dxa"/>
            <w:tcBorders>
              <w:bottom w:val="nil"/>
            </w:tcBorders>
          </w:tcPr>
          <w:p w14:paraId="17C2DA4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0.015</w:t>
            </w:r>
          </w:p>
        </w:tc>
      </w:tr>
      <w:tr w:rsidR="00035321" w14:paraId="0A8EE9FA" w14:textId="77777777">
        <w:tc>
          <w:tcPr>
            <w:tcW w:w="567" w:type="dxa"/>
            <w:tcBorders>
              <w:top w:val="nil"/>
              <w:bottom w:val="nil"/>
            </w:tcBorders>
          </w:tcPr>
          <w:p w14:paraId="7193080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17</w:t>
            </w:r>
          </w:p>
        </w:tc>
        <w:tc>
          <w:tcPr>
            <w:tcW w:w="567" w:type="dxa"/>
            <w:tcBorders>
              <w:top w:val="nil"/>
              <w:bottom w:val="nil"/>
            </w:tcBorders>
          </w:tcPr>
          <w:p w14:paraId="30A762D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208870D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0.436</w:t>
            </w:r>
          </w:p>
        </w:tc>
        <w:tc>
          <w:tcPr>
            <w:tcW w:w="794" w:type="dxa"/>
            <w:tcBorders>
              <w:top w:val="nil"/>
              <w:bottom w:val="nil"/>
            </w:tcBorders>
          </w:tcPr>
          <w:p w14:paraId="2D5E60B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0.198</w:t>
            </w:r>
          </w:p>
        </w:tc>
        <w:tc>
          <w:tcPr>
            <w:tcW w:w="794" w:type="dxa"/>
            <w:tcBorders>
              <w:top w:val="nil"/>
              <w:bottom w:val="nil"/>
            </w:tcBorders>
          </w:tcPr>
          <w:p w14:paraId="18B1408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0.135</w:t>
            </w:r>
          </w:p>
        </w:tc>
        <w:tc>
          <w:tcPr>
            <w:tcW w:w="794" w:type="dxa"/>
            <w:tcBorders>
              <w:top w:val="nil"/>
              <w:bottom w:val="nil"/>
            </w:tcBorders>
          </w:tcPr>
          <w:p w14:paraId="6305FC3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0.093</w:t>
            </w:r>
          </w:p>
        </w:tc>
        <w:tc>
          <w:tcPr>
            <w:tcW w:w="794" w:type="dxa"/>
            <w:tcBorders>
              <w:top w:val="nil"/>
              <w:bottom w:val="nil"/>
            </w:tcBorders>
          </w:tcPr>
          <w:p w14:paraId="77A8F2F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0.065</w:t>
            </w:r>
          </w:p>
        </w:tc>
        <w:tc>
          <w:tcPr>
            <w:tcW w:w="793" w:type="dxa"/>
            <w:tcBorders>
              <w:top w:val="nil"/>
              <w:bottom w:val="nil"/>
            </w:tcBorders>
          </w:tcPr>
          <w:p w14:paraId="277EB22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0.045</w:t>
            </w:r>
          </w:p>
        </w:tc>
        <w:tc>
          <w:tcPr>
            <w:tcW w:w="794" w:type="dxa"/>
            <w:tcBorders>
              <w:top w:val="nil"/>
              <w:bottom w:val="nil"/>
            </w:tcBorders>
          </w:tcPr>
          <w:p w14:paraId="428608F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0.032</w:t>
            </w:r>
          </w:p>
        </w:tc>
        <w:tc>
          <w:tcPr>
            <w:tcW w:w="794" w:type="dxa"/>
            <w:tcBorders>
              <w:top w:val="nil"/>
              <w:bottom w:val="nil"/>
            </w:tcBorders>
          </w:tcPr>
          <w:p w14:paraId="2B11DFE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0.023</w:t>
            </w:r>
          </w:p>
        </w:tc>
        <w:tc>
          <w:tcPr>
            <w:tcW w:w="794" w:type="dxa"/>
            <w:tcBorders>
              <w:top w:val="nil"/>
              <w:bottom w:val="nil"/>
            </w:tcBorders>
          </w:tcPr>
          <w:p w14:paraId="67C7F01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0.016</w:t>
            </w:r>
          </w:p>
        </w:tc>
        <w:tc>
          <w:tcPr>
            <w:tcW w:w="794" w:type="dxa"/>
            <w:tcBorders>
              <w:top w:val="nil"/>
              <w:bottom w:val="nil"/>
            </w:tcBorders>
          </w:tcPr>
          <w:p w14:paraId="7C52AB9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0.012</w:t>
            </w:r>
          </w:p>
        </w:tc>
      </w:tr>
      <w:tr w:rsidR="00035321" w14:paraId="27656CBA" w14:textId="77777777">
        <w:tc>
          <w:tcPr>
            <w:tcW w:w="567" w:type="dxa"/>
            <w:tcBorders>
              <w:top w:val="nil"/>
              <w:bottom w:val="nil"/>
            </w:tcBorders>
          </w:tcPr>
          <w:p w14:paraId="27B2CF0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18</w:t>
            </w:r>
          </w:p>
        </w:tc>
        <w:tc>
          <w:tcPr>
            <w:tcW w:w="567" w:type="dxa"/>
            <w:tcBorders>
              <w:top w:val="nil"/>
              <w:bottom w:val="nil"/>
            </w:tcBorders>
          </w:tcPr>
          <w:p w14:paraId="11BBE8C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70DEC3F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0.416</w:t>
            </w:r>
          </w:p>
        </w:tc>
        <w:tc>
          <w:tcPr>
            <w:tcW w:w="794" w:type="dxa"/>
            <w:tcBorders>
              <w:top w:val="nil"/>
              <w:bottom w:val="nil"/>
            </w:tcBorders>
          </w:tcPr>
          <w:p w14:paraId="2D11674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0.180</w:t>
            </w:r>
          </w:p>
        </w:tc>
        <w:tc>
          <w:tcPr>
            <w:tcW w:w="794" w:type="dxa"/>
            <w:tcBorders>
              <w:top w:val="nil"/>
              <w:bottom w:val="nil"/>
            </w:tcBorders>
          </w:tcPr>
          <w:p w14:paraId="0FB3C24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0.120</w:t>
            </w:r>
          </w:p>
        </w:tc>
        <w:tc>
          <w:tcPr>
            <w:tcW w:w="794" w:type="dxa"/>
            <w:tcBorders>
              <w:top w:val="nil"/>
              <w:bottom w:val="nil"/>
            </w:tcBorders>
          </w:tcPr>
          <w:p w14:paraId="7E30A2B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0.081</w:t>
            </w:r>
          </w:p>
        </w:tc>
        <w:tc>
          <w:tcPr>
            <w:tcW w:w="794" w:type="dxa"/>
            <w:tcBorders>
              <w:top w:val="nil"/>
              <w:bottom w:val="nil"/>
            </w:tcBorders>
          </w:tcPr>
          <w:p w14:paraId="2AE0060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0.055</w:t>
            </w:r>
          </w:p>
        </w:tc>
        <w:tc>
          <w:tcPr>
            <w:tcW w:w="793" w:type="dxa"/>
            <w:tcBorders>
              <w:top w:val="nil"/>
              <w:bottom w:val="nil"/>
            </w:tcBorders>
          </w:tcPr>
          <w:p w14:paraId="6F54EF0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0.038</w:t>
            </w:r>
          </w:p>
        </w:tc>
        <w:tc>
          <w:tcPr>
            <w:tcW w:w="794" w:type="dxa"/>
            <w:tcBorders>
              <w:top w:val="nil"/>
              <w:bottom w:val="nil"/>
            </w:tcBorders>
          </w:tcPr>
          <w:p w14:paraId="28628BE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0.026</w:t>
            </w:r>
          </w:p>
        </w:tc>
        <w:tc>
          <w:tcPr>
            <w:tcW w:w="794" w:type="dxa"/>
            <w:tcBorders>
              <w:top w:val="nil"/>
              <w:bottom w:val="nil"/>
            </w:tcBorders>
          </w:tcPr>
          <w:p w14:paraId="679DE4C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0.018</w:t>
            </w:r>
          </w:p>
        </w:tc>
        <w:tc>
          <w:tcPr>
            <w:tcW w:w="794" w:type="dxa"/>
            <w:tcBorders>
              <w:top w:val="nil"/>
              <w:bottom w:val="nil"/>
            </w:tcBorders>
          </w:tcPr>
          <w:p w14:paraId="2F5E613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0.013</w:t>
            </w:r>
          </w:p>
        </w:tc>
        <w:tc>
          <w:tcPr>
            <w:tcW w:w="794" w:type="dxa"/>
            <w:tcBorders>
              <w:top w:val="nil"/>
              <w:bottom w:val="nil"/>
            </w:tcBorders>
          </w:tcPr>
          <w:p w14:paraId="52C33F6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0.009</w:t>
            </w:r>
          </w:p>
        </w:tc>
      </w:tr>
      <w:tr w:rsidR="00035321" w14:paraId="4CFEB2A9" w14:textId="77777777">
        <w:tc>
          <w:tcPr>
            <w:tcW w:w="567" w:type="dxa"/>
            <w:tcBorders>
              <w:top w:val="nil"/>
              <w:bottom w:val="nil"/>
            </w:tcBorders>
          </w:tcPr>
          <w:p w14:paraId="7908E88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19</w:t>
            </w:r>
          </w:p>
        </w:tc>
        <w:tc>
          <w:tcPr>
            <w:tcW w:w="567" w:type="dxa"/>
            <w:tcBorders>
              <w:top w:val="nil"/>
              <w:bottom w:val="nil"/>
            </w:tcBorders>
          </w:tcPr>
          <w:p w14:paraId="65CD250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0A139C4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0.396</w:t>
            </w:r>
          </w:p>
        </w:tc>
        <w:tc>
          <w:tcPr>
            <w:tcW w:w="794" w:type="dxa"/>
            <w:tcBorders>
              <w:top w:val="nil"/>
              <w:bottom w:val="nil"/>
            </w:tcBorders>
          </w:tcPr>
          <w:p w14:paraId="2D5EEB8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0.164</w:t>
            </w:r>
          </w:p>
        </w:tc>
        <w:tc>
          <w:tcPr>
            <w:tcW w:w="794" w:type="dxa"/>
            <w:tcBorders>
              <w:top w:val="nil"/>
              <w:bottom w:val="nil"/>
            </w:tcBorders>
          </w:tcPr>
          <w:p w14:paraId="2D7E08B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0.107</w:t>
            </w:r>
          </w:p>
        </w:tc>
        <w:tc>
          <w:tcPr>
            <w:tcW w:w="794" w:type="dxa"/>
            <w:tcBorders>
              <w:top w:val="nil"/>
              <w:bottom w:val="nil"/>
            </w:tcBorders>
          </w:tcPr>
          <w:p w14:paraId="5721EFB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0.070</w:t>
            </w:r>
          </w:p>
        </w:tc>
        <w:tc>
          <w:tcPr>
            <w:tcW w:w="794" w:type="dxa"/>
            <w:tcBorders>
              <w:top w:val="nil"/>
              <w:bottom w:val="nil"/>
            </w:tcBorders>
          </w:tcPr>
          <w:p w14:paraId="4BF5E3A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0.047</w:t>
            </w:r>
          </w:p>
        </w:tc>
        <w:tc>
          <w:tcPr>
            <w:tcW w:w="793" w:type="dxa"/>
            <w:tcBorders>
              <w:top w:val="nil"/>
              <w:bottom w:val="nil"/>
            </w:tcBorders>
          </w:tcPr>
          <w:p w14:paraId="332C0D0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0.031</w:t>
            </w:r>
          </w:p>
        </w:tc>
        <w:tc>
          <w:tcPr>
            <w:tcW w:w="794" w:type="dxa"/>
            <w:tcBorders>
              <w:top w:val="nil"/>
              <w:bottom w:val="nil"/>
            </w:tcBorders>
          </w:tcPr>
          <w:p w14:paraId="3BFDCE8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0.021</w:t>
            </w:r>
          </w:p>
        </w:tc>
        <w:tc>
          <w:tcPr>
            <w:tcW w:w="794" w:type="dxa"/>
            <w:tcBorders>
              <w:top w:val="nil"/>
              <w:bottom w:val="nil"/>
            </w:tcBorders>
          </w:tcPr>
          <w:p w14:paraId="12E9790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0.014</w:t>
            </w:r>
          </w:p>
        </w:tc>
        <w:tc>
          <w:tcPr>
            <w:tcW w:w="794" w:type="dxa"/>
            <w:tcBorders>
              <w:top w:val="nil"/>
              <w:bottom w:val="nil"/>
            </w:tcBorders>
          </w:tcPr>
          <w:p w14:paraId="21D49C7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0.010</w:t>
            </w:r>
          </w:p>
        </w:tc>
        <w:tc>
          <w:tcPr>
            <w:tcW w:w="794" w:type="dxa"/>
            <w:tcBorders>
              <w:top w:val="nil"/>
              <w:bottom w:val="nil"/>
            </w:tcBorders>
          </w:tcPr>
          <w:p w14:paraId="74827CE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0.007</w:t>
            </w:r>
          </w:p>
        </w:tc>
      </w:tr>
      <w:tr w:rsidR="00035321" w14:paraId="03DA8D92" w14:textId="77777777">
        <w:tc>
          <w:tcPr>
            <w:tcW w:w="567" w:type="dxa"/>
            <w:tcBorders>
              <w:top w:val="nil"/>
              <w:bottom w:val="single" w:sz="4" w:space="0" w:color="auto"/>
            </w:tcBorders>
          </w:tcPr>
          <w:p w14:paraId="6218EA4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20</w:t>
            </w:r>
          </w:p>
        </w:tc>
        <w:tc>
          <w:tcPr>
            <w:tcW w:w="567" w:type="dxa"/>
            <w:tcBorders>
              <w:top w:val="nil"/>
              <w:bottom w:val="single" w:sz="4" w:space="0" w:color="auto"/>
            </w:tcBorders>
          </w:tcPr>
          <w:p w14:paraId="70E0099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single" w:sz="4" w:space="0" w:color="auto"/>
            </w:tcBorders>
          </w:tcPr>
          <w:p w14:paraId="5DDDE73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0.377</w:t>
            </w:r>
          </w:p>
        </w:tc>
        <w:tc>
          <w:tcPr>
            <w:tcW w:w="794" w:type="dxa"/>
            <w:tcBorders>
              <w:top w:val="nil"/>
              <w:bottom w:val="single" w:sz="4" w:space="0" w:color="auto"/>
            </w:tcBorders>
          </w:tcPr>
          <w:p w14:paraId="24FBE35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0.149</w:t>
            </w:r>
          </w:p>
        </w:tc>
        <w:tc>
          <w:tcPr>
            <w:tcW w:w="794" w:type="dxa"/>
            <w:tcBorders>
              <w:top w:val="nil"/>
              <w:bottom w:val="single" w:sz="4" w:space="0" w:color="auto"/>
            </w:tcBorders>
          </w:tcPr>
          <w:p w14:paraId="6E4DBA4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0.095</w:t>
            </w:r>
          </w:p>
        </w:tc>
        <w:tc>
          <w:tcPr>
            <w:tcW w:w="794" w:type="dxa"/>
            <w:tcBorders>
              <w:top w:val="nil"/>
              <w:bottom w:val="single" w:sz="4" w:space="0" w:color="auto"/>
            </w:tcBorders>
          </w:tcPr>
          <w:p w14:paraId="36F013A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0.061</w:t>
            </w:r>
          </w:p>
        </w:tc>
        <w:tc>
          <w:tcPr>
            <w:tcW w:w="794" w:type="dxa"/>
            <w:tcBorders>
              <w:top w:val="nil"/>
              <w:bottom w:val="single" w:sz="4" w:space="0" w:color="auto"/>
            </w:tcBorders>
          </w:tcPr>
          <w:p w14:paraId="332FC49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0.040</w:t>
            </w:r>
          </w:p>
        </w:tc>
        <w:tc>
          <w:tcPr>
            <w:tcW w:w="793" w:type="dxa"/>
            <w:tcBorders>
              <w:top w:val="nil"/>
              <w:bottom w:val="single" w:sz="4" w:space="0" w:color="auto"/>
            </w:tcBorders>
          </w:tcPr>
          <w:p w14:paraId="4A96A30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0.026</w:t>
            </w:r>
          </w:p>
        </w:tc>
        <w:tc>
          <w:tcPr>
            <w:tcW w:w="794" w:type="dxa"/>
            <w:tcBorders>
              <w:top w:val="nil"/>
              <w:bottom w:val="single" w:sz="4" w:space="0" w:color="auto"/>
            </w:tcBorders>
          </w:tcPr>
          <w:p w14:paraId="0FF96E9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0.017</w:t>
            </w:r>
          </w:p>
        </w:tc>
        <w:tc>
          <w:tcPr>
            <w:tcW w:w="794" w:type="dxa"/>
            <w:tcBorders>
              <w:top w:val="nil"/>
              <w:bottom w:val="single" w:sz="4" w:space="0" w:color="auto"/>
            </w:tcBorders>
          </w:tcPr>
          <w:p w14:paraId="6F14FE1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0.012</w:t>
            </w:r>
          </w:p>
        </w:tc>
        <w:tc>
          <w:tcPr>
            <w:tcW w:w="794" w:type="dxa"/>
            <w:tcBorders>
              <w:top w:val="nil"/>
              <w:bottom w:val="single" w:sz="4" w:space="0" w:color="auto"/>
            </w:tcBorders>
          </w:tcPr>
          <w:p w14:paraId="13645A4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0.008</w:t>
            </w:r>
          </w:p>
        </w:tc>
        <w:tc>
          <w:tcPr>
            <w:tcW w:w="794" w:type="dxa"/>
            <w:tcBorders>
              <w:top w:val="nil"/>
              <w:bottom w:val="single" w:sz="4" w:space="0" w:color="auto"/>
            </w:tcBorders>
          </w:tcPr>
          <w:p w14:paraId="0BE8FA6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0.005</w:t>
            </w:r>
          </w:p>
        </w:tc>
      </w:tr>
      <w:tr w:rsidR="00035321" w14:paraId="47AF1161" w14:textId="77777777">
        <w:tc>
          <w:tcPr>
            <w:tcW w:w="567" w:type="dxa"/>
            <w:tcBorders>
              <w:bottom w:val="nil"/>
            </w:tcBorders>
          </w:tcPr>
          <w:p w14:paraId="7275D93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21</w:t>
            </w:r>
          </w:p>
        </w:tc>
        <w:tc>
          <w:tcPr>
            <w:tcW w:w="567" w:type="dxa"/>
            <w:tcBorders>
              <w:bottom w:val="nil"/>
            </w:tcBorders>
          </w:tcPr>
          <w:p w14:paraId="2E1A7E7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bottom w:val="nil"/>
            </w:tcBorders>
          </w:tcPr>
          <w:p w14:paraId="4971E49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0.359</w:t>
            </w:r>
          </w:p>
        </w:tc>
        <w:tc>
          <w:tcPr>
            <w:tcW w:w="794" w:type="dxa"/>
            <w:tcBorders>
              <w:bottom w:val="nil"/>
            </w:tcBorders>
          </w:tcPr>
          <w:p w14:paraId="315BFE8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0.135</w:t>
            </w:r>
          </w:p>
        </w:tc>
        <w:tc>
          <w:tcPr>
            <w:tcW w:w="794" w:type="dxa"/>
            <w:tcBorders>
              <w:bottom w:val="nil"/>
            </w:tcBorders>
          </w:tcPr>
          <w:p w14:paraId="314144C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0.084</w:t>
            </w:r>
          </w:p>
        </w:tc>
        <w:tc>
          <w:tcPr>
            <w:tcW w:w="794" w:type="dxa"/>
            <w:tcBorders>
              <w:bottom w:val="nil"/>
            </w:tcBorders>
          </w:tcPr>
          <w:p w14:paraId="2FF98E0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0.053</w:t>
            </w:r>
          </w:p>
        </w:tc>
        <w:tc>
          <w:tcPr>
            <w:tcW w:w="794" w:type="dxa"/>
            <w:tcBorders>
              <w:bottom w:val="nil"/>
            </w:tcBorders>
          </w:tcPr>
          <w:p w14:paraId="13CA20F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0.034</w:t>
            </w:r>
          </w:p>
        </w:tc>
        <w:tc>
          <w:tcPr>
            <w:tcW w:w="793" w:type="dxa"/>
            <w:tcBorders>
              <w:bottom w:val="nil"/>
            </w:tcBorders>
          </w:tcPr>
          <w:p w14:paraId="4C5FAB0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0.022</w:t>
            </w:r>
          </w:p>
        </w:tc>
        <w:tc>
          <w:tcPr>
            <w:tcW w:w="794" w:type="dxa"/>
            <w:tcBorders>
              <w:bottom w:val="nil"/>
            </w:tcBorders>
          </w:tcPr>
          <w:p w14:paraId="0D31ED3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0.014</w:t>
            </w:r>
          </w:p>
        </w:tc>
        <w:tc>
          <w:tcPr>
            <w:tcW w:w="794" w:type="dxa"/>
            <w:tcBorders>
              <w:bottom w:val="nil"/>
            </w:tcBorders>
          </w:tcPr>
          <w:p w14:paraId="4F66022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0.009</w:t>
            </w:r>
          </w:p>
        </w:tc>
        <w:tc>
          <w:tcPr>
            <w:tcW w:w="794" w:type="dxa"/>
            <w:tcBorders>
              <w:bottom w:val="nil"/>
            </w:tcBorders>
          </w:tcPr>
          <w:p w14:paraId="176CEA8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0.006</w:t>
            </w:r>
          </w:p>
        </w:tc>
        <w:tc>
          <w:tcPr>
            <w:tcW w:w="794" w:type="dxa"/>
            <w:tcBorders>
              <w:bottom w:val="nil"/>
            </w:tcBorders>
          </w:tcPr>
          <w:p w14:paraId="486E39E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0.004</w:t>
            </w:r>
          </w:p>
        </w:tc>
      </w:tr>
      <w:tr w:rsidR="00035321" w14:paraId="2A171C70" w14:textId="77777777">
        <w:tc>
          <w:tcPr>
            <w:tcW w:w="567" w:type="dxa"/>
            <w:tcBorders>
              <w:top w:val="nil"/>
              <w:bottom w:val="nil"/>
            </w:tcBorders>
          </w:tcPr>
          <w:p w14:paraId="223A894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22</w:t>
            </w:r>
          </w:p>
        </w:tc>
        <w:tc>
          <w:tcPr>
            <w:tcW w:w="567" w:type="dxa"/>
            <w:tcBorders>
              <w:top w:val="nil"/>
              <w:bottom w:val="nil"/>
            </w:tcBorders>
          </w:tcPr>
          <w:p w14:paraId="3AB08CB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2212CC8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0.342</w:t>
            </w:r>
          </w:p>
        </w:tc>
        <w:tc>
          <w:tcPr>
            <w:tcW w:w="794" w:type="dxa"/>
            <w:tcBorders>
              <w:top w:val="nil"/>
              <w:bottom w:val="nil"/>
            </w:tcBorders>
          </w:tcPr>
          <w:p w14:paraId="463D298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0.123</w:t>
            </w:r>
          </w:p>
        </w:tc>
        <w:tc>
          <w:tcPr>
            <w:tcW w:w="794" w:type="dxa"/>
            <w:tcBorders>
              <w:top w:val="nil"/>
              <w:bottom w:val="nil"/>
            </w:tcBorders>
          </w:tcPr>
          <w:p w14:paraId="336F6C7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0.075</w:t>
            </w:r>
          </w:p>
        </w:tc>
        <w:tc>
          <w:tcPr>
            <w:tcW w:w="794" w:type="dxa"/>
            <w:tcBorders>
              <w:top w:val="nil"/>
              <w:bottom w:val="nil"/>
            </w:tcBorders>
          </w:tcPr>
          <w:p w14:paraId="54A03F0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0.046</w:t>
            </w:r>
          </w:p>
        </w:tc>
        <w:tc>
          <w:tcPr>
            <w:tcW w:w="794" w:type="dxa"/>
            <w:tcBorders>
              <w:top w:val="nil"/>
              <w:bottom w:val="nil"/>
            </w:tcBorders>
          </w:tcPr>
          <w:p w14:paraId="229F0C2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0.029</w:t>
            </w:r>
          </w:p>
        </w:tc>
        <w:tc>
          <w:tcPr>
            <w:tcW w:w="793" w:type="dxa"/>
            <w:tcBorders>
              <w:top w:val="nil"/>
              <w:bottom w:val="nil"/>
            </w:tcBorders>
          </w:tcPr>
          <w:p w14:paraId="4AA1B30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0.018</w:t>
            </w:r>
          </w:p>
        </w:tc>
        <w:tc>
          <w:tcPr>
            <w:tcW w:w="794" w:type="dxa"/>
            <w:tcBorders>
              <w:top w:val="nil"/>
              <w:bottom w:val="nil"/>
            </w:tcBorders>
          </w:tcPr>
          <w:p w14:paraId="385E916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0.012</w:t>
            </w:r>
          </w:p>
        </w:tc>
        <w:tc>
          <w:tcPr>
            <w:tcW w:w="794" w:type="dxa"/>
            <w:tcBorders>
              <w:top w:val="nil"/>
              <w:bottom w:val="nil"/>
            </w:tcBorders>
          </w:tcPr>
          <w:p w14:paraId="1EFCDF2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0.007</w:t>
            </w:r>
          </w:p>
        </w:tc>
        <w:tc>
          <w:tcPr>
            <w:tcW w:w="794" w:type="dxa"/>
            <w:tcBorders>
              <w:top w:val="nil"/>
              <w:bottom w:val="nil"/>
            </w:tcBorders>
          </w:tcPr>
          <w:p w14:paraId="660ABB7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0.005</w:t>
            </w:r>
          </w:p>
        </w:tc>
        <w:tc>
          <w:tcPr>
            <w:tcW w:w="794" w:type="dxa"/>
            <w:tcBorders>
              <w:top w:val="nil"/>
              <w:bottom w:val="nil"/>
            </w:tcBorders>
          </w:tcPr>
          <w:p w14:paraId="44C73A5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0.003</w:t>
            </w:r>
          </w:p>
        </w:tc>
      </w:tr>
      <w:tr w:rsidR="00035321" w14:paraId="3316E196" w14:textId="77777777">
        <w:tc>
          <w:tcPr>
            <w:tcW w:w="567" w:type="dxa"/>
            <w:tcBorders>
              <w:top w:val="nil"/>
              <w:bottom w:val="nil"/>
            </w:tcBorders>
          </w:tcPr>
          <w:p w14:paraId="53AACAE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23</w:t>
            </w:r>
          </w:p>
        </w:tc>
        <w:tc>
          <w:tcPr>
            <w:tcW w:w="567" w:type="dxa"/>
            <w:tcBorders>
              <w:top w:val="nil"/>
              <w:bottom w:val="nil"/>
            </w:tcBorders>
          </w:tcPr>
          <w:p w14:paraId="5A37E8E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2DEF851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0.326</w:t>
            </w:r>
          </w:p>
        </w:tc>
        <w:tc>
          <w:tcPr>
            <w:tcW w:w="794" w:type="dxa"/>
            <w:tcBorders>
              <w:top w:val="nil"/>
              <w:bottom w:val="nil"/>
            </w:tcBorders>
          </w:tcPr>
          <w:p w14:paraId="58D2B28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0.112</w:t>
            </w:r>
          </w:p>
        </w:tc>
        <w:tc>
          <w:tcPr>
            <w:tcW w:w="794" w:type="dxa"/>
            <w:tcBorders>
              <w:top w:val="nil"/>
              <w:bottom w:val="nil"/>
            </w:tcBorders>
          </w:tcPr>
          <w:p w14:paraId="2616DA3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0.067</w:t>
            </w:r>
          </w:p>
        </w:tc>
        <w:tc>
          <w:tcPr>
            <w:tcW w:w="794" w:type="dxa"/>
            <w:tcBorders>
              <w:top w:val="nil"/>
              <w:bottom w:val="nil"/>
            </w:tcBorders>
          </w:tcPr>
          <w:p w14:paraId="55BDC07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0.040</w:t>
            </w:r>
          </w:p>
        </w:tc>
        <w:tc>
          <w:tcPr>
            <w:tcW w:w="794" w:type="dxa"/>
            <w:tcBorders>
              <w:top w:val="nil"/>
              <w:bottom w:val="nil"/>
            </w:tcBorders>
          </w:tcPr>
          <w:p w14:paraId="6B8DDC0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0.025</w:t>
            </w:r>
          </w:p>
        </w:tc>
        <w:tc>
          <w:tcPr>
            <w:tcW w:w="793" w:type="dxa"/>
            <w:tcBorders>
              <w:top w:val="nil"/>
              <w:bottom w:val="nil"/>
            </w:tcBorders>
          </w:tcPr>
          <w:p w14:paraId="3C3E5B2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0.015</w:t>
            </w:r>
          </w:p>
        </w:tc>
        <w:tc>
          <w:tcPr>
            <w:tcW w:w="794" w:type="dxa"/>
            <w:tcBorders>
              <w:top w:val="nil"/>
              <w:bottom w:val="nil"/>
            </w:tcBorders>
          </w:tcPr>
          <w:p w14:paraId="3F3C790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0.009</w:t>
            </w:r>
          </w:p>
        </w:tc>
        <w:tc>
          <w:tcPr>
            <w:tcW w:w="794" w:type="dxa"/>
            <w:tcBorders>
              <w:top w:val="nil"/>
              <w:bottom w:val="nil"/>
            </w:tcBorders>
          </w:tcPr>
          <w:p w14:paraId="0DFBFDC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0.006</w:t>
            </w:r>
          </w:p>
        </w:tc>
        <w:tc>
          <w:tcPr>
            <w:tcW w:w="794" w:type="dxa"/>
            <w:tcBorders>
              <w:top w:val="nil"/>
              <w:bottom w:val="nil"/>
            </w:tcBorders>
          </w:tcPr>
          <w:p w14:paraId="174374E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0.004</w:t>
            </w:r>
          </w:p>
        </w:tc>
        <w:tc>
          <w:tcPr>
            <w:tcW w:w="794" w:type="dxa"/>
            <w:tcBorders>
              <w:top w:val="nil"/>
              <w:bottom w:val="nil"/>
            </w:tcBorders>
          </w:tcPr>
          <w:p w14:paraId="11E902A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0.002</w:t>
            </w:r>
          </w:p>
        </w:tc>
      </w:tr>
      <w:tr w:rsidR="00035321" w14:paraId="2B1E6186" w14:textId="77777777">
        <w:tc>
          <w:tcPr>
            <w:tcW w:w="567" w:type="dxa"/>
            <w:tcBorders>
              <w:top w:val="nil"/>
              <w:bottom w:val="nil"/>
            </w:tcBorders>
          </w:tcPr>
          <w:p w14:paraId="0FD8FE1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24</w:t>
            </w:r>
          </w:p>
        </w:tc>
        <w:tc>
          <w:tcPr>
            <w:tcW w:w="567" w:type="dxa"/>
            <w:tcBorders>
              <w:top w:val="nil"/>
              <w:bottom w:val="nil"/>
            </w:tcBorders>
          </w:tcPr>
          <w:p w14:paraId="1297FCC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6BC99BB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0.310</w:t>
            </w:r>
          </w:p>
        </w:tc>
        <w:tc>
          <w:tcPr>
            <w:tcW w:w="794" w:type="dxa"/>
            <w:tcBorders>
              <w:top w:val="nil"/>
              <w:bottom w:val="nil"/>
            </w:tcBorders>
          </w:tcPr>
          <w:p w14:paraId="3067762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0.102</w:t>
            </w:r>
          </w:p>
        </w:tc>
        <w:tc>
          <w:tcPr>
            <w:tcW w:w="794" w:type="dxa"/>
            <w:tcBorders>
              <w:top w:val="nil"/>
              <w:bottom w:val="nil"/>
            </w:tcBorders>
          </w:tcPr>
          <w:p w14:paraId="0C2C725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0.059</w:t>
            </w:r>
          </w:p>
        </w:tc>
        <w:tc>
          <w:tcPr>
            <w:tcW w:w="794" w:type="dxa"/>
            <w:tcBorders>
              <w:top w:val="nil"/>
              <w:bottom w:val="nil"/>
            </w:tcBorders>
          </w:tcPr>
          <w:p w14:paraId="202B219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0.035</w:t>
            </w:r>
          </w:p>
        </w:tc>
        <w:tc>
          <w:tcPr>
            <w:tcW w:w="794" w:type="dxa"/>
            <w:tcBorders>
              <w:top w:val="nil"/>
              <w:bottom w:val="nil"/>
            </w:tcBorders>
          </w:tcPr>
          <w:p w14:paraId="31B54BB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0.021</w:t>
            </w:r>
          </w:p>
        </w:tc>
        <w:tc>
          <w:tcPr>
            <w:tcW w:w="793" w:type="dxa"/>
            <w:tcBorders>
              <w:top w:val="nil"/>
              <w:bottom w:val="nil"/>
            </w:tcBorders>
          </w:tcPr>
          <w:p w14:paraId="13278B5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0.013</w:t>
            </w:r>
          </w:p>
        </w:tc>
        <w:tc>
          <w:tcPr>
            <w:tcW w:w="794" w:type="dxa"/>
            <w:tcBorders>
              <w:top w:val="nil"/>
              <w:bottom w:val="nil"/>
            </w:tcBorders>
          </w:tcPr>
          <w:p w14:paraId="6F19883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0.008</w:t>
            </w:r>
          </w:p>
        </w:tc>
        <w:tc>
          <w:tcPr>
            <w:tcW w:w="794" w:type="dxa"/>
            <w:tcBorders>
              <w:top w:val="nil"/>
              <w:bottom w:val="nil"/>
            </w:tcBorders>
          </w:tcPr>
          <w:p w14:paraId="418B3FE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0.005</w:t>
            </w:r>
          </w:p>
        </w:tc>
        <w:tc>
          <w:tcPr>
            <w:tcW w:w="794" w:type="dxa"/>
            <w:tcBorders>
              <w:top w:val="nil"/>
              <w:bottom w:val="nil"/>
            </w:tcBorders>
          </w:tcPr>
          <w:p w14:paraId="161F7B6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0.003</w:t>
            </w:r>
          </w:p>
        </w:tc>
        <w:tc>
          <w:tcPr>
            <w:tcW w:w="794" w:type="dxa"/>
            <w:tcBorders>
              <w:top w:val="nil"/>
              <w:bottom w:val="nil"/>
            </w:tcBorders>
          </w:tcPr>
          <w:p w14:paraId="50CEDDC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0.002</w:t>
            </w:r>
          </w:p>
        </w:tc>
      </w:tr>
      <w:tr w:rsidR="00035321" w14:paraId="7CF68087" w14:textId="77777777">
        <w:tc>
          <w:tcPr>
            <w:tcW w:w="567" w:type="dxa"/>
            <w:tcBorders>
              <w:top w:val="nil"/>
              <w:bottom w:val="single" w:sz="4" w:space="0" w:color="auto"/>
            </w:tcBorders>
          </w:tcPr>
          <w:p w14:paraId="479029C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25</w:t>
            </w:r>
          </w:p>
        </w:tc>
        <w:tc>
          <w:tcPr>
            <w:tcW w:w="567" w:type="dxa"/>
            <w:tcBorders>
              <w:top w:val="nil"/>
              <w:bottom w:val="single" w:sz="4" w:space="0" w:color="auto"/>
            </w:tcBorders>
          </w:tcPr>
          <w:p w14:paraId="00A041F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single" w:sz="4" w:space="0" w:color="auto"/>
            </w:tcBorders>
          </w:tcPr>
          <w:p w14:paraId="1F0F65D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0.295</w:t>
            </w:r>
          </w:p>
        </w:tc>
        <w:tc>
          <w:tcPr>
            <w:tcW w:w="794" w:type="dxa"/>
            <w:tcBorders>
              <w:top w:val="nil"/>
              <w:bottom w:val="single" w:sz="4" w:space="0" w:color="auto"/>
            </w:tcBorders>
          </w:tcPr>
          <w:p w14:paraId="2CC1C88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0.092</w:t>
            </w:r>
          </w:p>
        </w:tc>
        <w:tc>
          <w:tcPr>
            <w:tcW w:w="794" w:type="dxa"/>
            <w:tcBorders>
              <w:top w:val="nil"/>
              <w:bottom w:val="single" w:sz="4" w:space="0" w:color="auto"/>
            </w:tcBorders>
          </w:tcPr>
          <w:p w14:paraId="21370B4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0.053</w:t>
            </w:r>
          </w:p>
        </w:tc>
        <w:tc>
          <w:tcPr>
            <w:tcW w:w="794" w:type="dxa"/>
            <w:tcBorders>
              <w:top w:val="nil"/>
              <w:bottom w:val="single" w:sz="4" w:space="0" w:color="auto"/>
            </w:tcBorders>
          </w:tcPr>
          <w:p w14:paraId="57B9246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0.030</w:t>
            </w:r>
          </w:p>
        </w:tc>
        <w:tc>
          <w:tcPr>
            <w:tcW w:w="794" w:type="dxa"/>
            <w:tcBorders>
              <w:top w:val="nil"/>
              <w:bottom w:val="single" w:sz="4" w:space="0" w:color="auto"/>
            </w:tcBorders>
          </w:tcPr>
          <w:p w14:paraId="74B792E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0.018</w:t>
            </w:r>
          </w:p>
        </w:tc>
        <w:tc>
          <w:tcPr>
            <w:tcW w:w="793" w:type="dxa"/>
            <w:tcBorders>
              <w:top w:val="nil"/>
              <w:bottom w:val="single" w:sz="4" w:space="0" w:color="auto"/>
            </w:tcBorders>
          </w:tcPr>
          <w:p w14:paraId="418B582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0.011</w:t>
            </w:r>
          </w:p>
        </w:tc>
        <w:tc>
          <w:tcPr>
            <w:tcW w:w="794" w:type="dxa"/>
            <w:tcBorders>
              <w:top w:val="nil"/>
              <w:bottom w:val="single" w:sz="4" w:space="0" w:color="auto"/>
            </w:tcBorders>
          </w:tcPr>
          <w:p w14:paraId="19C268E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0.006</w:t>
            </w:r>
          </w:p>
        </w:tc>
        <w:tc>
          <w:tcPr>
            <w:tcW w:w="794" w:type="dxa"/>
            <w:tcBorders>
              <w:top w:val="nil"/>
              <w:bottom w:val="single" w:sz="4" w:space="0" w:color="auto"/>
            </w:tcBorders>
          </w:tcPr>
          <w:p w14:paraId="524016E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0.004</w:t>
            </w:r>
          </w:p>
        </w:tc>
        <w:tc>
          <w:tcPr>
            <w:tcW w:w="794" w:type="dxa"/>
            <w:tcBorders>
              <w:top w:val="nil"/>
              <w:bottom w:val="single" w:sz="4" w:space="0" w:color="auto"/>
            </w:tcBorders>
          </w:tcPr>
          <w:p w14:paraId="7FBA73D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0.002</w:t>
            </w:r>
          </w:p>
        </w:tc>
        <w:tc>
          <w:tcPr>
            <w:tcW w:w="794" w:type="dxa"/>
            <w:tcBorders>
              <w:top w:val="nil"/>
              <w:bottom w:val="single" w:sz="4" w:space="0" w:color="auto"/>
            </w:tcBorders>
          </w:tcPr>
          <w:p w14:paraId="2EFB624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r>
      <w:tr w:rsidR="00035321" w14:paraId="4CC763C7" w14:textId="77777777">
        <w:tc>
          <w:tcPr>
            <w:tcW w:w="567" w:type="dxa"/>
            <w:tcBorders>
              <w:bottom w:val="nil"/>
            </w:tcBorders>
          </w:tcPr>
          <w:p w14:paraId="17ADBE7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26</w:t>
            </w:r>
          </w:p>
        </w:tc>
        <w:tc>
          <w:tcPr>
            <w:tcW w:w="567" w:type="dxa"/>
            <w:tcBorders>
              <w:bottom w:val="nil"/>
            </w:tcBorders>
          </w:tcPr>
          <w:p w14:paraId="7F70CC2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bottom w:val="nil"/>
            </w:tcBorders>
          </w:tcPr>
          <w:p w14:paraId="25549D6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0.281</w:t>
            </w:r>
          </w:p>
        </w:tc>
        <w:tc>
          <w:tcPr>
            <w:tcW w:w="794" w:type="dxa"/>
            <w:tcBorders>
              <w:bottom w:val="nil"/>
            </w:tcBorders>
          </w:tcPr>
          <w:p w14:paraId="3A26687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0.084</w:t>
            </w:r>
          </w:p>
        </w:tc>
        <w:tc>
          <w:tcPr>
            <w:tcW w:w="794" w:type="dxa"/>
            <w:tcBorders>
              <w:bottom w:val="nil"/>
            </w:tcBorders>
          </w:tcPr>
          <w:p w14:paraId="6E83132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0.047</w:t>
            </w:r>
          </w:p>
        </w:tc>
        <w:tc>
          <w:tcPr>
            <w:tcW w:w="794" w:type="dxa"/>
            <w:tcBorders>
              <w:bottom w:val="nil"/>
            </w:tcBorders>
          </w:tcPr>
          <w:p w14:paraId="358251D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0.026</w:t>
            </w:r>
          </w:p>
        </w:tc>
        <w:tc>
          <w:tcPr>
            <w:tcW w:w="794" w:type="dxa"/>
            <w:tcBorders>
              <w:bottom w:val="nil"/>
            </w:tcBorders>
          </w:tcPr>
          <w:p w14:paraId="6389EE5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0.015</w:t>
            </w:r>
          </w:p>
        </w:tc>
        <w:tc>
          <w:tcPr>
            <w:tcW w:w="793" w:type="dxa"/>
            <w:tcBorders>
              <w:bottom w:val="nil"/>
            </w:tcBorders>
          </w:tcPr>
          <w:p w14:paraId="3D89152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0.009</w:t>
            </w:r>
          </w:p>
        </w:tc>
        <w:tc>
          <w:tcPr>
            <w:tcW w:w="794" w:type="dxa"/>
            <w:tcBorders>
              <w:bottom w:val="nil"/>
            </w:tcBorders>
          </w:tcPr>
          <w:p w14:paraId="4EFE91E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0.005</w:t>
            </w:r>
          </w:p>
        </w:tc>
        <w:tc>
          <w:tcPr>
            <w:tcW w:w="794" w:type="dxa"/>
            <w:tcBorders>
              <w:bottom w:val="nil"/>
            </w:tcBorders>
          </w:tcPr>
          <w:p w14:paraId="17301EF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0.003</w:t>
            </w:r>
          </w:p>
        </w:tc>
        <w:tc>
          <w:tcPr>
            <w:tcW w:w="794" w:type="dxa"/>
            <w:tcBorders>
              <w:bottom w:val="nil"/>
            </w:tcBorders>
          </w:tcPr>
          <w:p w14:paraId="2C21A21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0.002</w:t>
            </w:r>
          </w:p>
        </w:tc>
        <w:tc>
          <w:tcPr>
            <w:tcW w:w="794" w:type="dxa"/>
            <w:tcBorders>
              <w:bottom w:val="nil"/>
            </w:tcBorders>
          </w:tcPr>
          <w:p w14:paraId="2154C99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r>
      <w:tr w:rsidR="00035321" w14:paraId="29D43FBC" w14:textId="77777777">
        <w:tc>
          <w:tcPr>
            <w:tcW w:w="567" w:type="dxa"/>
            <w:tcBorders>
              <w:top w:val="nil"/>
              <w:bottom w:val="nil"/>
            </w:tcBorders>
          </w:tcPr>
          <w:p w14:paraId="184B97A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27</w:t>
            </w:r>
          </w:p>
        </w:tc>
        <w:tc>
          <w:tcPr>
            <w:tcW w:w="567" w:type="dxa"/>
            <w:tcBorders>
              <w:top w:val="nil"/>
              <w:bottom w:val="nil"/>
            </w:tcBorders>
          </w:tcPr>
          <w:p w14:paraId="270654D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38F0734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0.268</w:t>
            </w:r>
          </w:p>
        </w:tc>
        <w:tc>
          <w:tcPr>
            <w:tcW w:w="794" w:type="dxa"/>
            <w:tcBorders>
              <w:top w:val="nil"/>
              <w:bottom w:val="nil"/>
            </w:tcBorders>
          </w:tcPr>
          <w:p w14:paraId="7B840C3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0.076</w:t>
            </w:r>
          </w:p>
        </w:tc>
        <w:tc>
          <w:tcPr>
            <w:tcW w:w="794" w:type="dxa"/>
            <w:tcBorders>
              <w:top w:val="nil"/>
              <w:bottom w:val="nil"/>
            </w:tcBorders>
          </w:tcPr>
          <w:p w14:paraId="13D6740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0.042</w:t>
            </w:r>
          </w:p>
        </w:tc>
        <w:tc>
          <w:tcPr>
            <w:tcW w:w="794" w:type="dxa"/>
            <w:tcBorders>
              <w:top w:val="nil"/>
              <w:bottom w:val="nil"/>
            </w:tcBorders>
          </w:tcPr>
          <w:p w14:paraId="252CF6F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0.023</w:t>
            </w:r>
          </w:p>
        </w:tc>
        <w:tc>
          <w:tcPr>
            <w:tcW w:w="794" w:type="dxa"/>
            <w:tcBorders>
              <w:top w:val="nil"/>
              <w:bottom w:val="nil"/>
            </w:tcBorders>
          </w:tcPr>
          <w:p w14:paraId="490A7EA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0.013</w:t>
            </w:r>
          </w:p>
        </w:tc>
        <w:tc>
          <w:tcPr>
            <w:tcW w:w="793" w:type="dxa"/>
            <w:tcBorders>
              <w:top w:val="nil"/>
              <w:bottom w:val="nil"/>
            </w:tcBorders>
          </w:tcPr>
          <w:p w14:paraId="32AA87B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0.007</w:t>
            </w:r>
          </w:p>
        </w:tc>
        <w:tc>
          <w:tcPr>
            <w:tcW w:w="794" w:type="dxa"/>
            <w:tcBorders>
              <w:top w:val="nil"/>
              <w:bottom w:val="nil"/>
            </w:tcBorders>
          </w:tcPr>
          <w:p w14:paraId="5326562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0.004</w:t>
            </w:r>
          </w:p>
        </w:tc>
        <w:tc>
          <w:tcPr>
            <w:tcW w:w="794" w:type="dxa"/>
            <w:tcBorders>
              <w:top w:val="nil"/>
              <w:bottom w:val="nil"/>
            </w:tcBorders>
          </w:tcPr>
          <w:p w14:paraId="00C3A64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0.002</w:t>
            </w:r>
          </w:p>
        </w:tc>
        <w:tc>
          <w:tcPr>
            <w:tcW w:w="794" w:type="dxa"/>
            <w:tcBorders>
              <w:top w:val="nil"/>
              <w:bottom w:val="nil"/>
            </w:tcBorders>
          </w:tcPr>
          <w:p w14:paraId="6CCECDA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c>
          <w:tcPr>
            <w:tcW w:w="794" w:type="dxa"/>
            <w:tcBorders>
              <w:top w:val="nil"/>
              <w:bottom w:val="nil"/>
            </w:tcBorders>
          </w:tcPr>
          <w:p w14:paraId="54B4740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r>
      <w:tr w:rsidR="00035321" w14:paraId="12E236EA" w14:textId="77777777">
        <w:tc>
          <w:tcPr>
            <w:tcW w:w="567" w:type="dxa"/>
            <w:tcBorders>
              <w:top w:val="nil"/>
              <w:bottom w:val="nil"/>
            </w:tcBorders>
          </w:tcPr>
          <w:p w14:paraId="4E9DC73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28</w:t>
            </w:r>
          </w:p>
        </w:tc>
        <w:tc>
          <w:tcPr>
            <w:tcW w:w="567" w:type="dxa"/>
            <w:tcBorders>
              <w:top w:val="nil"/>
              <w:bottom w:val="nil"/>
            </w:tcBorders>
          </w:tcPr>
          <w:p w14:paraId="15EF8FF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22730FE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0.255</w:t>
            </w:r>
          </w:p>
        </w:tc>
        <w:tc>
          <w:tcPr>
            <w:tcW w:w="794" w:type="dxa"/>
            <w:tcBorders>
              <w:top w:val="nil"/>
              <w:bottom w:val="nil"/>
            </w:tcBorders>
          </w:tcPr>
          <w:p w14:paraId="3335356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0.069</w:t>
            </w:r>
          </w:p>
        </w:tc>
        <w:tc>
          <w:tcPr>
            <w:tcW w:w="794" w:type="dxa"/>
            <w:tcBorders>
              <w:top w:val="nil"/>
              <w:bottom w:val="nil"/>
            </w:tcBorders>
          </w:tcPr>
          <w:p w14:paraId="1B4F9F1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0.037</w:t>
            </w:r>
          </w:p>
        </w:tc>
        <w:tc>
          <w:tcPr>
            <w:tcW w:w="794" w:type="dxa"/>
            <w:tcBorders>
              <w:top w:val="nil"/>
              <w:bottom w:val="nil"/>
            </w:tcBorders>
          </w:tcPr>
          <w:p w14:paraId="589819C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0.020</w:t>
            </w:r>
          </w:p>
        </w:tc>
        <w:tc>
          <w:tcPr>
            <w:tcW w:w="794" w:type="dxa"/>
            <w:tcBorders>
              <w:top w:val="nil"/>
              <w:bottom w:val="nil"/>
            </w:tcBorders>
          </w:tcPr>
          <w:p w14:paraId="5E2236B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0.011</w:t>
            </w:r>
          </w:p>
        </w:tc>
        <w:tc>
          <w:tcPr>
            <w:tcW w:w="793" w:type="dxa"/>
            <w:tcBorders>
              <w:top w:val="nil"/>
              <w:bottom w:val="nil"/>
            </w:tcBorders>
          </w:tcPr>
          <w:p w14:paraId="61991C1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0.006</w:t>
            </w:r>
          </w:p>
        </w:tc>
        <w:tc>
          <w:tcPr>
            <w:tcW w:w="794" w:type="dxa"/>
            <w:tcBorders>
              <w:top w:val="nil"/>
              <w:bottom w:val="nil"/>
            </w:tcBorders>
          </w:tcPr>
          <w:p w14:paraId="49D8490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0.003</w:t>
            </w:r>
          </w:p>
        </w:tc>
        <w:tc>
          <w:tcPr>
            <w:tcW w:w="794" w:type="dxa"/>
            <w:tcBorders>
              <w:top w:val="nil"/>
              <w:bottom w:val="nil"/>
            </w:tcBorders>
          </w:tcPr>
          <w:p w14:paraId="09761F6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0.002</w:t>
            </w:r>
          </w:p>
        </w:tc>
        <w:tc>
          <w:tcPr>
            <w:tcW w:w="794" w:type="dxa"/>
            <w:tcBorders>
              <w:top w:val="nil"/>
              <w:bottom w:val="nil"/>
            </w:tcBorders>
          </w:tcPr>
          <w:p w14:paraId="139FA36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c>
          <w:tcPr>
            <w:tcW w:w="794" w:type="dxa"/>
            <w:tcBorders>
              <w:top w:val="nil"/>
              <w:bottom w:val="nil"/>
            </w:tcBorders>
          </w:tcPr>
          <w:p w14:paraId="6E4CC9A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r>
      <w:tr w:rsidR="00035321" w14:paraId="6BE7E507" w14:textId="77777777">
        <w:tc>
          <w:tcPr>
            <w:tcW w:w="567" w:type="dxa"/>
            <w:tcBorders>
              <w:top w:val="nil"/>
              <w:bottom w:val="nil"/>
            </w:tcBorders>
          </w:tcPr>
          <w:p w14:paraId="0B6157B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29</w:t>
            </w:r>
          </w:p>
        </w:tc>
        <w:tc>
          <w:tcPr>
            <w:tcW w:w="567" w:type="dxa"/>
            <w:tcBorders>
              <w:top w:val="nil"/>
              <w:bottom w:val="nil"/>
            </w:tcBorders>
          </w:tcPr>
          <w:p w14:paraId="306E135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bottom w:val="nil"/>
            </w:tcBorders>
          </w:tcPr>
          <w:p w14:paraId="09E8DBF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0.243</w:t>
            </w:r>
          </w:p>
        </w:tc>
        <w:tc>
          <w:tcPr>
            <w:tcW w:w="794" w:type="dxa"/>
            <w:tcBorders>
              <w:top w:val="nil"/>
              <w:bottom w:val="nil"/>
            </w:tcBorders>
          </w:tcPr>
          <w:p w14:paraId="454BEAD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0.063</w:t>
            </w:r>
          </w:p>
        </w:tc>
        <w:tc>
          <w:tcPr>
            <w:tcW w:w="794" w:type="dxa"/>
            <w:tcBorders>
              <w:top w:val="nil"/>
              <w:bottom w:val="nil"/>
            </w:tcBorders>
          </w:tcPr>
          <w:p w14:paraId="0C7C74C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0.033</w:t>
            </w:r>
          </w:p>
        </w:tc>
        <w:tc>
          <w:tcPr>
            <w:tcW w:w="794" w:type="dxa"/>
            <w:tcBorders>
              <w:top w:val="nil"/>
              <w:bottom w:val="nil"/>
            </w:tcBorders>
          </w:tcPr>
          <w:p w14:paraId="1D998F4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0.017</w:t>
            </w:r>
          </w:p>
        </w:tc>
        <w:tc>
          <w:tcPr>
            <w:tcW w:w="794" w:type="dxa"/>
            <w:tcBorders>
              <w:top w:val="nil"/>
              <w:bottom w:val="nil"/>
            </w:tcBorders>
          </w:tcPr>
          <w:p w14:paraId="271A501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0.009</w:t>
            </w:r>
          </w:p>
        </w:tc>
        <w:tc>
          <w:tcPr>
            <w:tcW w:w="793" w:type="dxa"/>
            <w:tcBorders>
              <w:top w:val="nil"/>
              <w:bottom w:val="nil"/>
            </w:tcBorders>
          </w:tcPr>
          <w:p w14:paraId="378040A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0.005</w:t>
            </w:r>
          </w:p>
        </w:tc>
        <w:tc>
          <w:tcPr>
            <w:tcW w:w="794" w:type="dxa"/>
            <w:tcBorders>
              <w:top w:val="nil"/>
              <w:bottom w:val="nil"/>
            </w:tcBorders>
          </w:tcPr>
          <w:p w14:paraId="4E3D118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0.003</w:t>
            </w:r>
          </w:p>
        </w:tc>
        <w:tc>
          <w:tcPr>
            <w:tcW w:w="794" w:type="dxa"/>
            <w:tcBorders>
              <w:top w:val="nil"/>
              <w:bottom w:val="nil"/>
            </w:tcBorders>
          </w:tcPr>
          <w:p w14:paraId="17D606C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0.002</w:t>
            </w:r>
          </w:p>
        </w:tc>
        <w:tc>
          <w:tcPr>
            <w:tcW w:w="794" w:type="dxa"/>
            <w:tcBorders>
              <w:top w:val="nil"/>
              <w:bottom w:val="nil"/>
            </w:tcBorders>
          </w:tcPr>
          <w:p w14:paraId="08CE52D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c>
          <w:tcPr>
            <w:tcW w:w="794" w:type="dxa"/>
            <w:tcBorders>
              <w:top w:val="nil"/>
              <w:bottom w:val="nil"/>
            </w:tcBorders>
          </w:tcPr>
          <w:p w14:paraId="6E4BC59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r>
      <w:tr w:rsidR="00035321" w14:paraId="0B76A7FC" w14:textId="77777777">
        <w:tc>
          <w:tcPr>
            <w:tcW w:w="567" w:type="dxa"/>
            <w:tcBorders>
              <w:top w:val="nil"/>
            </w:tcBorders>
          </w:tcPr>
          <w:p w14:paraId="3A4A402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30</w:t>
            </w:r>
          </w:p>
        </w:tc>
        <w:tc>
          <w:tcPr>
            <w:tcW w:w="567" w:type="dxa"/>
            <w:tcBorders>
              <w:top w:val="nil"/>
            </w:tcBorders>
          </w:tcPr>
          <w:p w14:paraId="4D8B95F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w:t>
            </w:r>
          </w:p>
        </w:tc>
        <w:tc>
          <w:tcPr>
            <w:tcW w:w="793" w:type="dxa"/>
            <w:tcBorders>
              <w:top w:val="nil"/>
            </w:tcBorders>
          </w:tcPr>
          <w:p w14:paraId="7F06273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0.231</w:t>
            </w:r>
          </w:p>
        </w:tc>
        <w:tc>
          <w:tcPr>
            <w:tcW w:w="794" w:type="dxa"/>
            <w:tcBorders>
              <w:top w:val="nil"/>
            </w:tcBorders>
          </w:tcPr>
          <w:p w14:paraId="2A1B18B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0.057</w:t>
            </w:r>
          </w:p>
        </w:tc>
        <w:tc>
          <w:tcPr>
            <w:tcW w:w="794" w:type="dxa"/>
            <w:tcBorders>
              <w:top w:val="nil"/>
            </w:tcBorders>
          </w:tcPr>
          <w:p w14:paraId="6C8FCCB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0.029</w:t>
            </w:r>
          </w:p>
        </w:tc>
        <w:tc>
          <w:tcPr>
            <w:tcW w:w="794" w:type="dxa"/>
            <w:tcBorders>
              <w:top w:val="nil"/>
            </w:tcBorders>
          </w:tcPr>
          <w:p w14:paraId="63AD771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0.015</w:t>
            </w:r>
          </w:p>
        </w:tc>
        <w:tc>
          <w:tcPr>
            <w:tcW w:w="794" w:type="dxa"/>
            <w:tcBorders>
              <w:top w:val="nil"/>
            </w:tcBorders>
          </w:tcPr>
          <w:p w14:paraId="10BDF1A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0.008</w:t>
            </w:r>
          </w:p>
        </w:tc>
        <w:tc>
          <w:tcPr>
            <w:tcW w:w="793" w:type="dxa"/>
            <w:tcBorders>
              <w:top w:val="nil"/>
            </w:tcBorders>
          </w:tcPr>
          <w:p w14:paraId="61EBDCF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0.004</w:t>
            </w:r>
          </w:p>
        </w:tc>
        <w:tc>
          <w:tcPr>
            <w:tcW w:w="794" w:type="dxa"/>
            <w:tcBorders>
              <w:top w:val="nil"/>
            </w:tcBorders>
          </w:tcPr>
          <w:p w14:paraId="3088FF5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0.002</w:t>
            </w:r>
          </w:p>
        </w:tc>
        <w:tc>
          <w:tcPr>
            <w:tcW w:w="794" w:type="dxa"/>
            <w:tcBorders>
              <w:top w:val="nil"/>
            </w:tcBorders>
          </w:tcPr>
          <w:p w14:paraId="12B99AD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c>
          <w:tcPr>
            <w:tcW w:w="794" w:type="dxa"/>
            <w:tcBorders>
              <w:top w:val="nil"/>
            </w:tcBorders>
          </w:tcPr>
          <w:p w14:paraId="7576980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0.001</w:t>
            </w:r>
          </w:p>
        </w:tc>
        <w:tc>
          <w:tcPr>
            <w:tcW w:w="794" w:type="dxa"/>
            <w:tcBorders>
              <w:top w:val="nil"/>
            </w:tcBorders>
          </w:tcPr>
          <w:p w14:paraId="61B22D0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0.000</w:t>
            </w:r>
          </w:p>
        </w:tc>
      </w:tr>
    </w:tbl>
    <w:p w14:paraId="62172FBC" w14:textId="77777777" w:rsidR="00035321" w:rsidRDefault="00035321">
      <w:pPr>
        <w:tabs>
          <w:tab w:val="left" w:pos="567"/>
        </w:tabs>
        <w:suppressAutoHyphens/>
        <w:ind w:left="567"/>
        <w:jc w:val="both"/>
        <w:rPr>
          <w:rFonts w:ascii="Trebuchet MS" w:hAnsi="Trebuchet MS"/>
          <w:spacing w:val="-2"/>
          <w:sz w:val="22"/>
          <w:szCs w:val="22"/>
        </w:rPr>
      </w:pPr>
    </w:p>
    <w:p w14:paraId="2E8F1A30" w14:textId="77777777" w:rsidR="00035321" w:rsidRDefault="00035321">
      <w:pPr>
        <w:tabs>
          <w:tab w:val="left" w:pos="567"/>
        </w:tabs>
        <w:suppressAutoHyphens/>
        <w:ind w:left="567"/>
        <w:jc w:val="both"/>
        <w:rPr>
          <w:rFonts w:ascii="Trebuchet MS" w:hAnsi="Trebuchet MS"/>
          <w:spacing w:val="-2"/>
          <w:sz w:val="22"/>
          <w:szCs w:val="22"/>
        </w:rPr>
      </w:pPr>
    </w:p>
    <w:p w14:paraId="42EC6394"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NPV when discount rate is zero</w:t>
      </w:r>
    </w:p>
    <w:p w14:paraId="01B4EAD4" w14:textId="77777777" w:rsidR="00035321" w:rsidRDefault="00035321">
      <w:pPr>
        <w:tabs>
          <w:tab w:val="left" w:pos="567"/>
        </w:tabs>
        <w:suppressAutoHyphens/>
        <w:ind w:left="567"/>
        <w:jc w:val="both"/>
        <w:rPr>
          <w:rFonts w:ascii="Trebuchet MS" w:hAnsi="Trebuchet MS"/>
          <w:spacing w:val="-2"/>
          <w:sz w:val="22"/>
          <w:szCs w:val="22"/>
        </w:rPr>
      </w:pPr>
    </w:p>
    <w:p w14:paraId="14A1742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special case occurs when the discount rate is zero.  In this case, the discount factors for all years are 1, because 1/ (1+0)</w:t>
      </w:r>
      <w:r>
        <w:rPr>
          <w:rFonts w:ascii="Trebuchet MS" w:hAnsi="Trebuchet MS"/>
          <w:spacing w:val="-2"/>
          <w:sz w:val="22"/>
          <w:szCs w:val="22"/>
          <w:vertAlign w:val="superscript"/>
        </w:rPr>
        <w:t xml:space="preserve"> n</w:t>
      </w:r>
      <w:r>
        <w:rPr>
          <w:rFonts w:ascii="Trebuchet MS" w:hAnsi="Trebuchet MS"/>
          <w:spacing w:val="-2"/>
          <w:sz w:val="22"/>
          <w:szCs w:val="22"/>
        </w:rPr>
        <w:t xml:space="preserve"> is always 1 no matter what the value of n is.  Therefore, when the discount rate is zero, the cash flows are effectively undiscounted and the net present value of future net cash flow is the same as the sum of all future net cash flows.</w:t>
      </w:r>
    </w:p>
    <w:p w14:paraId="10F0B072" w14:textId="77777777" w:rsidR="00035321" w:rsidRDefault="00035321">
      <w:pPr>
        <w:tabs>
          <w:tab w:val="left" w:pos="567"/>
        </w:tabs>
        <w:suppressAutoHyphens/>
        <w:ind w:left="567"/>
        <w:jc w:val="both"/>
        <w:rPr>
          <w:rFonts w:ascii="Trebuchet MS" w:hAnsi="Trebuchet MS"/>
          <w:b/>
          <w:spacing w:val="-2"/>
          <w:sz w:val="28"/>
          <w:szCs w:val="28"/>
        </w:rPr>
      </w:pPr>
    </w:p>
    <w:p w14:paraId="7CADAE19" w14:textId="77777777" w:rsidR="00035321" w:rsidRDefault="00035321">
      <w:pPr>
        <w:tabs>
          <w:tab w:val="left" w:pos="567"/>
        </w:tabs>
        <w:suppressAutoHyphens/>
        <w:ind w:left="567"/>
        <w:jc w:val="both"/>
        <w:rPr>
          <w:rFonts w:ascii="Trebuchet MS" w:hAnsi="Trebuchet MS"/>
          <w:b/>
          <w:spacing w:val="-2"/>
          <w:sz w:val="28"/>
          <w:szCs w:val="28"/>
        </w:rPr>
      </w:pPr>
    </w:p>
    <w:p w14:paraId="2DFCE720"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br w:type="page"/>
      </w:r>
      <w:r>
        <w:rPr>
          <w:rFonts w:ascii="Trebuchet MS" w:hAnsi="Trebuchet MS"/>
          <w:b/>
          <w:spacing w:val="-2"/>
          <w:sz w:val="28"/>
          <w:szCs w:val="28"/>
        </w:rPr>
        <w:lastRenderedPageBreak/>
        <w:t>NPV when time is zero</w:t>
      </w:r>
    </w:p>
    <w:p w14:paraId="5A3B7BC8" w14:textId="77777777" w:rsidR="00035321" w:rsidRDefault="00035321">
      <w:pPr>
        <w:tabs>
          <w:tab w:val="left" w:pos="567"/>
        </w:tabs>
        <w:suppressAutoHyphens/>
        <w:ind w:left="567"/>
        <w:jc w:val="both"/>
        <w:rPr>
          <w:rFonts w:ascii="Trebuchet MS" w:hAnsi="Trebuchet MS"/>
          <w:spacing w:val="-2"/>
          <w:sz w:val="22"/>
          <w:szCs w:val="22"/>
        </w:rPr>
      </w:pPr>
    </w:p>
    <w:p w14:paraId="37089A9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Another special case occurs when n = 0 (that is, today, when time is zero). In this case, the present value is given as shown in Table 5.</w:t>
      </w:r>
    </w:p>
    <w:p w14:paraId="601FAB7C"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992"/>
        <w:gridCol w:w="426"/>
        <w:gridCol w:w="567"/>
        <w:gridCol w:w="283"/>
      </w:tblGrid>
      <w:tr w:rsidR="00035321" w14:paraId="0F0CEF03" w14:textId="77777777">
        <w:tc>
          <w:tcPr>
            <w:tcW w:w="4678" w:type="dxa"/>
            <w:gridSpan w:val="5"/>
            <w:tcBorders>
              <w:bottom w:val="nil"/>
            </w:tcBorders>
          </w:tcPr>
          <w:p w14:paraId="3A028DF6"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5 - The present value of money today</w:t>
            </w:r>
          </w:p>
        </w:tc>
      </w:tr>
      <w:tr w:rsidR="00035321" w14:paraId="00CAE905" w14:textId="77777777">
        <w:tc>
          <w:tcPr>
            <w:tcW w:w="2410" w:type="dxa"/>
            <w:tcBorders>
              <w:top w:val="nil"/>
              <w:bottom w:val="nil"/>
              <w:right w:val="nil"/>
            </w:tcBorders>
          </w:tcPr>
          <w:p w14:paraId="7E39F4FE" w14:textId="77777777" w:rsidR="00035321" w:rsidRDefault="00035321">
            <w:pPr>
              <w:tabs>
                <w:tab w:val="left" w:pos="567"/>
              </w:tabs>
              <w:suppressAutoHyphens/>
              <w:jc w:val="both"/>
              <w:rPr>
                <w:rFonts w:ascii="Trebuchet MS" w:hAnsi="Trebuchet MS"/>
                <w:spacing w:val="-2"/>
                <w:sz w:val="22"/>
                <w:szCs w:val="22"/>
              </w:rPr>
            </w:pPr>
          </w:p>
        </w:tc>
        <w:tc>
          <w:tcPr>
            <w:tcW w:w="992" w:type="dxa"/>
            <w:tcBorders>
              <w:top w:val="nil"/>
              <w:left w:val="nil"/>
              <w:bottom w:val="nil"/>
              <w:right w:val="nil"/>
            </w:tcBorders>
          </w:tcPr>
          <w:p w14:paraId="1078A93D" w14:textId="77777777" w:rsidR="00035321" w:rsidRDefault="00035321">
            <w:pPr>
              <w:tabs>
                <w:tab w:val="left" w:pos="567"/>
              </w:tabs>
              <w:suppressAutoHyphens/>
              <w:jc w:val="both"/>
              <w:rPr>
                <w:rFonts w:ascii="Trebuchet MS" w:hAnsi="Trebuchet MS"/>
                <w:spacing w:val="-2"/>
                <w:sz w:val="22"/>
                <w:szCs w:val="22"/>
              </w:rPr>
            </w:pPr>
          </w:p>
        </w:tc>
        <w:tc>
          <w:tcPr>
            <w:tcW w:w="426" w:type="dxa"/>
            <w:tcBorders>
              <w:top w:val="nil"/>
              <w:left w:val="nil"/>
              <w:bottom w:val="nil"/>
              <w:right w:val="nil"/>
            </w:tcBorders>
          </w:tcPr>
          <w:p w14:paraId="00015178"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4D9F26EF"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DA57D75" w14:textId="77777777" w:rsidR="00035321" w:rsidRDefault="00035321">
            <w:pPr>
              <w:tabs>
                <w:tab w:val="left" w:pos="567"/>
              </w:tabs>
              <w:suppressAutoHyphens/>
              <w:jc w:val="both"/>
              <w:rPr>
                <w:rFonts w:ascii="Trebuchet MS" w:hAnsi="Trebuchet MS"/>
                <w:spacing w:val="-2"/>
                <w:sz w:val="22"/>
                <w:szCs w:val="22"/>
              </w:rPr>
            </w:pPr>
          </w:p>
        </w:tc>
      </w:tr>
      <w:tr w:rsidR="00035321" w14:paraId="33700248" w14:textId="77777777">
        <w:tc>
          <w:tcPr>
            <w:tcW w:w="2410" w:type="dxa"/>
            <w:tcBorders>
              <w:top w:val="nil"/>
              <w:bottom w:val="nil"/>
              <w:right w:val="nil"/>
            </w:tcBorders>
          </w:tcPr>
          <w:p w14:paraId="035A0D8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PV =</w:t>
            </w:r>
          </w:p>
        </w:tc>
        <w:tc>
          <w:tcPr>
            <w:tcW w:w="992" w:type="dxa"/>
            <w:tcBorders>
              <w:top w:val="nil"/>
              <w:left w:val="nil"/>
              <w:bottom w:val="single" w:sz="4" w:space="0" w:color="auto"/>
              <w:right w:val="nil"/>
            </w:tcBorders>
          </w:tcPr>
          <w:p w14:paraId="30C4D98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FV</w:t>
            </w:r>
            <w:r>
              <w:rPr>
                <w:rFonts w:ascii="Trebuchet MS" w:hAnsi="Trebuchet MS"/>
                <w:spacing w:val="-2"/>
                <w:sz w:val="22"/>
                <w:szCs w:val="22"/>
                <w:vertAlign w:val="subscript"/>
              </w:rPr>
              <w:t>0</w:t>
            </w:r>
          </w:p>
        </w:tc>
        <w:tc>
          <w:tcPr>
            <w:tcW w:w="426" w:type="dxa"/>
            <w:tcBorders>
              <w:top w:val="nil"/>
              <w:left w:val="nil"/>
              <w:bottom w:val="nil"/>
              <w:right w:val="nil"/>
            </w:tcBorders>
          </w:tcPr>
          <w:p w14:paraId="0ADA7A0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567" w:type="dxa"/>
            <w:tcBorders>
              <w:top w:val="nil"/>
              <w:left w:val="nil"/>
              <w:bottom w:val="single" w:sz="4" w:space="0" w:color="auto"/>
              <w:right w:val="nil"/>
            </w:tcBorders>
          </w:tcPr>
          <w:p w14:paraId="7A873E0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FV</w:t>
            </w:r>
            <w:r>
              <w:rPr>
                <w:rFonts w:ascii="Trebuchet MS" w:hAnsi="Trebuchet MS"/>
                <w:spacing w:val="-2"/>
                <w:sz w:val="22"/>
                <w:szCs w:val="22"/>
                <w:vertAlign w:val="subscript"/>
              </w:rPr>
              <w:t>0</w:t>
            </w:r>
          </w:p>
        </w:tc>
        <w:tc>
          <w:tcPr>
            <w:tcW w:w="283" w:type="dxa"/>
            <w:tcBorders>
              <w:top w:val="nil"/>
              <w:left w:val="nil"/>
              <w:bottom w:val="nil"/>
            </w:tcBorders>
          </w:tcPr>
          <w:p w14:paraId="3162B96B" w14:textId="77777777" w:rsidR="00035321" w:rsidRDefault="00035321">
            <w:pPr>
              <w:tabs>
                <w:tab w:val="left" w:pos="567"/>
              </w:tabs>
              <w:suppressAutoHyphens/>
              <w:jc w:val="both"/>
              <w:rPr>
                <w:rFonts w:ascii="Trebuchet MS" w:hAnsi="Trebuchet MS"/>
                <w:spacing w:val="-2"/>
                <w:sz w:val="22"/>
                <w:szCs w:val="22"/>
              </w:rPr>
            </w:pPr>
          </w:p>
        </w:tc>
      </w:tr>
      <w:tr w:rsidR="00035321" w14:paraId="20B4DD0D" w14:textId="77777777">
        <w:tc>
          <w:tcPr>
            <w:tcW w:w="2410" w:type="dxa"/>
            <w:tcBorders>
              <w:top w:val="nil"/>
              <w:bottom w:val="nil"/>
              <w:right w:val="nil"/>
            </w:tcBorders>
          </w:tcPr>
          <w:p w14:paraId="6B1457C6" w14:textId="77777777" w:rsidR="00035321" w:rsidRDefault="00035321">
            <w:pPr>
              <w:tabs>
                <w:tab w:val="left" w:pos="567"/>
              </w:tabs>
              <w:suppressAutoHyphens/>
              <w:jc w:val="right"/>
              <w:rPr>
                <w:rFonts w:ascii="Trebuchet MS" w:hAnsi="Trebuchet MS"/>
                <w:spacing w:val="-2"/>
                <w:sz w:val="22"/>
                <w:szCs w:val="22"/>
              </w:rPr>
            </w:pPr>
          </w:p>
        </w:tc>
        <w:tc>
          <w:tcPr>
            <w:tcW w:w="992" w:type="dxa"/>
            <w:tcBorders>
              <w:left w:val="nil"/>
              <w:bottom w:val="nil"/>
              <w:right w:val="nil"/>
            </w:tcBorders>
          </w:tcPr>
          <w:p w14:paraId="06783C0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 + r)</w:t>
            </w:r>
            <w:r>
              <w:rPr>
                <w:rFonts w:ascii="Trebuchet MS" w:hAnsi="Trebuchet MS"/>
                <w:spacing w:val="-2"/>
                <w:sz w:val="22"/>
                <w:szCs w:val="22"/>
                <w:vertAlign w:val="superscript"/>
              </w:rPr>
              <w:t>0</w:t>
            </w:r>
          </w:p>
        </w:tc>
        <w:tc>
          <w:tcPr>
            <w:tcW w:w="426" w:type="dxa"/>
            <w:tcBorders>
              <w:top w:val="nil"/>
              <w:left w:val="nil"/>
              <w:bottom w:val="nil"/>
              <w:right w:val="nil"/>
            </w:tcBorders>
          </w:tcPr>
          <w:p w14:paraId="4DA4483D" w14:textId="77777777" w:rsidR="00035321" w:rsidRDefault="00035321">
            <w:pPr>
              <w:tabs>
                <w:tab w:val="left" w:pos="567"/>
              </w:tabs>
              <w:suppressAutoHyphens/>
              <w:jc w:val="both"/>
              <w:rPr>
                <w:rFonts w:ascii="Trebuchet MS" w:hAnsi="Trebuchet MS"/>
                <w:spacing w:val="-2"/>
                <w:sz w:val="22"/>
                <w:szCs w:val="22"/>
              </w:rPr>
            </w:pPr>
          </w:p>
        </w:tc>
        <w:tc>
          <w:tcPr>
            <w:tcW w:w="567" w:type="dxa"/>
            <w:tcBorders>
              <w:left w:val="nil"/>
              <w:bottom w:val="nil"/>
              <w:right w:val="nil"/>
            </w:tcBorders>
          </w:tcPr>
          <w:p w14:paraId="3274289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w:t>
            </w:r>
          </w:p>
        </w:tc>
        <w:tc>
          <w:tcPr>
            <w:tcW w:w="283" w:type="dxa"/>
            <w:tcBorders>
              <w:top w:val="nil"/>
              <w:left w:val="nil"/>
              <w:bottom w:val="nil"/>
            </w:tcBorders>
          </w:tcPr>
          <w:p w14:paraId="2D473B26" w14:textId="77777777" w:rsidR="00035321" w:rsidRDefault="00035321">
            <w:pPr>
              <w:tabs>
                <w:tab w:val="left" w:pos="567"/>
              </w:tabs>
              <w:suppressAutoHyphens/>
              <w:jc w:val="both"/>
              <w:rPr>
                <w:rFonts w:ascii="Trebuchet MS" w:hAnsi="Trebuchet MS"/>
                <w:spacing w:val="-2"/>
                <w:sz w:val="22"/>
                <w:szCs w:val="22"/>
              </w:rPr>
            </w:pPr>
          </w:p>
        </w:tc>
      </w:tr>
      <w:tr w:rsidR="00035321" w14:paraId="33DA1559" w14:textId="77777777">
        <w:tc>
          <w:tcPr>
            <w:tcW w:w="2410" w:type="dxa"/>
            <w:tcBorders>
              <w:top w:val="nil"/>
              <w:bottom w:val="nil"/>
              <w:right w:val="nil"/>
            </w:tcBorders>
          </w:tcPr>
          <w:p w14:paraId="5590F0B2"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Therefore</w:t>
            </w:r>
          </w:p>
        </w:tc>
        <w:tc>
          <w:tcPr>
            <w:tcW w:w="992" w:type="dxa"/>
            <w:tcBorders>
              <w:top w:val="nil"/>
              <w:left w:val="nil"/>
              <w:bottom w:val="nil"/>
              <w:right w:val="nil"/>
            </w:tcBorders>
          </w:tcPr>
          <w:p w14:paraId="346EC69D" w14:textId="77777777" w:rsidR="00035321" w:rsidRDefault="00035321">
            <w:pPr>
              <w:tabs>
                <w:tab w:val="left" w:pos="567"/>
              </w:tabs>
              <w:suppressAutoHyphens/>
              <w:jc w:val="both"/>
              <w:rPr>
                <w:rFonts w:ascii="Trebuchet MS" w:hAnsi="Trebuchet MS"/>
                <w:spacing w:val="-2"/>
                <w:sz w:val="22"/>
                <w:szCs w:val="22"/>
              </w:rPr>
            </w:pPr>
          </w:p>
        </w:tc>
        <w:tc>
          <w:tcPr>
            <w:tcW w:w="426" w:type="dxa"/>
            <w:tcBorders>
              <w:top w:val="nil"/>
              <w:left w:val="nil"/>
              <w:bottom w:val="nil"/>
              <w:right w:val="nil"/>
            </w:tcBorders>
          </w:tcPr>
          <w:p w14:paraId="18C648BC"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09E103A8"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1855EFB8" w14:textId="77777777" w:rsidR="00035321" w:rsidRDefault="00035321">
            <w:pPr>
              <w:tabs>
                <w:tab w:val="left" w:pos="567"/>
              </w:tabs>
              <w:suppressAutoHyphens/>
              <w:jc w:val="both"/>
              <w:rPr>
                <w:rFonts w:ascii="Trebuchet MS" w:hAnsi="Trebuchet MS"/>
                <w:spacing w:val="-2"/>
                <w:sz w:val="22"/>
                <w:szCs w:val="22"/>
              </w:rPr>
            </w:pPr>
          </w:p>
        </w:tc>
      </w:tr>
      <w:tr w:rsidR="00035321" w14:paraId="75005910" w14:textId="77777777">
        <w:tc>
          <w:tcPr>
            <w:tcW w:w="2410" w:type="dxa"/>
            <w:tcBorders>
              <w:top w:val="nil"/>
              <w:bottom w:val="nil"/>
              <w:right w:val="nil"/>
            </w:tcBorders>
          </w:tcPr>
          <w:p w14:paraId="5071D75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PV =</w:t>
            </w:r>
          </w:p>
        </w:tc>
        <w:tc>
          <w:tcPr>
            <w:tcW w:w="992" w:type="dxa"/>
            <w:tcBorders>
              <w:top w:val="nil"/>
              <w:left w:val="nil"/>
              <w:bottom w:val="nil"/>
              <w:right w:val="nil"/>
            </w:tcBorders>
          </w:tcPr>
          <w:p w14:paraId="3A5E0C0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FV</w:t>
            </w:r>
            <w:r>
              <w:rPr>
                <w:rFonts w:ascii="Trebuchet MS" w:hAnsi="Trebuchet MS"/>
                <w:spacing w:val="-2"/>
                <w:sz w:val="22"/>
                <w:szCs w:val="22"/>
                <w:vertAlign w:val="subscript"/>
              </w:rPr>
              <w:t>0</w:t>
            </w:r>
          </w:p>
        </w:tc>
        <w:tc>
          <w:tcPr>
            <w:tcW w:w="426" w:type="dxa"/>
            <w:tcBorders>
              <w:top w:val="nil"/>
              <w:left w:val="nil"/>
              <w:bottom w:val="nil"/>
              <w:right w:val="nil"/>
            </w:tcBorders>
          </w:tcPr>
          <w:p w14:paraId="45012F75"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59866216"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136DC3E1" w14:textId="77777777" w:rsidR="00035321" w:rsidRDefault="00035321">
            <w:pPr>
              <w:tabs>
                <w:tab w:val="left" w:pos="567"/>
              </w:tabs>
              <w:suppressAutoHyphens/>
              <w:jc w:val="both"/>
              <w:rPr>
                <w:rFonts w:ascii="Trebuchet MS" w:hAnsi="Trebuchet MS"/>
                <w:spacing w:val="-2"/>
                <w:sz w:val="22"/>
                <w:szCs w:val="22"/>
              </w:rPr>
            </w:pPr>
          </w:p>
        </w:tc>
      </w:tr>
      <w:tr w:rsidR="00035321" w14:paraId="3392F619" w14:textId="77777777">
        <w:tc>
          <w:tcPr>
            <w:tcW w:w="2410" w:type="dxa"/>
            <w:tcBorders>
              <w:top w:val="nil"/>
              <w:right w:val="nil"/>
            </w:tcBorders>
          </w:tcPr>
          <w:p w14:paraId="2965C236" w14:textId="77777777" w:rsidR="00035321" w:rsidRDefault="00035321">
            <w:pPr>
              <w:tabs>
                <w:tab w:val="left" w:pos="567"/>
              </w:tabs>
              <w:suppressAutoHyphens/>
              <w:jc w:val="both"/>
              <w:rPr>
                <w:rFonts w:ascii="Trebuchet MS" w:hAnsi="Trebuchet MS"/>
                <w:spacing w:val="-2"/>
                <w:sz w:val="22"/>
                <w:szCs w:val="22"/>
              </w:rPr>
            </w:pPr>
          </w:p>
        </w:tc>
        <w:tc>
          <w:tcPr>
            <w:tcW w:w="992" w:type="dxa"/>
            <w:tcBorders>
              <w:top w:val="nil"/>
              <w:left w:val="nil"/>
              <w:right w:val="nil"/>
            </w:tcBorders>
          </w:tcPr>
          <w:p w14:paraId="3FD84DC9" w14:textId="77777777" w:rsidR="00035321" w:rsidRDefault="00035321">
            <w:pPr>
              <w:tabs>
                <w:tab w:val="left" w:pos="567"/>
              </w:tabs>
              <w:suppressAutoHyphens/>
              <w:jc w:val="both"/>
              <w:rPr>
                <w:rFonts w:ascii="Trebuchet MS" w:hAnsi="Trebuchet MS"/>
                <w:spacing w:val="-2"/>
                <w:sz w:val="22"/>
                <w:szCs w:val="22"/>
              </w:rPr>
            </w:pPr>
          </w:p>
        </w:tc>
        <w:tc>
          <w:tcPr>
            <w:tcW w:w="426" w:type="dxa"/>
            <w:tcBorders>
              <w:top w:val="nil"/>
              <w:left w:val="nil"/>
              <w:right w:val="nil"/>
            </w:tcBorders>
          </w:tcPr>
          <w:p w14:paraId="682CEC63"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right w:val="nil"/>
            </w:tcBorders>
          </w:tcPr>
          <w:p w14:paraId="1E758009"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tcBorders>
          </w:tcPr>
          <w:p w14:paraId="1CBDAC98" w14:textId="77777777" w:rsidR="00035321" w:rsidRDefault="00035321">
            <w:pPr>
              <w:tabs>
                <w:tab w:val="left" w:pos="567"/>
              </w:tabs>
              <w:suppressAutoHyphens/>
              <w:jc w:val="both"/>
              <w:rPr>
                <w:rFonts w:ascii="Trebuchet MS" w:hAnsi="Trebuchet MS"/>
                <w:spacing w:val="-2"/>
                <w:sz w:val="22"/>
                <w:szCs w:val="22"/>
              </w:rPr>
            </w:pPr>
          </w:p>
        </w:tc>
      </w:tr>
    </w:tbl>
    <w:p w14:paraId="27F7DD5F" w14:textId="77777777" w:rsidR="00035321" w:rsidRDefault="00035321">
      <w:pPr>
        <w:tabs>
          <w:tab w:val="left" w:pos="567"/>
        </w:tabs>
        <w:suppressAutoHyphens/>
        <w:ind w:left="567"/>
        <w:jc w:val="both"/>
        <w:rPr>
          <w:rFonts w:ascii="Trebuchet MS" w:hAnsi="Trebuchet MS"/>
          <w:spacing w:val="-2"/>
          <w:sz w:val="22"/>
          <w:szCs w:val="22"/>
        </w:rPr>
      </w:pPr>
    </w:p>
    <w:p w14:paraId="6AF45981" w14:textId="77777777" w:rsidR="00035321" w:rsidRDefault="00035321">
      <w:pPr>
        <w:tabs>
          <w:tab w:val="left" w:pos="567"/>
        </w:tabs>
        <w:suppressAutoHyphens/>
        <w:ind w:left="567"/>
        <w:jc w:val="both"/>
        <w:rPr>
          <w:rFonts w:ascii="Trebuchet MS" w:hAnsi="Trebuchet MS"/>
          <w:spacing w:val="-2"/>
          <w:sz w:val="22"/>
          <w:szCs w:val="22"/>
        </w:rPr>
      </w:pPr>
    </w:p>
    <w:p w14:paraId="3B1A9B75" w14:textId="77777777" w:rsidR="00035321" w:rsidRDefault="00413271">
      <w:pPr>
        <w:tabs>
          <w:tab w:val="left" w:pos="567"/>
        </w:tabs>
        <w:suppressAutoHyphens/>
        <w:ind w:left="567"/>
        <w:rPr>
          <w:rFonts w:ascii="Trebuchet MS" w:hAnsi="Trebuchet MS"/>
          <w:spacing w:val="-2"/>
          <w:sz w:val="22"/>
          <w:szCs w:val="22"/>
        </w:rPr>
      </w:pPr>
      <w:r>
        <w:rPr>
          <w:rFonts w:ascii="Trebuchet MS" w:hAnsi="Trebuchet MS"/>
          <w:spacing w:val="-2"/>
          <w:sz w:val="22"/>
          <w:szCs w:val="22"/>
        </w:rPr>
        <w:t>In other words, the present value of a sum of money spent or received today is the same as the sum of money.  That is, the sum of money remains undiscounted because it is spent or received now.</w:t>
      </w:r>
    </w:p>
    <w:p w14:paraId="06CA9912" w14:textId="77777777" w:rsidR="00035321" w:rsidRDefault="00035321">
      <w:pPr>
        <w:tabs>
          <w:tab w:val="left" w:pos="567"/>
        </w:tabs>
        <w:suppressAutoHyphens/>
        <w:ind w:left="567"/>
        <w:jc w:val="both"/>
        <w:rPr>
          <w:rFonts w:ascii="Trebuchet MS" w:hAnsi="Trebuchet MS"/>
          <w:b/>
          <w:spacing w:val="-2"/>
          <w:sz w:val="28"/>
          <w:szCs w:val="28"/>
        </w:rPr>
      </w:pPr>
    </w:p>
    <w:p w14:paraId="255EF88B"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NPV balances money in time</w:t>
      </w:r>
    </w:p>
    <w:p w14:paraId="4771BE65" w14:textId="77777777" w:rsidR="00035321" w:rsidRDefault="00035321">
      <w:pPr>
        <w:tabs>
          <w:tab w:val="left" w:pos="567"/>
        </w:tabs>
        <w:suppressAutoHyphens/>
        <w:ind w:left="567"/>
        <w:jc w:val="both"/>
        <w:rPr>
          <w:rFonts w:ascii="Trebuchet MS" w:hAnsi="Trebuchet MS"/>
          <w:spacing w:val="-2"/>
          <w:sz w:val="22"/>
          <w:szCs w:val="22"/>
        </w:rPr>
      </w:pPr>
    </w:p>
    <w:p w14:paraId="71A1F09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Discounting allows us to discriminate between money amounts at different points in time. The use of present values can therefore help us make a balance between money now and money in the future. This is precisely what is required when making investment decisions.</w:t>
      </w:r>
    </w:p>
    <w:p w14:paraId="6C98EBFC" w14:textId="77777777" w:rsidR="00035321" w:rsidRDefault="00035321">
      <w:pPr>
        <w:tabs>
          <w:tab w:val="left" w:pos="567"/>
        </w:tabs>
        <w:suppressAutoHyphens/>
        <w:ind w:left="567"/>
        <w:jc w:val="both"/>
        <w:rPr>
          <w:rFonts w:ascii="Trebuchet MS" w:hAnsi="Trebuchet MS"/>
          <w:spacing w:val="-2"/>
          <w:sz w:val="22"/>
          <w:szCs w:val="22"/>
        </w:rPr>
      </w:pPr>
    </w:p>
    <w:p w14:paraId="41A215D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For instance, how can we assess whether it is worth an investment (that is, an expenditure) of $100 now in order to receive $120 (that is, a revenue) in one year</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time? In other words, is $120 revenue in one year</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time sufficient to balance and even outweigh $100 spent now?</w:t>
      </w:r>
    </w:p>
    <w:p w14:paraId="022D87BF" w14:textId="77777777" w:rsidR="00035321" w:rsidRDefault="00035321">
      <w:pPr>
        <w:tabs>
          <w:tab w:val="left" w:pos="567"/>
        </w:tabs>
        <w:suppressAutoHyphens/>
        <w:ind w:left="567"/>
        <w:jc w:val="both"/>
        <w:rPr>
          <w:rFonts w:ascii="Trebuchet MS" w:hAnsi="Trebuchet MS"/>
          <w:spacing w:val="-2"/>
          <w:sz w:val="22"/>
          <w:szCs w:val="22"/>
        </w:rPr>
      </w:pPr>
    </w:p>
    <w:p w14:paraId="27BD504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Using present value calculations and assuming a discount rate of 10%, we can assess the balance as follows:-</w:t>
      </w:r>
    </w:p>
    <w:p w14:paraId="24BE705F" w14:textId="77777777" w:rsidR="00035321" w:rsidRDefault="00035321">
      <w:pPr>
        <w:tabs>
          <w:tab w:val="left" w:pos="567"/>
        </w:tabs>
        <w:suppressAutoHyphens/>
        <w:ind w:left="567"/>
        <w:jc w:val="both"/>
        <w:rPr>
          <w:rFonts w:ascii="Trebuchet MS" w:hAnsi="Trebuchet MS"/>
          <w:spacing w:val="-2"/>
          <w:sz w:val="22"/>
          <w:szCs w:val="22"/>
        </w:rPr>
      </w:pPr>
    </w:p>
    <w:p w14:paraId="38E9A13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Value of $100 spent now</w:t>
      </w:r>
      <w:r>
        <w:rPr>
          <w:rFonts w:ascii="Trebuchet MS" w:hAnsi="Trebuchet MS"/>
          <w:spacing w:val="-2"/>
          <w:sz w:val="22"/>
          <w:szCs w:val="22"/>
        </w:rPr>
        <w:tab/>
        <w:t>= –$100</w:t>
      </w:r>
    </w:p>
    <w:p w14:paraId="75D97C83" w14:textId="77777777" w:rsidR="00035321" w:rsidRDefault="00035321">
      <w:pPr>
        <w:tabs>
          <w:tab w:val="left" w:pos="567"/>
        </w:tabs>
        <w:suppressAutoHyphens/>
        <w:ind w:left="567"/>
        <w:jc w:val="both"/>
        <w:rPr>
          <w:rFonts w:ascii="Trebuchet MS" w:hAnsi="Trebuchet MS"/>
          <w:spacing w:val="-2"/>
          <w:sz w:val="22"/>
          <w:szCs w:val="22"/>
        </w:rPr>
      </w:pPr>
    </w:p>
    <w:p w14:paraId="338A91C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 Value today of $120 received in one year</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time = +$120/ (1+10%)</w:t>
      </w:r>
      <w:r>
        <w:rPr>
          <w:rFonts w:ascii="Trebuchet MS" w:hAnsi="Trebuchet MS"/>
          <w:spacing w:val="-2"/>
          <w:sz w:val="22"/>
          <w:szCs w:val="22"/>
        </w:rPr>
        <w:tab/>
        <w:t>= +$109</w:t>
      </w:r>
    </w:p>
    <w:p w14:paraId="660706D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 </w:t>
      </w:r>
    </w:p>
    <w:p w14:paraId="369F0D0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Therefore, $120 received in one year is worth $109 today, which is $9 more than the expenditure of $100. The implication is that the investment is worthwhile, because in today</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terms (that is, in terms of present value), the amount received ($109) is more than the amount spent ($100).</w:t>
      </w:r>
    </w:p>
    <w:p w14:paraId="0EC376A0" w14:textId="77777777" w:rsidR="00035321" w:rsidRDefault="00035321">
      <w:pPr>
        <w:tabs>
          <w:tab w:val="left" w:pos="567"/>
        </w:tabs>
        <w:suppressAutoHyphens/>
        <w:ind w:left="567"/>
        <w:jc w:val="both"/>
        <w:rPr>
          <w:rFonts w:ascii="Trebuchet MS" w:hAnsi="Trebuchet MS"/>
          <w:b/>
          <w:spacing w:val="-2"/>
          <w:sz w:val="28"/>
          <w:szCs w:val="28"/>
        </w:rPr>
      </w:pPr>
    </w:p>
    <w:p w14:paraId="7BAA8AA0"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Present value of a stream of cash flows</w:t>
      </w:r>
    </w:p>
    <w:p w14:paraId="5895064C" w14:textId="77777777" w:rsidR="00035321" w:rsidRDefault="00035321">
      <w:pPr>
        <w:tabs>
          <w:tab w:val="left" w:pos="567"/>
        </w:tabs>
        <w:suppressAutoHyphens/>
        <w:ind w:left="567"/>
        <w:jc w:val="both"/>
        <w:rPr>
          <w:rFonts w:ascii="Trebuchet MS" w:hAnsi="Trebuchet MS"/>
          <w:spacing w:val="-2"/>
          <w:sz w:val="22"/>
          <w:szCs w:val="22"/>
        </w:rPr>
      </w:pPr>
    </w:p>
    <w:p w14:paraId="681F7A4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Table 2 above gives the equation for the present value of an amount FV</w:t>
      </w:r>
      <w:r>
        <w:rPr>
          <w:rFonts w:ascii="Trebuchet MS" w:hAnsi="Trebuchet MS"/>
          <w:spacing w:val="-2"/>
          <w:sz w:val="22"/>
          <w:szCs w:val="22"/>
          <w:vertAlign w:val="subscript"/>
        </w:rPr>
        <w:t>n</w:t>
      </w:r>
      <w:r>
        <w:rPr>
          <w:rFonts w:ascii="Trebuchet MS" w:hAnsi="Trebuchet MS"/>
          <w:spacing w:val="-2"/>
          <w:sz w:val="22"/>
          <w:szCs w:val="22"/>
        </w:rPr>
        <w:t xml:space="preserve"> in a single year (the nth year). If we want to calculate the net present value of a series, or stream of cash flows from year 1 through to year n, then we simply add together the present values for individual years is given in Table 6.</w:t>
      </w:r>
    </w:p>
    <w:p w14:paraId="1AA312D8" w14:textId="77777777" w:rsidR="00035321" w:rsidRDefault="00035321">
      <w:pPr>
        <w:tabs>
          <w:tab w:val="left" w:pos="567"/>
        </w:tabs>
        <w:suppressAutoHyphens/>
        <w:ind w:left="567"/>
        <w:jc w:val="both"/>
        <w:rPr>
          <w:rFonts w:ascii="Trebuchet MS" w:hAnsi="Trebuchet MS"/>
          <w:spacing w:val="-2"/>
          <w:sz w:val="22"/>
          <w:szCs w:val="22"/>
        </w:rPr>
      </w:pPr>
    </w:p>
    <w:p w14:paraId="7D16B784" w14:textId="77777777" w:rsidR="00035321" w:rsidRDefault="00035321">
      <w:pPr>
        <w:tabs>
          <w:tab w:val="left" w:pos="567"/>
        </w:tabs>
        <w:suppressAutoHyphens/>
        <w:ind w:left="567"/>
        <w:jc w:val="both"/>
        <w:rPr>
          <w:rFonts w:ascii="Trebuchet MS" w:hAnsi="Trebuchet MS"/>
          <w:spacing w:val="-2"/>
          <w:sz w:val="22"/>
          <w:szCs w:val="22"/>
        </w:rPr>
      </w:pPr>
    </w:p>
    <w:p w14:paraId="6B8B34FE" w14:textId="77777777" w:rsidR="00035321" w:rsidRDefault="00035321">
      <w:pPr>
        <w:tabs>
          <w:tab w:val="left" w:pos="567"/>
        </w:tabs>
        <w:suppressAutoHyphens/>
        <w:ind w:left="567"/>
        <w:jc w:val="both"/>
        <w:rPr>
          <w:rFonts w:ascii="Trebuchet MS" w:hAnsi="Trebuchet MS"/>
          <w:spacing w:val="-2"/>
          <w:sz w:val="22"/>
          <w:szCs w:val="22"/>
        </w:rPr>
      </w:pPr>
    </w:p>
    <w:p w14:paraId="567CDFCB" w14:textId="77777777" w:rsidR="00035321" w:rsidRDefault="00035321">
      <w:pPr>
        <w:tabs>
          <w:tab w:val="left" w:pos="567"/>
        </w:tabs>
        <w:suppressAutoHyphens/>
        <w:ind w:left="567"/>
        <w:jc w:val="both"/>
        <w:rPr>
          <w:rFonts w:ascii="Trebuchet MS" w:hAnsi="Trebuchet MS"/>
          <w:spacing w:val="-2"/>
          <w:sz w:val="22"/>
          <w:szCs w:val="22"/>
        </w:rPr>
      </w:pPr>
    </w:p>
    <w:p w14:paraId="0FA261C4"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60"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1410"/>
        <w:gridCol w:w="889"/>
        <w:gridCol w:w="1042"/>
        <w:gridCol w:w="889"/>
        <w:gridCol w:w="889"/>
        <w:gridCol w:w="871"/>
        <w:gridCol w:w="883"/>
        <w:gridCol w:w="372"/>
        <w:gridCol w:w="500"/>
        <w:gridCol w:w="350"/>
        <w:gridCol w:w="539"/>
        <w:gridCol w:w="282"/>
        <w:gridCol w:w="281"/>
      </w:tblGrid>
      <w:tr w:rsidR="00035321" w14:paraId="3E2B43E9" w14:textId="77777777">
        <w:tc>
          <w:tcPr>
            <w:tcW w:w="9197" w:type="dxa"/>
            <w:gridSpan w:val="13"/>
            <w:tcBorders>
              <w:bottom w:val="nil"/>
            </w:tcBorders>
          </w:tcPr>
          <w:p w14:paraId="638D48B5"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lastRenderedPageBreak/>
              <w:t>Table 6 - Present value of stream of net cash flows</w:t>
            </w:r>
          </w:p>
        </w:tc>
      </w:tr>
      <w:tr w:rsidR="00035321" w14:paraId="4FE09724" w14:textId="77777777">
        <w:tc>
          <w:tcPr>
            <w:tcW w:w="9197" w:type="dxa"/>
            <w:gridSpan w:val="13"/>
            <w:tcBorders>
              <w:top w:val="nil"/>
              <w:bottom w:val="nil"/>
            </w:tcBorders>
          </w:tcPr>
          <w:p w14:paraId="1CD91AA9" w14:textId="77777777" w:rsidR="00035321" w:rsidRDefault="00035321">
            <w:pPr>
              <w:tabs>
                <w:tab w:val="left" w:pos="567"/>
              </w:tabs>
              <w:suppressAutoHyphens/>
              <w:jc w:val="both"/>
              <w:rPr>
                <w:rFonts w:ascii="Trebuchet MS" w:hAnsi="Trebuchet MS"/>
                <w:spacing w:val="-2"/>
                <w:sz w:val="22"/>
                <w:szCs w:val="22"/>
              </w:rPr>
            </w:pPr>
          </w:p>
        </w:tc>
      </w:tr>
      <w:tr w:rsidR="00035321" w14:paraId="24198265" w14:textId="77777777">
        <w:tc>
          <w:tcPr>
            <w:tcW w:w="1410" w:type="dxa"/>
            <w:tcBorders>
              <w:top w:val="nil"/>
              <w:bottom w:val="nil"/>
              <w:right w:val="nil"/>
            </w:tcBorders>
          </w:tcPr>
          <w:p w14:paraId="7613206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Total NPV =</w:t>
            </w:r>
          </w:p>
        </w:tc>
        <w:tc>
          <w:tcPr>
            <w:tcW w:w="889" w:type="dxa"/>
            <w:tcBorders>
              <w:top w:val="nil"/>
              <w:left w:val="nil"/>
              <w:bottom w:val="single" w:sz="4" w:space="0" w:color="auto"/>
              <w:right w:val="nil"/>
            </w:tcBorders>
          </w:tcPr>
          <w:p w14:paraId="56D032C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1042" w:type="dxa"/>
            <w:tcBorders>
              <w:top w:val="nil"/>
              <w:left w:val="nil"/>
              <w:bottom w:val="nil"/>
              <w:right w:val="nil"/>
            </w:tcBorders>
          </w:tcPr>
          <w:p w14:paraId="0C3961F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w:t>
            </w:r>
          </w:p>
        </w:tc>
        <w:tc>
          <w:tcPr>
            <w:tcW w:w="889" w:type="dxa"/>
            <w:tcBorders>
              <w:top w:val="nil"/>
              <w:left w:val="nil"/>
              <w:bottom w:val="single" w:sz="4" w:space="0" w:color="auto"/>
              <w:right w:val="nil"/>
            </w:tcBorders>
          </w:tcPr>
          <w:p w14:paraId="106F76B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2</w:t>
            </w:r>
          </w:p>
        </w:tc>
        <w:tc>
          <w:tcPr>
            <w:tcW w:w="889" w:type="dxa"/>
            <w:tcBorders>
              <w:top w:val="nil"/>
              <w:left w:val="nil"/>
              <w:bottom w:val="nil"/>
              <w:right w:val="nil"/>
            </w:tcBorders>
          </w:tcPr>
          <w:p w14:paraId="1F299F8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w:t>
            </w:r>
          </w:p>
        </w:tc>
        <w:tc>
          <w:tcPr>
            <w:tcW w:w="871" w:type="dxa"/>
            <w:tcBorders>
              <w:top w:val="nil"/>
              <w:left w:val="nil"/>
              <w:bottom w:val="single" w:sz="4" w:space="0" w:color="auto"/>
              <w:right w:val="nil"/>
            </w:tcBorders>
          </w:tcPr>
          <w:p w14:paraId="1ADA94A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3</w:t>
            </w:r>
          </w:p>
        </w:tc>
        <w:tc>
          <w:tcPr>
            <w:tcW w:w="883" w:type="dxa"/>
            <w:tcBorders>
              <w:top w:val="nil"/>
              <w:left w:val="nil"/>
              <w:bottom w:val="nil"/>
              <w:right w:val="nil"/>
            </w:tcBorders>
          </w:tcPr>
          <w:p w14:paraId="4E84A50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w:t>
            </w:r>
          </w:p>
        </w:tc>
        <w:tc>
          <w:tcPr>
            <w:tcW w:w="372" w:type="dxa"/>
            <w:tcBorders>
              <w:top w:val="nil"/>
              <w:left w:val="nil"/>
              <w:bottom w:val="nil"/>
              <w:right w:val="nil"/>
            </w:tcBorders>
          </w:tcPr>
          <w:p w14:paraId="51BAD9E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w:t>
            </w:r>
          </w:p>
        </w:tc>
        <w:tc>
          <w:tcPr>
            <w:tcW w:w="850" w:type="dxa"/>
            <w:gridSpan w:val="2"/>
            <w:tcBorders>
              <w:top w:val="nil"/>
              <w:left w:val="nil"/>
              <w:bottom w:val="single" w:sz="4" w:space="0" w:color="auto"/>
              <w:right w:val="nil"/>
            </w:tcBorders>
          </w:tcPr>
          <w:p w14:paraId="084631C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n</w:t>
            </w:r>
          </w:p>
        </w:tc>
        <w:tc>
          <w:tcPr>
            <w:tcW w:w="821" w:type="dxa"/>
            <w:gridSpan w:val="2"/>
            <w:tcBorders>
              <w:top w:val="nil"/>
              <w:left w:val="nil"/>
              <w:bottom w:val="nil"/>
              <w:right w:val="nil"/>
            </w:tcBorders>
          </w:tcPr>
          <w:p w14:paraId="07F0AEB6" w14:textId="77777777" w:rsidR="00035321" w:rsidRDefault="00035321">
            <w:pPr>
              <w:tabs>
                <w:tab w:val="left" w:pos="567"/>
              </w:tabs>
              <w:suppressAutoHyphens/>
              <w:jc w:val="center"/>
              <w:rPr>
                <w:rFonts w:ascii="Trebuchet MS" w:hAnsi="Trebuchet MS"/>
                <w:spacing w:val="-2"/>
                <w:sz w:val="22"/>
                <w:szCs w:val="22"/>
              </w:rPr>
            </w:pPr>
          </w:p>
        </w:tc>
        <w:tc>
          <w:tcPr>
            <w:tcW w:w="281" w:type="dxa"/>
            <w:tcBorders>
              <w:top w:val="nil"/>
              <w:left w:val="nil"/>
              <w:bottom w:val="nil"/>
            </w:tcBorders>
          </w:tcPr>
          <w:p w14:paraId="376B228E" w14:textId="77777777" w:rsidR="00035321" w:rsidRDefault="00035321">
            <w:pPr>
              <w:tabs>
                <w:tab w:val="left" w:pos="567"/>
              </w:tabs>
              <w:suppressAutoHyphens/>
              <w:jc w:val="center"/>
              <w:rPr>
                <w:rFonts w:ascii="Trebuchet MS" w:hAnsi="Trebuchet MS"/>
                <w:spacing w:val="-2"/>
                <w:sz w:val="22"/>
                <w:szCs w:val="22"/>
              </w:rPr>
            </w:pPr>
          </w:p>
        </w:tc>
      </w:tr>
      <w:tr w:rsidR="00035321" w14:paraId="7A59DE34" w14:textId="77777777">
        <w:tc>
          <w:tcPr>
            <w:tcW w:w="1410" w:type="dxa"/>
            <w:tcBorders>
              <w:top w:val="nil"/>
              <w:bottom w:val="nil"/>
              <w:right w:val="nil"/>
            </w:tcBorders>
          </w:tcPr>
          <w:p w14:paraId="01AC2A3F"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single" w:sz="4" w:space="0" w:color="auto"/>
              <w:left w:val="nil"/>
              <w:bottom w:val="nil"/>
              <w:right w:val="nil"/>
            </w:tcBorders>
          </w:tcPr>
          <w:p w14:paraId="44DD664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1</w:t>
            </w:r>
          </w:p>
        </w:tc>
        <w:tc>
          <w:tcPr>
            <w:tcW w:w="1042" w:type="dxa"/>
            <w:tcBorders>
              <w:top w:val="nil"/>
              <w:left w:val="nil"/>
              <w:bottom w:val="nil"/>
              <w:right w:val="nil"/>
            </w:tcBorders>
          </w:tcPr>
          <w:p w14:paraId="7CA9EF96"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single" w:sz="4" w:space="0" w:color="auto"/>
              <w:left w:val="nil"/>
              <w:bottom w:val="nil"/>
              <w:right w:val="nil"/>
            </w:tcBorders>
          </w:tcPr>
          <w:p w14:paraId="1E59420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2</w:t>
            </w:r>
          </w:p>
        </w:tc>
        <w:tc>
          <w:tcPr>
            <w:tcW w:w="889" w:type="dxa"/>
            <w:tcBorders>
              <w:top w:val="nil"/>
              <w:left w:val="nil"/>
              <w:bottom w:val="nil"/>
              <w:right w:val="nil"/>
            </w:tcBorders>
          </w:tcPr>
          <w:p w14:paraId="61460B95" w14:textId="77777777" w:rsidR="00035321" w:rsidRDefault="00035321">
            <w:pPr>
              <w:tabs>
                <w:tab w:val="left" w:pos="567"/>
              </w:tabs>
              <w:suppressAutoHyphens/>
              <w:jc w:val="center"/>
              <w:rPr>
                <w:rFonts w:ascii="Trebuchet MS" w:hAnsi="Trebuchet MS"/>
                <w:spacing w:val="-2"/>
                <w:sz w:val="22"/>
                <w:szCs w:val="22"/>
              </w:rPr>
            </w:pPr>
          </w:p>
        </w:tc>
        <w:tc>
          <w:tcPr>
            <w:tcW w:w="871" w:type="dxa"/>
            <w:tcBorders>
              <w:top w:val="single" w:sz="4" w:space="0" w:color="auto"/>
              <w:left w:val="nil"/>
              <w:bottom w:val="nil"/>
              <w:right w:val="nil"/>
            </w:tcBorders>
          </w:tcPr>
          <w:p w14:paraId="5737508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3</w:t>
            </w:r>
          </w:p>
        </w:tc>
        <w:tc>
          <w:tcPr>
            <w:tcW w:w="883" w:type="dxa"/>
            <w:tcBorders>
              <w:top w:val="nil"/>
              <w:left w:val="nil"/>
              <w:bottom w:val="nil"/>
              <w:right w:val="nil"/>
            </w:tcBorders>
          </w:tcPr>
          <w:p w14:paraId="001A5A57" w14:textId="77777777" w:rsidR="00035321" w:rsidRDefault="00035321">
            <w:pPr>
              <w:tabs>
                <w:tab w:val="left" w:pos="567"/>
              </w:tabs>
              <w:suppressAutoHyphens/>
              <w:jc w:val="center"/>
              <w:rPr>
                <w:rFonts w:ascii="Trebuchet MS" w:hAnsi="Trebuchet MS"/>
                <w:spacing w:val="-2"/>
                <w:sz w:val="22"/>
                <w:szCs w:val="22"/>
              </w:rPr>
            </w:pPr>
          </w:p>
        </w:tc>
        <w:tc>
          <w:tcPr>
            <w:tcW w:w="372" w:type="dxa"/>
            <w:tcBorders>
              <w:top w:val="nil"/>
              <w:left w:val="nil"/>
              <w:bottom w:val="nil"/>
              <w:right w:val="nil"/>
            </w:tcBorders>
          </w:tcPr>
          <w:p w14:paraId="0E086DA9" w14:textId="77777777" w:rsidR="00035321" w:rsidRDefault="00035321">
            <w:pPr>
              <w:tabs>
                <w:tab w:val="left" w:pos="567"/>
              </w:tabs>
              <w:suppressAutoHyphens/>
              <w:jc w:val="center"/>
              <w:rPr>
                <w:rFonts w:ascii="Trebuchet MS" w:hAnsi="Trebuchet MS"/>
                <w:spacing w:val="-2"/>
                <w:sz w:val="22"/>
                <w:szCs w:val="22"/>
              </w:rPr>
            </w:pPr>
          </w:p>
        </w:tc>
        <w:tc>
          <w:tcPr>
            <w:tcW w:w="850" w:type="dxa"/>
            <w:gridSpan w:val="2"/>
            <w:tcBorders>
              <w:top w:val="single" w:sz="4" w:space="0" w:color="auto"/>
              <w:left w:val="nil"/>
              <w:bottom w:val="nil"/>
              <w:right w:val="nil"/>
            </w:tcBorders>
          </w:tcPr>
          <w:p w14:paraId="7463ACC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n</w:t>
            </w:r>
          </w:p>
        </w:tc>
        <w:tc>
          <w:tcPr>
            <w:tcW w:w="821" w:type="dxa"/>
            <w:gridSpan w:val="2"/>
            <w:tcBorders>
              <w:top w:val="nil"/>
              <w:left w:val="nil"/>
              <w:bottom w:val="nil"/>
              <w:right w:val="nil"/>
            </w:tcBorders>
          </w:tcPr>
          <w:p w14:paraId="2EE777CF" w14:textId="77777777" w:rsidR="00035321" w:rsidRDefault="00035321">
            <w:pPr>
              <w:tabs>
                <w:tab w:val="left" w:pos="567"/>
              </w:tabs>
              <w:suppressAutoHyphens/>
              <w:jc w:val="center"/>
              <w:rPr>
                <w:rFonts w:ascii="Trebuchet MS" w:hAnsi="Trebuchet MS"/>
                <w:spacing w:val="-2"/>
                <w:sz w:val="22"/>
                <w:szCs w:val="22"/>
              </w:rPr>
            </w:pPr>
          </w:p>
        </w:tc>
        <w:tc>
          <w:tcPr>
            <w:tcW w:w="281" w:type="dxa"/>
            <w:tcBorders>
              <w:top w:val="nil"/>
              <w:left w:val="nil"/>
              <w:bottom w:val="nil"/>
            </w:tcBorders>
          </w:tcPr>
          <w:p w14:paraId="00EC0A75" w14:textId="77777777" w:rsidR="00035321" w:rsidRDefault="00035321">
            <w:pPr>
              <w:tabs>
                <w:tab w:val="left" w:pos="567"/>
              </w:tabs>
              <w:suppressAutoHyphens/>
              <w:jc w:val="center"/>
              <w:rPr>
                <w:rFonts w:ascii="Trebuchet MS" w:hAnsi="Trebuchet MS"/>
                <w:spacing w:val="-2"/>
                <w:sz w:val="22"/>
                <w:szCs w:val="22"/>
              </w:rPr>
            </w:pPr>
          </w:p>
        </w:tc>
      </w:tr>
      <w:tr w:rsidR="00035321" w14:paraId="040CE402" w14:textId="77777777">
        <w:tc>
          <w:tcPr>
            <w:tcW w:w="1410" w:type="dxa"/>
            <w:tcBorders>
              <w:top w:val="nil"/>
              <w:bottom w:val="nil"/>
              <w:right w:val="nil"/>
            </w:tcBorders>
          </w:tcPr>
          <w:p w14:paraId="64AE5777"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0F5E6F3D" w14:textId="77777777" w:rsidR="00035321" w:rsidRDefault="00035321">
            <w:pPr>
              <w:tabs>
                <w:tab w:val="left" w:pos="567"/>
              </w:tabs>
              <w:suppressAutoHyphens/>
              <w:jc w:val="center"/>
              <w:rPr>
                <w:rFonts w:ascii="Trebuchet MS" w:hAnsi="Trebuchet MS"/>
                <w:spacing w:val="-2"/>
                <w:sz w:val="22"/>
                <w:szCs w:val="22"/>
              </w:rPr>
            </w:pPr>
          </w:p>
        </w:tc>
        <w:tc>
          <w:tcPr>
            <w:tcW w:w="1042" w:type="dxa"/>
            <w:tcBorders>
              <w:top w:val="nil"/>
              <w:left w:val="nil"/>
              <w:bottom w:val="nil"/>
              <w:right w:val="nil"/>
            </w:tcBorders>
          </w:tcPr>
          <w:p w14:paraId="34DE2611"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nil"/>
              <w:left w:val="nil"/>
              <w:bottom w:val="nil"/>
              <w:right w:val="nil"/>
            </w:tcBorders>
          </w:tcPr>
          <w:p w14:paraId="496728C6"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nil"/>
              <w:left w:val="nil"/>
              <w:bottom w:val="nil"/>
              <w:right w:val="nil"/>
            </w:tcBorders>
          </w:tcPr>
          <w:p w14:paraId="15942287" w14:textId="77777777" w:rsidR="00035321" w:rsidRDefault="00035321">
            <w:pPr>
              <w:tabs>
                <w:tab w:val="left" w:pos="567"/>
              </w:tabs>
              <w:suppressAutoHyphens/>
              <w:jc w:val="center"/>
              <w:rPr>
                <w:rFonts w:ascii="Trebuchet MS" w:hAnsi="Trebuchet MS"/>
                <w:spacing w:val="-2"/>
                <w:sz w:val="22"/>
                <w:szCs w:val="22"/>
              </w:rPr>
            </w:pPr>
          </w:p>
        </w:tc>
        <w:tc>
          <w:tcPr>
            <w:tcW w:w="871" w:type="dxa"/>
            <w:tcBorders>
              <w:top w:val="nil"/>
              <w:left w:val="nil"/>
              <w:bottom w:val="nil"/>
              <w:right w:val="nil"/>
            </w:tcBorders>
          </w:tcPr>
          <w:p w14:paraId="6EFD4C6A" w14:textId="77777777" w:rsidR="00035321" w:rsidRDefault="00035321">
            <w:pPr>
              <w:tabs>
                <w:tab w:val="left" w:pos="567"/>
              </w:tabs>
              <w:suppressAutoHyphens/>
              <w:jc w:val="center"/>
              <w:rPr>
                <w:rFonts w:ascii="Trebuchet MS" w:hAnsi="Trebuchet MS"/>
                <w:spacing w:val="-2"/>
                <w:sz w:val="22"/>
                <w:szCs w:val="22"/>
              </w:rPr>
            </w:pPr>
          </w:p>
        </w:tc>
        <w:tc>
          <w:tcPr>
            <w:tcW w:w="883" w:type="dxa"/>
            <w:tcBorders>
              <w:top w:val="nil"/>
              <w:left w:val="nil"/>
              <w:bottom w:val="nil"/>
              <w:right w:val="nil"/>
            </w:tcBorders>
          </w:tcPr>
          <w:p w14:paraId="06696144" w14:textId="77777777" w:rsidR="00035321" w:rsidRDefault="00035321">
            <w:pPr>
              <w:tabs>
                <w:tab w:val="left" w:pos="567"/>
              </w:tabs>
              <w:suppressAutoHyphens/>
              <w:jc w:val="center"/>
              <w:rPr>
                <w:rFonts w:ascii="Trebuchet MS" w:hAnsi="Trebuchet MS"/>
                <w:spacing w:val="-2"/>
                <w:sz w:val="22"/>
                <w:szCs w:val="22"/>
              </w:rPr>
            </w:pPr>
          </w:p>
        </w:tc>
        <w:tc>
          <w:tcPr>
            <w:tcW w:w="372" w:type="dxa"/>
            <w:tcBorders>
              <w:top w:val="nil"/>
              <w:left w:val="nil"/>
              <w:bottom w:val="nil"/>
              <w:right w:val="nil"/>
            </w:tcBorders>
          </w:tcPr>
          <w:p w14:paraId="13C530C4" w14:textId="77777777" w:rsidR="00035321" w:rsidRDefault="00035321">
            <w:pPr>
              <w:tabs>
                <w:tab w:val="left" w:pos="567"/>
              </w:tabs>
              <w:suppressAutoHyphens/>
              <w:jc w:val="center"/>
              <w:rPr>
                <w:rFonts w:ascii="Trebuchet MS" w:hAnsi="Trebuchet MS"/>
                <w:spacing w:val="-2"/>
                <w:sz w:val="22"/>
                <w:szCs w:val="22"/>
              </w:rPr>
            </w:pPr>
          </w:p>
        </w:tc>
        <w:tc>
          <w:tcPr>
            <w:tcW w:w="850" w:type="dxa"/>
            <w:gridSpan w:val="2"/>
            <w:tcBorders>
              <w:top w:val="nil"/>
              <w:left w:val="nil"/>
              <w:bottom w:val="nil"/>
              <w:right w:val="nil"/>
            </w:tcBorders>
          </w:tcPr>
          <w:p w14:paraId="0EEC987C" w14:textId="77777777" w:rsidR="00035321" w:rsidRDefault="00035321">
            <w:pPr>
              <w:tabs>
                <w:tab w:val="left" w:pos="567"/>
              </w:tabs>
              <w:suppressAutoHyphens/>
              <w:jc w:val="center"/>
              <w:rPr>
                <w:rFonts w:ascii="Trebuchet MS" w:hAnsi="Trebuchet MS"/>
                <w:spacing w:val="-2"/>
                <w:sz w:val="22"/>
                <w:szCs w:val="22"/>
              </w:rPr>
            </w:pPr>
          </w:p>
        </w:tc>
        <w:tc>
          <w:tcPr>
            <w:tcW w:w="821" w:type="dxa"/>
            <w:gridSpan w:val="2"/>
            <w:tcBorders>
              <w:top w:val="nil"/>
              <w:left w:val="nil"/>
              <w:bottom w:val="nil"/>
              <w:right w:val="nil"/>
            </w:tcBorders>
          </w:tcPr>
          <w:p w14:paraId="25A29940" w14:textId="77777777" w:rsidR="00035321" w:rsidRDefault="00035321">
            <w:pPr>
              <w:tabs>
                <w:tab w:val="left" w:pos="567"/>
              </w:tabs>
              <w:suppressAutoHyphens/>
              <w:jc w:val="center"/>
              <w:rPr>
                <w:rFonts w:ascii="Trebuchet MS" w:hAnsi="Trebuchet MS"/>
                <w:spacing w:val="-2"/>
                <w:sz w:val="22"/>
                <w:szCs w:val="22"/>
              </w:rPr>
            </w:pPr>
          </w:p>
        </w:tc>
        <w:tc>
          <w:tcPr>
            <w:tcW w:w="281" w:type="dxa"/>
            <w:tcBorders>
              <w:top w:val="nil"/>
              <w:left w:val="nil"/>
              <w:bottom w:val="nil"/>
            </w:tcBorders>
          </w:tcPr>
          <w:p w14:paraId="69DDFBAC" w14:textId="77777777" w:rsidR="00035321" w:rsidRDefault="00035321">
            <w:pPr>
              <w:tabs>
                <w:tab w:val="left" w:pos="567"/>
              </w:tabs>
              <w:suppressAutoHyphens/>
              <w:jc w:val="center"/>
              <w:rPr>
                <w:rFonts w:ascii="Trebuchet MS" w:hAnsi="Trebuchet MS"/>
                <w:spacing w:val="-2"/>
                <w:sz w:val="22"/>
                <w:szCs w:val="22"/>
              </w:rPr>
            </w:pPr>
          </w:p>
        </w:tc>
      </w:tr>
      <w:tr w:rsidR="00035321" w14:paraId="177F082D" w14:textId="77777777">
        <w:tc>
          <w:tcPr>
            <w:tcW w:w="1410" w:type="dxa"/>
            <w:tcBorders>
              <w:top w:val="nil"/>
              <w:bottom w:val="nil"/>
              <w:right w:val="nil"/>
            </w:tcBorders>
          </w:tcPr>
          <w:p w14:paraId="7D93D12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where</w:t>
            </w:r>
          </w:p>
        </w:tc>
        <w:tc>
          <w:tcPr>
            <w:tcW w:w="889" w:type="dxa"/>
            <w:tcBorders>
              <w:top w:val="nil"/>
              <w:left w:val="nil"/>
              <w:bottom w:val="nil"/>
              <w:right w:val="nil"/>
            </w:tcBorders>
          </w:tcPr>
          <w:p w14:paraId="2ACAC5D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NPV =</w:t>
            </w:r>
          </w:p>
        </w:tc>
        <w:tc>
          <w:tcPr>
            <w:tcW w:w="6898" w:type="dxa"/>
            <w:gridSpan w:val="11"/>
            <w:tcBorders>
              <w:top w:val="nil"/>
              <w:left w:val="nil"/>
              <w:bottom w:val="nil"/>
            </w:tcBorders>
          </w:tcPr>
          <w:p w14:paraId="40159843"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present value</w:t>
            </w:r>
          </w:p>
        </w:tc>
      </w:tr>
      <w:tr w:rsidR="00035321" w14:paraId="7675F278" w14:textId="77777777">
        <w:tc>
          <w:tcPr>
            <w:tcW w:w="1410" w:type="dxa"/>
            <w:tcBorders>
              <w:top w:val="nil"/>
              <w:bottom w:val="nil"/>
              <w:right w:val="nil"/>
            </w:tcBorders>
          </w:tcPr>
          <w:p w14:paraId="7F6964E9"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0951323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r>
              <w:rPr>
                <w:rFonts w:ascii="Trebuchet MS" w:hAnsi="Trebuchet MS"/>
                <w:spacing w:val="-2"/>
                <w:sz w:val="22"/>
                <w:szCs w:val="22"/>
              </w:rPr>
              <w:t>=</w:t>
            </w:r>
          </w:p>
        </w:tc>
        <w:tc>
          <w:tcPr>
            <w:tcW w:w="6898" w:type="dxa"/>
            <w:gridSpan w:val="11"/>
            <w:tcBorders>
              <w:top w:val="nil"/>
              <w:left w:val="nil"/>
              <w:bottom w:val="nil"/>
            </w:tcBorders>
          </w:tcPr>
          <w:p w14:paraId="0AFF1283"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 low in year 1</w:t>
            </w:r>
          </w:p>
        </w:tc>
      </w:tr>
      <w:tr w:rsidR="00035321" w14:paraId="68EF9109" w14:textId="77777777">
        <w:tc>
          <w:tcPr>
            <w:tcW w:w="1410" w:type="dxa"/>
            <w:tcBorders>
              <w:top w:val="nil"/>
              <w:bottom w:val="nil"/>
              <w:right w:val="nil"/>
            </w:tcBorders>
          </w:tcPr>
          <w:p w14:paraId="25E3DF5B"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31FC5FF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2</w:t>
            </w:r>
            <w:r>
              <w:rPr>
                <w:rFonts w:ascii="Trebuchet MS" w:hAnsi="Trebuchet MS"/>
                <w:spacing w:val="-2"/>
                <w:sz w:val="22"/>
                <w:szCs w:val="22"/>
              </w:rPr>
              <w:t>=</w:t>
            </w:r>
          </w:p>
        </w:tc>
        <w:tc>
          <w:tcPr>
            <w:tcW w:w="6898" w:type="dxa"/>
            <w:gridSpan w:val="11"/>
            <w:tcBorders>
              <w:top w:val="nil"/>
              <w:left w:val="nil"/>
              <w:bottom w:val="nil"/>
            </w:tcBorders>
          </w:tcPr>
          <w:p w14:paraId="39FAE352"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 low in year 2</w:t>
            </w:r>
          </w:p>
        </w:tc>
      </w:tr>
      <w:tr w:rsidR="00035321" w14:paraId="1F5CA3E9" w14:textId="77777777">
        <w:tc>
          <w:tcPr>
            <w:tcW w:w="1410" w:type="dxa"/>
            <w:tcBorders>
              <w:top w:val="nil"/>
              <w:bottom w:val="nil"/>
              <w:right w:val="nil"/>
            </w:tcBorders>
          </w:tcPr>
          <w:p w14:paraId="499BF4B7"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7F07E04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3</w:t>
            </w:r>
            <w:r>
              <w:rPr>
                <w:rFonts w:ascii="Trebuchet MS" w:hAnsi="Trebuchet MS"/>
                <w:spacing w:val="-2"/>
                <w:sz w:val="22"/>
                <w:szCs w:val="22"/>
              </w:rPr>
              <w:t>=</w:t>
            </w:r>
          </w:p>
        </w:tc>
        <w:tc>
          <w:tcPr>
            <w:tcW w:w="6898" w:type="dxa"/>
            <w:gridSpan w:val="11"/>
            <w:tcBorders>
              <w:top w:val="nil"/>
              <w:left w:val="nil"/>
              <w:bottom w:val="nil"/>
            </w:tcBorders>
          </w:tcPr>
          <w:p w14:paraId="6C33EECA"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 low in year 3</w:t>
            </w:r>
          </w:p>
        </w:tc>
      </w:tr>
      <w:tr w:rsidR="00035321" w14:paraId="2D0545C3" w14:textId="77777777">
        <w:tc>
          <w:tcPr>
            <w:tcW w:w="1410" w:type="dxa"/>
            <w:tcBorders>
              <w:top w:val="nil"/>
              <w:bottom w:val="nil"/>
              <w:right w:val="nil"/>
            </w:tcBorders>
          </w:tcPr>
          <w:p w14:paraId="4008E41B"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3023BE1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n</w:t>
            </w:r>
            <w:r>
              <w:rPr>
                <w:rFonts w:ascii="Trebuchet MS" w:hAnsi="Trebuchet MS"/>
                <w:spacing w:val="-2"/>
                <w:sz w:val="22"/>
                <w:szCs w:val="22"/>
              </w:rPr>
              <w:t>=</w:t>
            </w:r>
          </w:p>
        </w:tc>
        <w:tc>
          <w:tcPr>
            <w:tcW w:w="6898" w:type="dxa"/>
            <w:gridSpan w:val="11"/>
            <w:tcBorders>
              <w:top w:val="nil"/>
              <w:left w:val="nil"/>
              <w:bottom w:val="nil"/>
            </w:tcBorders>
          </w:tcPr>
          <w:p w14:paraId="663F7F58"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 low in year n</w:t>
            </w:r>
          </w:p>
        </w:tc>
      </w:tr>
      <w:tr w:rsidR="00035321" w14:paraId="7F2D52A4" w14:textId="77777777">
        <w:tc>
          <w:tcPr>
            <w:tcW w:w="1410" w:type="dxa"/>
            <w:tcBorders>
              <w:top w:val="nil"/>
              <w:bottom w:val="nil"/>
              <w:right w:val="nil"/>
            </w:tcBorders>
          </w:tcPr>
          <w:p w14:paraId="3E5207CE"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6C024BF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r =</w:t>
            </w:r>
          </w:p>
        </w:tc>
        <w:tc>
          <w:tcPr>
            <w:tcW w:w="6898" w:type="dxa"/>
            <w:gridSpan w:val="11"/>
            <w:tcBorders>
              <w:top w:val="nil"/>
              <w:left w:val="nil"/>
              <w:bottom w:val="nil"/>
            </w:tcBorders>
          </w:tcPr>
          <w:p w14:paraId="2F2A272A"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 rate</w:t>
            </w:r>
          </w:p>
        </w:tc>
      </w:tr>
      <w:tr w:rsidR="00035321" w14:paraId="1E27F03B" w14:textId="77777777">
        <w:tc>
          <w:tcPr>
            <w:tcW w:w="1410" w:type="dxa"/>
            <w:tcBorders>
              <w:top w:val="nil"/>
              <w:bottom w:val="single" w:sz="4" w:space="0" w:color="auto"/>
              <w:right w:val="nil"/>
            </w:tcBorders>
          </w:tcPr>
          <w:p w14:paraId="08C85C5C"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single" w:sz="4" w:space="0" w:color="auto"/>
              <w:right w:val="nil"/>
            </w:tcBorders>
          </w:tcPr>
          <w:p w14:paraId="098BF5CA" w14:textId="77777777" w:rsidR="00035321" w:rsidRDefault="00035321">
            <w:pPr>
              <w:tabs>
                <w:tab w:val="left" w:pos="567"/>
              </w:tabs>
              <w:suppressAutoHyphens/>
              <w:jc w:val="center"/>
              <w:rPr>
                <w:rFonts w:ascii="Trebuchet MS" w:hAnsi="Trebuchet MS"/>
                <w:spacing w:val="-2"/>
                <w:sz w:val="22"/>
                <w:szCs w:val="22"/>
              </w:rPr>
            </w:pPr>
          </w:p>
        </w:tc>
        <w:tc>
          <w:tcPr>
            <w:tcW w:w="1042" w:type="dxa"/>
            <w:tcBorders>
              <w:top w:val="nil"/>
              <w:left w:val="nil"/>
              <w:bottom w:val="single" w:sz="4" w:space="0" w:color="auto"/>
              <w:right w:val="nil"/>
            </w:tcBorders>
          </w:tcPr>
          <w:p w14:paraId="5960FAFB"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nil"/>
              <w:left w:val="nil"/>
              <w:bottom w:val="single" w:sz="4" w:space="0" w:color="auto"/>
              <w:right w:val="nil"/>
            </w:tcBorders>
          </w:tcPr>
          <w:p w14:paraId="78895CA7"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nil"/>
              <w:left w:val="nil"/>
              <w:bottom w:val="single" w:sz="4" w:space="0" w:color="auto"/>
              <w:right w:val="nil"/>
            </w:tcBorders>
          </w:tcPr>
          <w:p w14:paraId="48B45AF8" w14:textId="77777777" w:rsidR="00035321" w:rsidRDefault="00035321">
            <w:pPr>
              <w:tabs>
                <w:tab w:val="left" w:pos="567"/>
              </w:tabs>
              <w:suppressAutoHyphens/>
              <w:jc w:val="center"/>
              <w:rPr>
                <w:rFonts w:ascii="Trebuchet MS" w:hAnsi="Trebuchet MS"/>
                <w:spacing w:val="-2"/>
                <w:sz w:val="22"/>
                <w:szCs w:val="22"/>
              </w:rPr>
            </w:pPr>
          </w:p>
        </w:tc>
        <w:tc>
          <w:tcPr>
            <w:tcW w:w="871" w:type="dxa"/>
            <w:tcBorders>
              <w:top w:val="nil"/>
              <w:left w:val="nil"/>
              <w:bottom w:val="single" w:sz="4" w:space="0" w:color="auto"/>
              <w:right w:val="nil"/>
            </w:tcBorders>
          </w:tcPr>
          <w:p w14:paraId="4A12AFF0" w14:textId="77777777" w:rsidR="00035321" w:rsidRDefault="00035321">
            <w:pPr>
              <w:tabs>
                <w:tab w:val="left" w:pos="567"/>
              </w:tabs>
              <w:suppressAutoHyphens/>
              <w:jc w:val="center"/>
              <w:rPr>
                <w:rFonts w:ascii="Trebuchet MS" w:hAnsi="Trebuchet MS"/>
                <w:spacing w:val="-2"/>
                <w:sz w:val="22"/>
                <w:szCs w:val="22"/>
              </w:rPr>
            </w:pPr>
          </w:p>
        </w:tc>
        <w:tc>
          <w:tcPr>
            <w:tcW w:w="883" w:type="dxa"/>
            <w:tcBorders>
              <w:top w:val="nil"/>
              <w:left w:val="nil"/>
              <w:bottom w:val="single" w:sz="4" w:space="0" w:color="auto"/>
              <w:right w:val="nil"/>
            </w:tcBorders>
          </w:tcPr>
          <w:p w14:paraId="49F46DD8" w14:textId="77777777" w:rsidR="00035321" w:rsidRDefault="00035321">
            <w:pPr>
              <w:tabs>
                <w:tab w:val="left" w:pos="567"/>
              </w:tabs>
              <w:suppressAutoHyphens/>
              <w:jc w:val="center"/>
              <w:rPr>
                <w:rFonts w:ascii="Trebuchet MS" w:hAnsi="Trebuchet MS"/>
                <w:spacing w:val="-2"/>
                <w:sz w:val="22"/>
                <w:szCs w:val="22"/>
              </w:rPr>
            </w:pPr>
          </w:p>
        </w:tc>
        <w:tc>
          <w:tcPr>
            <w:tcW w:w="872" w:type="dxa"/>
            <w:gridSpan w:val="2"/>
            <w:tcBorders>
              <w:top w:val="nil"/>
              <w:left w:val="nil"/>
              <w:bottom w:val="single" w:sz="4" w:space="0" w:color="auto"/>
              <w:right w:val="nil"/>
            </w:tcBorders>
          </w:tcPr>
          <w:p w14:paraId="4126C146" w14:textId="77777777" w:rsidR="00035321" w:rsidRDefault="00035321">
            <w:pPr>
              <w:tabs>
                <w:tab w:val="left" w:pos="567"/>
              </w:tabs>
              <w:suppressAutoHyphens/>
              <w:jc w:val="center"/>
              <w:rPr>
                <w:rFonts w:ascii="Trebuchet MS" w:hAnsi="Trebuchet MS"/>
                <w:spacing w:val="-2"/>
                <w:sz w:val="22"/>
                <w:szCs w:val="22"/>
              </w:rPr>
            </w:pPr>
          </w:p>
        </w:tc>
        <w:tc>
          <w:tcPr>
            <w:tcW w:w="889" w:type="dxa"/>
            <w:gridSpan w:val="2"/>
            <w:tcBorders>
              <w:top w:val="nil"/>
              <w:left w:val="nil"/>
              <w:bottom w:val="single" w:sz="4" w:space="0" w:color="auto"/>
              <w:right w:val="nil"/>
            </w:tcBorders>
          </w:tcPr>
          <w:p w14:paraId="06D1710D" w14:textId="77777777" w:rsidR="00035321" w:rsidRDefault="00035321">
            <w:pPr>
              <w:tabs>
                <w:tab w:val="left" w:pos="567"/>
              </w:tabs>
              <w:suppressAutoHyphens/>
              <w:jc w:val="center"/>
              <w:rPr>
                <w:rFonts w:ascii="Trebuchet MS" w:hAnsi="Trebuchet MS"/>
                <w:spacing w:val="-2"/>
                <w:sz w:val="22"/>
                <w:szCs w:val="22"/>
              </w:rPr>
            </w:pPr>
          </w:p>
        </w:tc>
        <w:tc>
          <w:tcPr>
            <w:tcW w:w="282" w:type="dxa"/>
            <w:tcBorders>
              <w:top w:val="nil"/>
              <w:left w:val="nil"/>
              <w:bottom w:val="single" w:sz="4" w:space="0" w:color="auto"/>
              <w:right w:val="nil"/>
            </w:tcBorders>
          </w:tcPr>
          <w:p w14:paraId="2BEAB24D" w14:textId="77777777" w:rsidR="00035321" w:rsidRDefault="00035321">
            <w:pPr>
              <w:tabs>
                <w:tab w:val="left" w:pos="567"/>
              </w:tabs>
              <w:suppressAutoHyphens/>
              <w:jc w:val="center"/>
              <w:rPr>
                <w:rFonts w:ascii="Trebuchet MS" w:hAnsi="Trebuchet MS"/>
                <w:spacing w:val="-2"/>
                <w:sz w:val="22"/>
                <w:szCs w:val="22"/>
              </w:rPr>
            </w:pPr>
          </w:p>
        </w:tc>
        <w:tc>
          <w:tcPr>
            <w:tcW w:w="281" w:type="dxa"/>
            <w:tcBorders>
              <w:top w:val="nil"/>
              <w:left w:val="nil"/>
              <w:bottom w:val="single" w:sz="4" w:space="0" w:color="auto"/>
            </w:tcBorders>
          </w:tcPr>
          <w:p w14:paraId="65C6FEC0" w14:textId="77777777" w:rsidR="00035321" w:rsidRDefault="00035321">
            <w:pPr>
              <w:tabs>
                <w:tab w:val="left" w:pos="567"/>
              </w:tabs>
              <w:suppressAutoHyphens/>
              <w:jc w:val="center"/>
              <w:rPr>
                <w:rFonts w:ascii="Trebuchet MS" w:hAnsi="Trebuchet MS"/>
                <w:spacing w:val="-2"/>
                <w:sz w:val="22"/>
                <w:szCs w:val="22"/>
              </w:rPr>
            </w:pPr>
          </w:p>
        </w:tc>
      </w:tr>
    </w:tbl>
    <w:p w14:paraId="7D37D129" w14:textId="77777777" w:rsidR="00035321" w:rsidRDefault="00035321">
      <w:pPr>
        <w:tabs>
          <w:tab w:val="left" w:pos="567"/>
        </w:tabs>
        <w:suppressAutoHyphens/>
        <w:ind w:left="567"/>
        <w:jc w:val="both"/>
        <w:rPr>
          <w:rFonts w:ascii="Trebuchet MS" w:hAnsi="Trebuchet MS"/>
          <w:spacing w:val="-2"/>
          <w:sz w:val="22"/>
          <w:szCs w:val="22"/>
        </w:rPr>
      </w:pPr>
    </w:p>
    <w:p w14:paraId="616007E8" w14:textId="77777777" w:rsidR="00035321" w:rsidRDefault="00035321">
      <w:pPr>
        <w:tabs>
          <w:tab w:val="left" w:pos="567"/>
        </w:tabs>
        <w:suppressAutoHyphens/>
        <w:ind w:left="567"/>
        <w:jc w:val="both"/>
        <w:rPr>
          <w:rFonts w:ascii="Trebuchet MS" w:hAnsi="Trebuchet MS"/>
          <w:spacing w:val="-2"/>
          <w:sz w:val="22"/>
          <w:szCs w:val="22"/>
        </w:rPr>
      </w:pPr>
    </w:p>
    <w:p w14:paraId="3C1C2C6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An example of the derivation of the net present value of a stream of net cash flows is shown in Figure 1. In this figure, the net cash flow in each year in the future is "brought back" to today</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value by discounting. Once all the separate net cash flows are expressed in terms of today</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values in this way, they can then be added together to give a single value for the net present value of the whole cash flow stream.</w:t>
      </w:r>
    </w:p>
    <w:p w14:paraId="1FE0D63F" w14:textId="77777777" w:rsidR="00035321" w:rsidRDefault="00035321">
      <w:pPr>
        <w:tabs>
          <w:tab w:val="left" w:pos="567"/>
        </w:tabs>
        <w:suppressAutoHyphens/>
        <w:ind w:left="567"/>
        <w:jc w:val="both"/>
        <w:rPr>
          <w:rFonts w:ascii="Trebuchet MS" w:hAnsi="Trebuchet MS"/>
          <w:spacing w:val="-2"/>
          <w:sz w:val="22"/>
          <w:szCs w:val="22"/>
        </w:rPr>
      </w:pPr>
    </w:p>
    <w:p w14:paraId="0F87EC68"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2116"/>
        <w:gridCol w:w="862"/>
        <w:gridCol w:w="716"/>
        <w:gridCol w:w="58"/>
        <w:gridCol w:w="726"/>
        <w:gridCol w:w="50"/>
        <w:gridCol w:w="734"/>
        <w:gridCol w:w="41"/>
        <w:gridCol w:w="743"/>
        <w:gridCol w:w="33"/>
        <w:gridCol w:w="751"/>
        <w:gridCol w:w="25"/>
        <w:gridCol w:w="759"/>
        <w:gridCol w:w="16"/>
        <w:gridCol w:w="768"/>
        <w:gridCol w:w="8"/>
        <w:gridCol w:w="776"/>
      </w:tblGrid>
      <w:tr w:rsidR="00035321" w14:paraId="46E25E3E" w14:textId="77777777">
        <w:tc>
          <w:tcPr>
            <w:tcW w:w="9182" w:type="dxa"/>
            <w:gridSpan w:val="17"/>
            <w:tcBorders>
              <w:bottom w:val="nil"/>
            </w:tcBorders>
          </w:tcPr>
          <w:p w14:paraId="6C850A20"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1 - Finding net present value</w:t>
            </w:r>
          </w:p>
        </w:tc>
      </w:tr>
      <w:tr w:rsidR="00035321" w14:paraId="7B5CF553" w14:textId="77777777">
        <w:tc>
          <w:tcPr>
            <w:tcW w:w="2116" w:type="dxa"/>
            <w:tcBorders>
              <w:top w:val="nil"/>
              <w:bottom w:val="nil"/>
              <w:right w:val="nil"/>
            </w:tcBorders>
          </w:tcPr>
          <w:p w14:paraId="75464AA9" w14:textId="77777777" w:rsidR="00035321" w:rsidRDefault="00035321">
            <w:pPr>
              <w:tabs>
                <w:tab w:val="left" w:pos="567"/>
              </w:tabs>
              <w:suppressAutoHyphens/>
              <w:jc w:val="both"/>
              <w:rPr>
                <w:rFonts w:ascii="Trebuchet MS" w:hAnsi="Trebuchet MS"/>
                <w:spacing w:val="-2"/>
                <w:sz w:val="22"/>
                <w:szCs w:val="22"/>
              </w:rPr>
            </w:pPr>
          </w:p>
        </w:tc>
        <w:tc>
          <w:tcPr>
            <w:tcW w:w="862" w:type="dxa"/>
            <w:tcBorders>
              <w:top w:val="nil"/>
              <w:left w:val="nil"/>
              <w:bottom w:val="nil"/>
              <w:right w:val="nil"/>
            </w:tcBorders>
          </w:tcPr>
          <w:p w14:paraId="24AB22F1" w14:textId="77777777" w:rsidR="00035321" w:rsidRDefault="00035321">
            <w:pPr>
              <w:tabs>
                <w:tab w:val="left" w:pos="567"/>
              </w:tabs>
              <w:suppressAutoHyphens/>
              <w:jc w:val="both"/>
              <w:rPr>
                <w:rFonts w:ascii="Trebuchet MS" w:hAnsi="Trebuchet MS"/>
                <w:spacing w:val="-2"/>
                <w:sz w:val="22"/>
                <w:szCs w:val="22"/>
              </w:rPr>
            </w:pPr>
          </w:p>
        </w:tc>
        <w:tc>
          <w:tcPr>
            <w:tcW w:w="716" w:type="dxa"/>
            <w:tcBorders>
              <w:top w:val="nil"/>
              <w:left w:val="nil"/>
              <w:bottom w:val="nil"/>
              <w:right w:val="nil"/>
            </w:tcBorders>
          </w:tcPr>
          <w:p w14:paraId="5468409B" w14:textId="77777777" w:rsidR="00035321" w:rsidRDefault="00035321">
            <w:pPr>
              <w:tabs>
                <w:tab w:val="left" w:pos="567"/>
              </w:tabs>
              <w:suppressAutoHyphens/>
              <w:jc w:val="both"/>
              <w:rPr>
                <w:rFonts w:ascii="Trebuchet MS" w:hAnsi="Trebuchet MS"/>
                <w:spacing w:val="-2"/>
                <w:sz w:val="22"/>
                <w:szCs w:val="22"/>
              </w:rPr>
            </w:pPr>
          </w:p>
        </w:tc>
        <w:tc>
          <w:tcPr>
            <w:tcW w:w="784" w:type="dxa"/>
            <w:gridSpan w:val="2"/>
            <w:tcBorders>
              <w:top w:val="nil"/>
              <w:left w:val="nil"/>
              <w:bottom w:val="nil"/>
              <w:right w:val="nil"/>
            </w:tcBorders>
          </w:tcPr>
          <w:p w14:paraId="3E8357F8" w14:textId="77777777" w:rsidR="00035321" w:rsidRDefault="00035321">
            <w:pPr>
              <w:tabs>
                <w:tab w:val="left" w:pos="567"/>
              </w:tabs>
              <w:suppressAutoHyphens/>
              <w:jc w:val="both"/>
              <w:rPr>
                <w:rFonts w:ascii="Trebuchet MS" w:hAnsi="Trebuchet MS"/>
                <w:spacing w:val="-2"/>
                <w:sz w:val="22"/>
                <w:szCs w:val="22"/>
              </w:rPr>
            </w:pPr>
          </w:p>
        </w:tc>
        <w:tc>
          <w:tcPr>
            <w:tcW w:w="784" w:type="dxa"/>
            <w:gridSpan w:val="2"/>
            <w:tcBorders>
              <w:top w:val="nil"/>
              <w:left w:val="nil"/>
              <w:bottom w:val="nil"/>
              <w:right w:val="nil"/>
            </w:tcBorders>
          </w:tcPr>
          <w:p w14:paraId="4FD2A0E1" w14:textId="77777777" w:rsidR="00035321" w:rsidRDefault="00035321">
            <w:pPr>
              <w:tabs>
                <w:tab w:val="left" w:pos="567"/>
              </w:tabs>
              <w:suppressAutoHyphens/>
              <w:jc w:val="both"/>
              <w:rPr>
                <w:rFonts w:ascii="Trebuchet MS" w:hAnsi="Trebuchet MS"/>
                <w:spacing w:val="-2"/>
                <w:sz w:val="22"/>
                <w:szCs w:val="22"/>
              </w:rPr>
            </w:pPr>
          </w:p>
        </w:tc>
        <w:tc>
          <w:tcPr>
            <w:tcW w:w="784" w:type="dxa"/>
            <w:gridSpan w:val="2"/>
            <w:tcBorders>
              <w:top w:val="nil"/>
              <w:left w:val="nil"/>
              <w:bottom w:val="nil"/>
              <w:right w:val="nil"/>
            </w:tcBorders>
          </w:tcPr>
          <w:p w14:paraId="5E72C522" w14:textId="77777777" w:rsidR="00035321" w:rsidRDefault="00035321">
            <w:pPr>
              <w:tabs>
                <w:tab w:val="left" w:pos="567"/>
              </w:tabs>
              <w:suppressAutoHyphens/>
              <w:jc w:val="both"/>
              <w:rPr>
                <w:rFonts w:ascii="Trebuchet MS" w:hAnsi="Trebuchet MS"/>
                <w:spacing w:val="-2"/>
                <w:sz w:val="22"/>
                <w:szCs w:val="22"/>
              </w:rPr>
            </w:pPr>
          </w:p>
        </w:tc>
        <w:tc>
          <w:tcPr>
            <w:tcW w:w="784" w:type="dxa"/>
            <w:gridSpan w:val="2"/>
            <w:tcBorders>
              <w:top w:val="nil"/>
              <w:left w:val="nil"/>
              <w:bottom w:val="nil"/>
              <w:right w:val="nil"/>
            </w:tcBorders>
          </w:tcPr>
          <w:p w14:paraId="74018AAE" w14:textId="77777777" w:rsidR="00035321" w:rsidRDefault="00035321">
            <w:pPr>
              <w:tabs>
                <w:tab w:val="left" w:pos="567"/>
              </w:tabs>
              <w:suppressAutoHyphens/>
              <w:jc w:val="both"/>
              <w:rPr>
                <w:rFonts w:ascii="Trebuchet MS" w:hAnsi="Trebuchet MS"/>
                <w:spacing w:val="-2"/>
                <w:sz w:val="22"/>
                <w:szCs w:val="22"/>
              </w:rPr>
            </w:pPr>
          </w:p>
        </w:tc>
        <w:tc>
          <w:tcPr>
            <w:tcW w:w="784" w:type="dxa"/>
            <w:gridSpan w:val="2"/>
            <w:tcBorders>
              <w:top w:val="nil"/>
              <w:left w:val="nil"/>
              <w:bottom w:val="nil"/>
              <w:right w:val="nil"/>
            </w:tcBorders>
          </w:tcPr>
          <w:p w14:paraId="7A323389" w14:textId="77777777" w:rsidR="00035321" w:rsidRDefault="00035321">
            <w:pPr>
              <w:tabs>
                <w:tab w:val="left" w:pos="567"/>
              </w:tabs>
              <w:suppressAutoHyphens/>
              <w:jc w:val="both"/>
              <w:rPr>
                <w:rFonts w:ascii="Trebuchet MS" w:hAnsi="Trebuchet MS"/>
                <w:spacing w:val="-2"/>
                <w:sz w:val="22"/>
                <w:szCs w:val="22"/>
              </w:rPr>
            </w:pPr>
          </w:p>
        </w:tc>
        <w:tc>
          <w:tcPr>
            <w:tcW w:w="784" w:type="dxa"/>
            <w:gridSpan w:val="2"/>
            <w:tcBorders>
              <w:top w:val="nil"/>
              <w:left w:val="nil"/>
              <w:bottom w:val="nil"/>
              <w:right w:val="nil"/>
            </w:tcBorders>
          </w:tcPr>
          <w:p w14:paraId="72F0188F" w14:textId="77777777" w:rsidR="00035321" w:rsidRDefault="00035321">
            <w:pPr>
              <w:tabs>
                <w:tab w:val="left" w:pos="567"/>
              </w:tabs>
              <w:suppressAutoHyphens/>
              <w:jc w:val="both"/>
              <w:rPr>
                <w:rFonts w:ascii="Trebuchet MS" w:hAnsi="Trebuchet MS"/>
                <w:spacing w:val="-2"/>
                <w:sz w:val="22"/>
                <w:szCs w:val="22"/>
              </w:rPr>
            </w:pPr>
          </w:p>
        </w:tc>
        <w:tc>
          <w:tcPr>
            <w:tcW w:w="784" w:type="dxa"/>
            <w:gridSpan w:val="2"/>
            <w:tcBorders>
              <w:top w:val="nil"/>
              <w:left w:val="nil"/>
              <w:bottom w:val="nil"/>
            </w:tcBorders>
          </w:tcPr>
          <w:p w14:paraId="7FEB27A6" w14:textId="77777777" w:rsidR="00035321" w:rsidRDefault="00035321">
            <w:pPr>
              <w:tabs>
                <w:tab w:val="left" w:pos="567"/>
              </w:tabs>
              <w:suppressAutoHyphens/>
              <w:jc w:val="both"/>
              <w:rPr>
                <w:rFonts w:ascii="Trebuchet MS" w:hAnsi="Trebuchet MS"/>
                <w:spacing w:val="-2"/>
                <w:sz w:val="22"/>
                <w:szCs w:val="22"/>
              </w:rPr>
            </w:pPr>
          </w:p>
        </w:tc>
      </w:tr>
      <w:tr w:rsidR="00035321" w14:paraId="6FC5B6B3" w14:textId="77777777">
        <w:tc>
          <w:tcPr>
            <w:tcW w:w="2116" w:type="dxa"/>
            <w:tcBorders>
              <w:top w:val="nil"/>
              <w:bottom w:val="nil"/>
              <w:right w:val="single" w:sz="4" w:space="0" w:color="auto"/>
            </w:tcBorders>
          </w:tcPr>
          <w:p w14:paraId="383C7241" w14:textId="77777777" w:rsidR="00035321" w:rsidRDefault="00035321">
            <w:pPr>
              <w:tabs>
                <w:tab w:val="left" w:pos="567"/>
              </w:tabs>
              <w:suppressAutoHyphens/>
              <w:jc w:val="both"/>
              <w:rPr>
                <w:rFonts w:ascii="Trebuchet MS" w:hAnsi="Trebuchet MS"/>
                <w:spacing w:val="-2"/>
                <w:sz w:val="22"/>
                <w:szCs w:val="22"/>
              </w:rPr>
            </w:pPr>
          </w:p>
        </w:tc>
        <w:tc>
          <w:tcPr>
            <w:tcW w:w="862" w:type="dxa"/>
            <w:tcBorders>
              <w:top w:val="nil"/>
              <w:left w:val="single" w:sz="4" w:space="0" w:color="auto"/>
              <w:bottom w:val="nil"/>
              <w:right w:val="single" w:sz="4" w:space="0" w:color="auto"/>
            </w:tcBorders>
          </w:tcPr>
          <w:p w14:paraId="01F8004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xml:space="preserve">Time  </w:t>
            </w:r>
          </w:p>
        </w:tc>
        <w:tc>
          <w:tcPr>
            <w:tcW w:w="6204" w:type="dxa"/>
            <w:gridSpan w:val="15"/>
            <w:tcBorders>
              <w:top w:val="nil"/>
              <w:left w:val="single" w:sz="4" w:space="0" w:color="auto"/>
              <w:bottom w:val="nil"/>
            </w:tcBorders>
          </w:tcPr>
          <w:p w14:paraId="222E92E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end year -</w:t>
            </w:r>
          </w:p>
        </w:tc>
      </w:tr>
      <w:tr w:rsidR="00035321" w14:paraId="6C2885C2" w14:textId="77777777">
        <w:tc>
          <w:tcPr>
            <w:tcW w:w="2116" w:type="dxa"/>
            <w:tcBorders>
              <w:top w:val="nil"/>
              <w:bottom w:val="single" w:sz="4" w:space="0" w:color="auto"/>
              <w:right w:val="single" w:sz="4" w:space="0" w:color="auto"/>
            </w:tcBorders>
          </w:tcPr>
          <w:p w14:paraId="0EFEF6A1" w14:textId="77777777" w:rsidR="00035321" w:rsidRDefault="00035321">
            <w:pPr>
              <w:tabs>
                <w:tab w:val="left" w:pos="567"/>
              </w:tabs>
              <w:suppressAutoHyphens/>
              <w:jc w:val="both"/>
              <w:rPr>
                <w:rFonts w:ascii="Trebuchet MS" w:hAnsi="Trebuchet MS"/>
                <w:spacing w:val="-2"/>
                <w:sz w:val="22"/>
                <w:szCs w:val="22"/>
              </w:rPr>
            </w:pPr>
          </w:p>
        </w:tc>
        <w:tc>
          <w:tcPr>
            <w:tcW w:w="862" w:type="dxa"/>
            <w:tcBorders>
              <w:top w:val="nil"/>
              <w:left w:val="single" w:sz="4" w:space="0" w:color="auto"/>
              <w:bottom w:val="single" w:sz="4" w:space="0" w:color="auto"/>
            </w:tcBorders>
          </w:tcPr>
          <w:p w14:paraId="66482CD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774" w:type="dxa"/>
            <w:gridSpan w:val="2"/>
            <w:tcBorders>
              <w:top w:val="nil"/>
              <w:bottom w:val="single" w:sz="4" w:space="0" w:color="auto"/>
              <w:right w:val="single" w:sz="4" w:space="0" w:color="auto"/>
            </w:tcBorders>
          </w:tcPr>
          <w:p w14:paraId="79EE2B3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776" w:type="dxa"/>
            <w:gridSpan w:val="2"/>
            <w:tcBorders>
              <w:top w:val="nil"/>
              <w:left w:val="single" w:sz="4" w:space="0" w:color="auto"/>
              <w:bottom w:val="single" w:sz="4" w:space="0" w:color="auto"/>
              <w:right w:val="single" w:sz="4" w:space="0" w:color="auto"/>
            </w:tcBorders>
          </w:tcPr>
          <w:p w14:paraId="40FC023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775" w:type="dxa"/>
            <w:gridSpan w:val="2"/>
            <w:tcBorders>
              <w:top w:val="nil"/>
              <w:left w:val="single" w:sz="4" w:space="0" w:color="auto"/>
              <w:bottom w:val="single" w:sz="4" w:space="0" w:color="auto"/>
              <w:right w:val="single" w:sz="4" w:space="0" w:color="auto"/>
            </w:tcBorders>
          </w:tcPr>
          <w:p w14:paraId="1EEEDFB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w:t>
            </w:r>
          </w:p>
        </w:tc>
        <w:tc>
          <w:tcPr>
            <w:tcW w:w="776" w:type="dxa"/>
            <w:gridSpan w:val="2"/>
            <w:tcBorders>
              <w:top w:val="nil"/>
              <w:left w:val="single" w:sz="4" w:space="0" w:color="auto"/>
              <w:bottom w:val="single" w:sz="4" w:space="0" w:color="auto"/>
              <w:right w:val="single" w:sz="4" w:space="0" w:color="auto"/>
            </w:tcBorders>
          </w:tcPr>
          <w:p w14:paraId="4D09252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w:t>
            </w:r>
          </w:p>
        </w:tc>
        <w:tc>
          <w:tcPr>
            <w:tcW w:w="776" w:type="dxa"/>
            <w:gridSpan w:val="2"/>
            <w:tcBorders>
              <w:top w:val="nil"/>
              <w:left w:val="single" w:sz="4" w:space="0" w:color="auto"/>
              <w:bottom w:val="single" w:sz="4" w:space="0" w:color="auto"/>
              <w:right w:val="single" w:sz="4" w:space="0" w:color="auto"/>
            </w:tcBorders>
          </w:tcPr>
          <w:p w14:paraId="72E23EE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775" w:type="dxa"/>
            <w:gridSpan w:val="2"/>
            <w:tcBorders>
              <w:top w:val="nil"/>
              <w:left w:val="single" w:sz="4" w:space="0" w:color="auto"/>
              <w:bottom w:val="single" w:sz="4" w:space="0" w:color="auto"/>
              <w:right w:val="single" w:sz="4" w:space="0" w:color="auto"/>
            </w:tcBorders>
          </w:tcPr>
          <w:p w14:paraId="6C94DF1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w:t>
            </w:r>
          </w:p>
        </w:tc>
        <w:tc>
          <w:tcPr>
            <w:tcW w:w="776" w:type="dxa"/>
            <w:gridSpan w:val="2"/>
            <w:tcBorders>
              <w:top w:val="nil"/>
              <w:left w:val="single" w:sz="4" w:space="0" w:color="auto"/>
              <w:bottom w:val="single" w:sz="4" w:space="0" w:color="auto"/>
              <w:right w:val="single" w:sz="4" w:space="0" w:color="auto"/>
            </w:tcBorders>
          </w:tcPr>
          <w:p w14:paraId="263E686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w:t>
            </w:r>
          </w:p>
        </w:tc>
        <w:tc>
          <w:tcPr>
            <w:tcW w:w="776" w:type="dxa"/>
            <w:tcBorders>
              <w:top w:val="nil"/>
              <w:left w:val="single" w:sz="4" w:space="0" w:color="auto"/>
              <w:bottom w:val="single" w:sz="4" w:space="0" w:color="auto"/>
            </w:tcBorders>
          </w:tcPr>
          <w:p w14:paraId="4338913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w:t>
            </w:r>
          </w:p>
        </w:tc>
      </w:tr>
      <w:tr w:rsidR="00035321" w14:paraId="5B113824" w14:textId="77777777">
        <w:tc>
          <w:tcPr>
            <w:tcW w:w="2116" w:type="dxa"/>
            <w:tcBorders>
              <w:top w:val="single" w:sz="4" w:space="0" w:color="auto"/>
              <w:bottom w:val="nil"/>
            </w:tcBorders>
          </w:tcPr>
          <w:p w14:paraId="69A050F2" w14:textId="77777777" w:rsidR="00035321" w:rsidRDefault="00035321">
            <w:pPr>
              <w:tabs>
                <w:tab w:val="left" w:pos="567"/>
              </w:tabs>
              <w:suppressAutoHyphens/>
              <w:jc w:val="both"/>
              <w:rPr>
                <w:rFonts w:ascii="Trebuchet MS" w:hAnsi="Trebuchet MS"/>
                <w:spacing w:val="-2"/>
                <w:sz w:val="22"/>
                <w:szCs w:val="22"/>
              </w:rPr>
            </w:pPr>
          </w:p>
        </w:tc>
        <w:tc>
          <w:tcPr>
            <w:tcW w:w="862" w:type="dxa"/>
            <w:tcBorders>
              <w:top w:val="single" w:sz="4" w:space="0" w:color="auto"/>
              <w:bottom w:val="nil"/>
            </w:tcBorders>
          </w:tcPr>
          <w:p w14:paraId="464E3C4A" w14:textId="77777777" w:rsidR="00035321" w:rsidRDefault="00035321">
            <w:pPr>
              <w:tabs>
                <w:tab w:val="left" w:pos="567"/>
              </w:tabs>
              <w:suppressAutoHyphens/>
              <w:jc w:val="right"/>
              <w:rPr>
                <w:rFonts w:ascii="Trebuchet MS" w:hAnsi="Trebuchet MS"/>
                <w:spacing w:val="-2"/>
                <w:sz w:val="22"/>
                <w:szCs w:val="22"/>
              </w:rPr>
            </w:pPr>
          </w:p>
        </w:tc>
        <w:tc>
          <w:tcPr>
            <w:tcW w:w="774" w:type="dxa"/>
            <w:gridSpan w:val="2"/>
            <w:tcBorders>
              <w:top w:val="single" w:sz="4" w:space="0" w:color="auto"/>
              <w:bottom w:val="nil"/>
              <w:right w:val="single" w:sz="4" w:space="0" w:color="auto"/>
            </w:tcBorders>
          </w:tcPr>
          <w:p w14:paraId="426BBDB2"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single" w:sz="4" w:space="0" w:color="auto"/>
              <w:bottom w:val="nil"/>
              <w:right w:val="single" w:sz="4" w:space="0" w:color="auto"/>
            </w:tcBorders>
          </w:tcPr>
          <w:p w14:paraId="3A593533"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single" w:sz="4" w:space="0" w:color="auto"/>
              <w:bottom w:val="nil"/>
              <w:right w:val="single" w:sz="4" w:space="0" w:color="auto"/>
            </w:tcBorders>
          </w:tcPr>
          <w:p w14:paraId="0B5AAFB6"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single" w:sz="4" w:space="0" w:color="auto"/>
              <w:bottom w:val="nil"/>
              <w:right w:val="single" w:sz="4" w:space="0" w:color="auto"/>
            </w:tcBorders>
          </w:tcPr>
          <w:p w14:paraId="311385DA"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single" w:sz="4" w:space="0" w:color="auto"/>
              <w:bottom w:val="nil"/>
              <w:right w:val="single" w:sz="4" w:space="0" w:color="auto"/>
            </w:tcBorders>
          </w:tcPr>
          <w:p w14:paraId="5502C087"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single" w:sz="4" w:space="0" w:color="auto"/>
              <w:bottom w:val="nil"/>
              <w:right w:val="single" w:sz="4" w:space="0" w:color="auto"/>
            </w:tcBorders>
          </w:tcPr>
          <w:p w14:paraId="65A0EE0E"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single" w:sz="4" w:space="0" w:color="auto"/>
              <w:bottom w:val="nil"/>
              <w:right w:val="single" w:sz="4" w:space="0" w:color="auto"/>
            </w:tcBorders>
          </w:tcPr>
          <w:p w14:paraId="69D98851"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single" w:sz="4" w:space="0" w:color="auto"/>
              <w:left w:val="single" w:sz="4" w:space="0" w:color="auto"/>
              <w:bottom w:val="nil"/>
            </w:tcBorders>
          </w:tcPr>
          <w:p w14:paraId="594F8795" w14:textId="77777777" w:rsidR="00035321" w:rsidRDefault="00035321">
            <w:pPr>
              <w:tabs>
                <w:tab w:val="left" w:pos="567"/>
              </w:tabs>
              <w:suppressAutoHyphens/>
              <w:jc w:val="right"/>
              <w:rPr>
                <w:rFonts w:ascii="Trebuchet MS" w:hAnsi="Trebuchet MS"/>
                <w:spacing w:val="-2"/>
                <w:sz w:val="22"/>
                <w:szCs w:val="22"/>
              </w:rPr>
            </w:pPr>
          </w:p>
        </w:tc>
      </w:tr>
      <w:tr w:rsidR="00035321" w14:paraId="1E2FF4FC" w14:textId="77777777">
        <w:tc>
          <w:tcPr>
            <w:tcW w:w="2116" w:type="dxa"/>
            <w:tcBorders>
              <w:top w:val="nil"/>
              <w:bottom w:val="nil"/>
            </w:tcBorders>
          </w:tcPr>
          <w:p w14:paraId="3EA3B530"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flow $MM</w:t>
            </w:r>
          </w:p>
        </w:tc>
        <w:tc>
          <w:tcPr>
            <w:tcW w:w="862" w:type="dxa"/>
            <w:tcBorders>
              <w:top w:val="nil"/>
              <w:bottom w:val="nil"/>
            </w:tcBorders>
          </w:tcPr>
          <w:p w14:paraId="296AD2C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w:t>
            </w:r>
          </w:p>
        </w:tc>
        <w:tc>
          <w:tcPr>
            <w:tcW w:w="774" w:type="dxa"/>
            <w:gridSpan w:val="2"/>
            <w:tcBorders>
              <w:top w:val="nil"/>
              <w:bottom w:val="nil"/>
              <w:right w:val="single" w:sz="4" w:space="0" w:color="auto"/>
            </w:tcBorders>
          </w:tcPr>
          <w:p w14:paraId="0225A63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776" w:type="dxa"/>
            <w:gridSpan w:val="2"/>
            <w:tcBorders>
              <w:top w:val="nil"/>
              <w:left w:val="single" w:sz="4" w:space="0" w:color="auto"/>
              <w:bottom w:val="nil"/>
              <w:right w:val="single" w:sz="4" w:space="0" w:color="auto"/>
            </w:tcBorders>
          </w:tcPr>
          <w:p w14:paraId="7966581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+90</w:t>
            </w:r>
          </w:p>
        </w:tc>
        <w:tc>
          <w:tcPr>
            <w:tcW w:w="775" w:type="dxa"/>
            <w:gridSpan w:val="2"/>
            <w:tcBorders>
              <w:top w:val="nil"/>
              <w:left w:val="single" w:sz="4" w:space="0" w:color="auto"/>
              <w:bottom w:val="nil"/>
              <w:right w:val="single" w:sz="4" w:space="0" w:color="auto"/>
            </w:tcBorders>
          </w:tcPr>
          <w:p w14:paraId="664EF2A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+80</w:t>
            </w:r>
          </w:p>
        </w:tc>
        <w:tc>
          <w:tcPr>
            <w:tcW w:w="776" w:type="dxa"/>
            <w:gridSpan w:val="2"/>
            <w:tcBorders>
              <w:top w:val="nil"/>
              <w:left w:val="single" w:sz="4" w:space="0" w:color="auto"/>
              <w:bottom w:val="nil"/>
              <w:right w:val="single" w:sz="4" w:space="0" w:color="auto"/>
            </w:tcBorders>
          </w:tcPr>
          <w:p w14:paraId="7DBEEDC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+70</w:t>
            </w:r>
          </w:p>
        </w:tc>
        <w:tc>
          <w:tcPr>
            <w:tcW w:w="776" w:type="dxa"/>
            <w:gridSpan w:val="2"/>
            <w:tcBorders>
              <w:top w:val="nil"/>
              <w:left w:val="single" w:sz="4" w:space="0" w:color="auto"/>
              <w:bottom w:val="nil"/>
              <w:right w:val="single" w:sz="4" w:space="0" w:color="auto"/>
            </w:tcBorders>
          </w:tcPr>
          <w:p w14:paraId="20B46BE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+60</w:t>
            </w:r>
          </w:p>
        </w:tc>
        <w:tc>
          <w:tcPr>
            <w:tcW w:w="775" w:type="dxa"/>
            <w:gridSpan w:val="2"/>
            <w:tcBorders>
              <w:top w:val="nil"/>
              <w:left w:val="single" w:sz="4" w:space="0" w:color="auto"/>
              <w:bottom w:val="nil"/>
              <w:right w:val="single" w:sz="4" w:space="0" w:color="auto"/>
            </w:tcBorders>
          </w:tcPr>
          <w:p w14:paraId="449BF50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776" w:type="dxa"/>
            <w:gridSpan w:val="2"/>
            <w:tcBorders>
              <w:top w:val="nil"/>
              <w:left w:val="single" w:sz="4" w:space="0" w:color="auto"/>
              <w:bottom w:val="nil"/>
              <w:right w:val="single" w:sz="4" w:space="0" w:color="auto"/>
            </w:tcBorders>
          </w:tcPr>
          <w:p w14:paraId="2E14CAC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776" w:type="dxa"/>
            <w:tcBorders>
              <w:top w:val="nil"/>
              <w:left w:val="single" w:sz="4" w:space="0" w:color="auto"/>
              <w:bottom w:val="nil"/>
            </w:tcBorders>
          </w:tcPr>
          <w:p w14:paraId="6EB483C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r>
      <w:tr w:rsidR="00035321" w14:paraId="4C2ADF5A" w14:textId="77777777">
        <w:tc>
          <w:tcPr>
            <w:tcW w:w="2116" w:type="dxa"/>
            <w:tcBorders>
              <w:top w:val="nil"/>
              <w:bottom w:val="nil"/>
            </w:tcBorders>
          </w:tcPr>
          <w:p w14:paraId="30D627E9"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 rate %</w:t>
            </w:r>
          </w:p>
        </w:tc>
        <w:tc>
          <w:tcPr>
            <w:tcW w:w="862" w:type="dxa"/>
            <w:tcBorders>
              <w:top w:val="nil"/>
              <w:bottom w:val="nil"/>
            </w:tcBorders>
          </w:tcPr>
          <w:p w14:paraId="22C5F09C" w14:textId="77777777" w:rsidR="00035321" w:rsidRDefault="00035321">
            <w:pPr>
              <w:tabs>
                <w:tab w:val="left" w:pos="567"/>
              </w:tabs>
              <w:suppressAutoHyphens/>
              <w:jc w:val="right"/>
              <w:rPr>
                <w:rFonts w:ascii="Trebuchet MS" w:hAnsi="Trebuchet MS"/>
                <w:spacing w:val="-2"/>
                <w:sz w:val="22"/>
                <w:szCs w:val="22"/>
              </w:rPr>
            </w:pPr>
          </w:p>
        </w:tc>
        <w:tc>
          <w:tcPr>
            <w:tcW w:w="774" w:type="dxa"/>
            <w:gridSpan w:val="2"/>
            <w:tcBorders>
              <w:top w:val="nil"/>
              <w:bottom w:val="nil"/>
              <w:right w:val="single" w:sz="4" w:space="0" w:color="auto"/>
            </w:tcBorders>
          </w:tcPr>
          <w:p w14:paraId="1EAC57C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776" w:type="dxa"/>
            <w:gridSpan w:val="2"/>
            <w:tcBorders>
              <w:top w:val="nil"/>
              <w:left w:val="single" w:sz="4" w:space="0" w:color="auto"/>
              <w:bottom w:val="nil"/>
              <w:right w:val="single" w:sz="4" w:space="0" w:color="auto"/>
            </w:tcBorders>
          </w:tcPr>
          <w:p w14:paraId="54B0559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775" w:type="dxa"/>
            <w:gridSpan w:val="2"/>
            <w:tcBorders>
              <w:top w:val="nil"/>
              <w:left w:val="single" w:sz="4" w:space="0" w:color="auto"/>
              <w:bottom w:val="nil"/>
              <w:right w:val="single" w:sz="4" w:space="0" w:color="auto"/>
            </w:tcBorders>
          </w:tcPr>
          <w:p w14:paraId="0BD07C1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776" w:type="dxa"/>
            <w:gridSpan w:val="2"/>
            <w:tcBorders>
              <w:top w:val="nil"/>
              <w:left w:val="single" w:sz="4" w:space="0" w:color="auto"/>
              <w:bottom w:val="nil"/>
              <w:right w:val="single" w:sz="4" w:space="0" w:color="auto"/>
            </w:tcBorders>
          </w:tcPr>
          <w:p w14:paraId="5834557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776" w:type="dxa"/>
            <w:gridSpan w:val="2"/>
            <w:tcBorders>
              <w:top w:val="nil"/>
              <w:left w:val="single" w:sz="4" w:space="0" w:color="auto"/>
              <w:bottom w:val="nil"/>
              <w:right w:val="single" w:sz="4" w:space="0" w:color="auto"/>
            </w:tcBorders>
          </w:tcPr>
          <w:p w14:paraId="6ABFA66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775" w:type="dxa"/>
            <w:gridSpan w:val="2"/>
            <w:tcBorders>
              <w:top w:val="nil"/>
              <w:left w:val="single" w:sz="4" w:space="0" w:color="auto"/>
              <w:bottom w:val="nil"/>
              <w:right w:val="single" w:sz="4" w:space="0" w:color="auto"/>
            </w:tcBorders>
          </w:tcPr>
          <w:p w14:paraId="555F6DA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776" w:type="dxa"/>
            <w:gridSpan w:val="2"/>
            <w:tcBorders>
              <w:top w:val="nil"/>
              <w:left w:val="single" w:sz="4" w:space="0" w:color="auto"/>
              <w:bottom w:val="nil"/>
              <w:right w:val="single" w:sz="4" w:space="0" w:color="auto"/>
            </w:tcBorders>
          </w:tcPr>
          <w:p w14:paraId="48FF386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776" w:type="dxa"/>
            <w:tcBorders>
              <w:top w:val="nil"/>
              <w:left w:val="single" w:sz="4" w:space="0" w:color="auto"/>
              <w:bottom w:val="nil"/>
            </w:tcBorders>
          </w:tcPr>
          <w:p w14:paraId="0224786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r w:rsidR="00035321" w14:paraId="55B8F0C9" w14:textId="77777777">
        <w:tc>
          <w:tcPr>
            <w:tcW w:w="2116" w:type="dxa"/>
            <w:tcBorders>
              <w:top w:val="nil"/>
              <w:bottom w:val="single" w:sz="4" w:space="0" w:color="auto"/>
            </w:tcBorders>
          </w:tcPr>
          <w:p w14:paraId="23C76FC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 factor</w:t>
            </w:r>
          </w:p>
        </w:tc>
        <w:tc>
          <w:tcPr>
            <w:tcW w:w="862" w:type="dxa"/>
            <w:tcBorders>
              <w:top w:val="nil"/>
              <w:bottom w:val="single" w:sz="4" w:space="0" w:color="auto"/>
            </w:tcBorders>
          </w:tcPr>
          <w:p w14:paraId="35187F09" w14:textId="77777777" w:rsidR="00035321" w:rsidRDefault="00035321">
            <w:pPr>
              <w:tabs>
                <w:tab w:val="left" w:pos="567"/>
              </w:tabs>
              <w:suppressAutoHyphens/>
              <w:jc w:val="right"/>
              <w:rPr>
                <w:rFonts w:ascii="Trebuchet MS" w:hAnsi="Trebuchet MS"/>
                <w:spacing w:val="-2"/>
                <w:sz w:val="22"/>
                <w:szCs w:val="22"/>
              </w:rPr>
            </w:pPr>
          </w:p>
        </w:tc>
        <w:tc>
          <w:tcPr>
            <w:tcW w:w="774" w:type="dxa"/>
            <w:gridSpan w:val="2"/>
            <w:tcBorders>
              <w:top w:val="nil"/>
              <w:bottom w:val="single" w:sz="4" w:space="0" w:color="auto"/>
              <w:right w:val="single" w:sz="4" w:space="0" w:color="auto"/>
            </w:tcBorders>
          </w:tcPr>
          <w:p w14:paraId="07CE504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0.909</w:t>
            </w:r>
          </w:p>
        </w:tc>
        <w:tc>
          <w:tcPr>
            <w:tcW w:w="776" w:type="dxa"/>
            <w:gridSpan w:val="2"/>
            <w:tcBorders>
              <w:top w:val="nil"/>
              <w:left w:val="single" w:sz="4" w:space="0" w:color="auto"/>
              <w:bottom w:val="single" w:sz="4" w:space="0" w:color="auto"/>
              <w:right w:val="single" w:sz="4" w:space="0" w:color="auto"/>
            </w:tcBorders>
          </w:tcPr>
          <w:p w14:paraId="10EA0BE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0.826</w:t>
            </w:r>
          </w:p>
        </w:tc>
        <w:tc>
          <w:tcPr>
            <w:tcW w:w="775" w:type="dxa"/>
            <w:gridSpan w:val="2"/>
            <w:tcBorders>
              <w:top w:val="nil"/>
              <w:left w:val="single" w:sz="4" w:space="0" w:color="auto"/>
              <w:bottom w:val="single" w:sz="4" w:space="0" w:color="auto"/>
              <w:right w:val="single" w:sz="4" w:space="0" w:color="auto"/>
            </w:tcBorders>
          </w:tcPr>
          <w:p w14:paraId="7DD8916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0.751</w:t>
            </w:r>
          </w:p>
        </w:tc>
        <w:tc>
          <w:tcPr>
            <w:tcW w:w="776" w:type="dxa"/>
            <w:gridSpan w:val="2"/>
            <w:tcBorders>
              <w:top w:val="nil"/>
              <w:left w:val="single" w:sz="4" w:space="0" w:color="auto"/>
              <w:bottom w:val="single" w:sz="4" w:space="0" w:color="auto"/>
              <w:right w:val="single" w:sz="4" w:space="0" w:color="auto"/>
            </w:tcBorders>
          </w:tcPr>
          <w:p w14:paraId="784E5A5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0.683</w:t>
            </w:r>
          </w:p>
        </w:tc>
        <w:tc>
          <w:tcPr>
            <w:tcW w:w="776" w:type="dxa"/>
            <w:gridSpan w:val="2"/>
            <w:tcBorders>
              <w:top w:val="nil"/>
              <w:left w:val="single" w:sz="4" w:space="0" w:color="auto"/>
              <w:bottom w:val="single" w:sz="4" w:space="0" w:color="auto"/>
              <w:right w:val="single" w:sz="4" w:space="0" w:color="auto"/>
            </w:tcBorders>
          </w:tcPr>
          <w:p w14:paraId="70EC40E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0.621</w:t>
            </w:r>
          </w:p>
        </w:tc>
        <w:tc>
          <w:tcPr>
            <w:tcW w:w="775" w:type="dxa"/>
            <w:gridSpan w:val="2"/>
            <w:tcBorders>
              <w:top w:val="nil"/>
              <w:left w:val="single" w:sz="4" w:space="0" w:color="auto"/>
              <w:bottom w:val="single" w:sz="4" w:space="0" w:color="auto"/>
              <w:right w:val="single" w:sz="4" w:space="0" w:color="auto"/>
            </w:tcBorders>
          </w:tcPr>
          <w:p w14:paraId="32839A0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0.565</w:t>
            </w:r>
          </w:p>
        </w:tc>
        <w:tc>
          <w:tcPr>
            <w:tcW w:w="776" w:type="dxa"/>
            <w:gridSpan w:val="2"/>
            <w:tcBorders>
              <w:top w:val="nil"/>
              <w:left w:val="single" w:sz="4" w:space="0" w:color="auto"/>
              <w:bottom w:val="single" w:sz="4" w:space="0" w:color="auto"/>
              <w:right w:val="single" w:sz="4" w:space="0" w:color="auto"/>
            </w:tcBorders>
          </w:tcPr>
          <w:p w14:paraId="7DB958A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0.513</w:t>
            </w:r>
          </w:p>
        </w:tc>
        <w:tc>
          <w:tcPr>
            <w:tcW w:w="776" w:type="dxa"/>
            <w:tcBorders>
              <w:top w:val="nil"/>
              <w:left w:val="single" w:sz="4" w:space="0" w:color="auto"/>
              <w:bottom w:val="single" w:sz="4" w:space="0" w:color="auto"/>
            </w:tcBorders>
          </w:tcPr>
          <w:p w14:paraId="4A8B1BD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0.467</w:t>
            </w:r>
          </w:p>
        </w:tc>
      </w:tr>
      <w:tr w:rsidR="00035321" w14:paraId="72FC9760" w14:textId="77777777">
        <w:tc>
          <w:tcPr>
            <w:tcW w:w="2116" w:type="dxa"/>
            <w:tcBorders>
              <w:top w:val="single" w:sz="4" w:space="0" w:color="auto"/>
            </w:tcBorders>
          </w:tcPr>
          <w:p w14:paraId="32FA2065"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Present values $MM</w:t>
            </w:r>
          </w:p>
        </w:tc>
        <w:tc>
          <w:tcPr>
            <w:tcW w:w="862" w:type="dxa"/>
            <w:tcBorders>
              <w:top w:val="single" w:sz="4" w:space="0" w:color="auto"/>
              <w:bottom w:val="single" w:sz="4" w:space="0" w:color="auto"/>
            </w:tcBorders>
          </w:tcPr>
          <w:p w14:paraId="40B9803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-200.0</w:t>
            </w:r>
          </w:p>
        </w:tc>
        <w:tc>
          <w:tcPr>
            <w:tcW w:w="774" w:type="dxa"/>
            <w:gridSpan w:val="2"/>
            <w:tcBorders>
              <w:top w:val="single" w:sz="4" w:space="0" w:color="auto"/>
              <w:bottom w:val="nil"/>
              <w:right w:val="single" w:sz="4" w:space="0" w:color="auto"/>
            </w:tcBorders>
          </w:tcPr>
          <w:p w14:paraId="27784FF7"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single" w:sz="4" w:space="0" w:color="auto"/>
              <w:bottom w:val="nil"/>
              <w:right w:val="single" w:sz="4" w:space="0" w:color="auto"/>
            </w:tcBorders>
          </w:tcPr>
          <w:p w14:paraId="4DA080FC"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single" w:sz="4" w:space="0" w:color="auto"/>
              <w:bottom w:val="nil"/>
              <w:right w:val="single" w:sz="4" w:space="0" w:color="auto"/>
            </w:tcBorders>
          </w:tcPr>
          <w:p w14:paraId="21811D9D"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single" w:sz="4" w:space="0" w:color="auto"/>
              <w:bottom w:val="nil"/>
              <w:right w:val="single" w:sz="4" w:space="0" w:color="auto"/>
            </w:tcBorders>
          </w:tcPr>
          <w:p w14:paraId="7159D03F"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single" w:sz="4" w:space="0" w:color="auto"/>
              <w:bottom w:val="nil"/>
              <w:right w:val="single" w:sz="4" w:space="0" w:color="auto"/>
            </w:tcBorders>
          </w:tcPr>
          <w:p w14:paraId="1D96F447"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single" w:sz="4" w:space="0" w:color="auto"/>
              <w:bottom w:val="nil"/>
              <w:right w:val="single" w:sz="4" w:space="0" w:color="auto"/>
            </w:tcBorders>
          </w:tcPr>
          <w:p w14:paraId="43261724"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single" w:sz="4" w:space="0" w:color="auto"/>
              <w:bottom w:val="nil"/>
              <w:right w:val="single" w:sz="4" w:space="0" w:color="auto"/>
            </w:tcBorders>
          </w:tcPr>
          <w:p w14:paraId="2752A7A1"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single" w:sz="4" w:space="0" w:color="auto"/>
              <w:left w:val="single" w:sz="4" w:space="0" w:color="auto"/>
              <w:bottom w:val="nil"/>
            </w:tcBorders>
          </w:tcPr>
          <w:p w14:paraId="28F5A661" w14:textId="77777777" w:rsidR="00035321" w:rsidRDefault="00035321">
            <w:pPr>
              <w:tabs>
                <w:tab w:val="left" w:pos="567"/>
              </w:tabs>
              <w:suppressAutoHyphens/>
              <w:jc w:val="right"/>
              <w:rPr>
                <w:rFonts w:ascii="Trebuchet MS" w:hAnsi="Trebuchet MS"/>
                <w:spacing w:val="-2"/>
                <w:sz w:val="22"/>
                <w:szCs w:val="22"/>
              </w:rPr>
            </w:pPr>
          </w:p>
        </w:tc>
      </w:tr>
      <w:tr w:rsidR="00035321" w14:paraId="742DD9E4" w14:textId="77777777">
        <w:tc>
          <w:tcPr>
            <w:tcW w:w="2116" w:type="dxa"/>
          </w:tcPr>
          <w:p w14:paraId="5F482A4B" w14:textId="77777777" w:rsidR="00035321" w:rsidRDefault="00035321">
            <w:pPr>
              <w:tabs>
                <w:tab w:val="left" w:pos="567"/>
              </w:tabs>
              <w:suppressAutoHyphens/>
              <w:rPr>
                <w:rFonts w:ascii="Trebuchet MS" w:hAnsi="Trebuchet MS"/>
                <w:spacing w:val="-2"/>
                <w:sz w:val="22"/>
                <w:szCs w:val="22"/>
              </w:rPr>
            </w:pPr>
          </w:p>
        </w:tc>
        <w:tc>
          <w:tcPr>
            <w:tcW w:w="862" w:type="dxa"/>
            <w:tcBorders>
              <w:top w:val="single" w:sz="4" w:space="0" w:color="auto"/>
              <w:bottom w:val="single" w:sz="4" w:space="0" w:color="auto"/>
            </w:tcBorders>
          </w:tcPr>
          <w:p w14:paraId="6E8B792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+90.9</w:t>
            </w:r>
          </w:p>
        </w:tc>
        <w:tc>
          <w:tcPr>
            <w:tcW w:w="774" w:type="dxa"/>
            <w:gridSpan w:val="2"/>
            <w:tcBorders>
              <w:top w:val="nil"/>
              <w:bottom w:val="single" w:sz="4" w:space="0" w:color="auto"/>
              <w:right w:val="single" w:sz="4" w:space="0" w:color="auto"/>
            </w:tcBorders>
          </w:tcPr>
          <w:p w14:paraId="77B3BB4F"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4525C680"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single" w:sz="4" w:space="0" w:color="auto"/>
              <w:bottom w:val="nil"/>
              <w:right w:val="single" w:sz="4" w:space="0" w:color="auto"/>
            </w:tcBorders>
          </w:tcPr>
          <w:p w14:paraId="553CFFA1"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2027A93E"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2C947CA0"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single" w:sz="4" w:space="0" w:color="auto"/>
              <w:bottom w:val="nil"/>
              <w:right w:val="single" w:sz="4" w:space="0" w:color="auto"/>
            </w:tcBorders>
          </w:tcPr>
          <w:p w14:paraId="577DDC71"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127EBE7C"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single" w:sz="4" w:space="0" w:color="auto"/>
              <w:bottom w:val="nil"/>
            </w:tcBorders>
          </w:tcPr>
          <w:p w14:paraId="235E4FF3" w14:textId="77777777" w:rsidR="00035321" w:rsidRDefault="00035321">
            <w:pPr>
              <w:tabs>
                <w:tab w:val="left" w:pos="567"/>
              </w:tabs>
              <w:suppressAutoHyphens/>
              <w:jc w:val="right"/>
              <w:rPr>
                <w:rFonts w:ascii="Trebuchet MS" w:hAnsi="Trebuchet MS"/>
                <w:spacing w:val="-2"/>
                <w:sz w:val="22"/>
                <w:szCs w:val="22"/>
              </w:rPr>
            </w:pPr>
          </w:p>
        </w:tc>
      </w:tr>
      <w:tr w:rsidR="00035321" w14:paraId="7C86B099" w14:textId="77777777">
        <w:tc>
          <w:tcPr>
            <w:tcW w:w="2116" w:type="dxa"/>
          </w:tcPr>
          <w:p w14:paraId="1E0CFE02" w14:textId="77777777" w:rsidR="00035321" w:rsidRDefault="00035321">
            <w:pPr>
              <w:tabs>
                <w:tab w:val="left" w:pos="567"/>
              </w:tabs>
              <w:suppressAutoHyphens/>
              <w:rPr>
                <w:rFonts w:ascii="Trebuchet MS" w:hAnsi="Trebuchet MS"/>
                <w:spacing w:val="-2"/>
                <w:sz w:val="22"/>
                <w:szCs w:val="22"/>
              </w:rPr>
            </w:pPr>
          </w:p>
        </w:tc>
        <w:tc>
          <w:tcPr>
            <w:tcW w:w="862" w:type="dxa"/>
            <w:tcBorders>
              <w:top w:val="single" w:sz="4" w:space="0" w:color="auto"/>
              <w:bottom w:val="single" w:sz="4" w:space="0" w:color="auto"/>
            </w:tcBorders>
          </w:tcPr>
          <w:p w14:paraId="7379681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+74.4</w:t>
            </w:r>
          </w:p>
        </w:tc>
        <w:tc>
          <w:tcPr>
            <w:tcW w:w="774" w:type="dxa"/>
            <w:gridSpan w:val="2"/>
            <w:tcBorders>
              <w:top w:val="single" w:sz="4" w:space="0" w:color="auto"/>
              <w:bottom w:val="single" w:sz="4" w:space="0" w:color="auto"/>
              <w:right w:val="nil"/>
            </w:tcBorders>
          </w:tcPr>
          <w:p w14:paraId="139A501C"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single" w:sz="4" w:space="0" w:color="auto"/>
              <w:right w:val="single" w:sz="4" w:space="0" w:color="auto"/>
            </w:tcBorders>
          </w:tcPr>
          <w:p w14:paraId="2200066F"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single" w:sz="4" w:space="0" w:color="auto"/>
              <w:bottom w:val="nil"/>
              <w:right w:val="single" w:sz="4" w:space="0" w:color="auto"/>
            </w:tcBorders>
          </w:tcPr>
          <w:p w14:paraId="76039601"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029EA1B9"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1AAEE557"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single" w:sz="4" w:space="0" w:color="auto"/>
              <w:bottom w:val="nil"/>
              <w:right w:val="single" w:sz="4" w:space="0" w:color="auto"/>
            </w:tcBorders>
          </w:tcPr>
          <w:p w14:paraId="42A0F7C0"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344D539F"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single" w:sz="4" w:space="0" w:color="auto"/>
              <w:bottom w:val="nil"/>
            </w:tcBorders>
          </w:tcPr>
          <w:p w14:paraId="158DD08F" w14:textId="77777777" w:rsidR="00035321" w:rsidRDefault="00035321">
            <w:pPr>
              <w:tabs>
                <w:tab w:val="left" w:pos="567"/>
              </w:tabs>
              <w:suppressAutoHyphens/>
              <w:jc w:val="right"/>
              <w:rPr>
                <w:rFonts w:ascii="Trebuchet MS" w:hAnsi="Trebuchet MS"/>
                <w:spacing w:val="-2"/>
                <w:sz w:val="22"/>
                <w:szCs w:val="22"/>
              </w:rPr>
            </w:pPr>
          </w:p>
        </w:tc>
      </w:tr>
      <w:tr w:rsidR="00035321" w14:paraId="05274D18" w14:textId="77777777">
        <w:tc>
          <w:tcPr>
            <w:tcW w:w="2116" w:type="dxa"/>
          </w:tcPr>
          <w:p w14:paraId="5631D5B1" w14:textId="77777777" w:rsidR="00035321" w:rsidRDefault="00035321">
            <w:pPr>
              <w:tabs>
                <w:tab w:val="left" w:pos="567"/>
              </w:tabs>
              <w:suppressAutoHyphens/>
              <w:rPr>
                <w:rFonts w:ascii="Trebuchet MS" w:hAnsi="Trebuchet MS"/>
                <w:spacing w:val="-2"/>
                <w:sz w:val="22"/>
                <w:szCs w:val="22"/>
              </w:rPr>
            </w:pPr>
          </w:p>
        </w:tc>
        <w:tc>
          <w:tcPr>
            <w:tcW w:w="862" w:type="dxa"/>
            <w:tcBorders>
              <w:top w:val="single" w:sz="4" w:space="0" w:color="auto"/>
              <w:bottom w:val="single" w:sz="4" w:space="0" w:color="auto"/>
            </w:tcBorders>
          </w:tcPr>
          <w:p w14:paraId="50DFC7B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+60.1</w:t>
            </w:r>
          </w:p>
        </w:tc>
        <w:tc>
          <w:tcPr>
            <w:tcW w:w="774" w:type="dxa"/>
            <w:gridSpan w:val="2"/>
            <w:tcBorders>
              <w:top w:val="single" w:sz="4" w:space="0" w:color="auto"/>
              <w:bottom w:val="single" w:sz="4" w:space="0" w:color="auto"/>
              <w:right w:val="nil"/>
            </w:tcBorders>
          </w:tcPr>
          <w:p w14:paraId="33FE485F"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3D2B2C85"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nil"/>
              <w:bottom w:val="single" w:sz="4" w:space="0" w:color="auto"/>
              <w:right w:val="single" w:sz="4" w:space="0" w:color="auto"/>
            </w:tcBorders>
          </w:tcPr>
          <w:p w14:paraId="3C57B326"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0B808190"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5BF73319"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single" w:sz="4" w:space="0" w:color="auto"/>
              <w:bottom w:val="nil"/>
              <w:right w:val="single" w:sz="4" w:space="0" w:color="auto"/>
            </w:tcBorders>
          </w:tcPr>
          <w:p w14:paraId="3570325B"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2C489298"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single" w:sz="4" w:space="0" w:color="auto"/>
              <w:bottom w:val="nil"/>
            </w:tcBorders>
          </w:tcPr>
          <w:p w14:paraId="772C9A45" w14:textId="77777777" w:rsidR="00035321" w:rsidRDefault="00035321">
            <w:pPr>
              <w:tabs>
                <w:tab w:val="left" w:pos="567"/>
              </w:tabs>
              <w:suppressAutoHyphens/>
              <w:jc w:val="right"/>
              <w:rPr>
                <w:rFonts w:ascii="Trebuchet MS" w:hAnsi="Trebuchet MS"/>
                <w:spacing w:val="-2"/>
                <w:sz w:val="22"/>
                <w:szCs w:val="22"/>
              </w:rPr>
            </w:pPr>
          </w:p>
        </w:tc>
      </w:tr>
      <w:tr w:rsidR="00035321" w14:paraId="7288DE83" w14:textId="77777777">
        <w:tc>
          <w:tcPr>
            <w:tcW w:w="2116" w:type="dxa"/>
          </w:tcPr>
          <w:p w14:paraId="4FC5474B" w14:textId="77777777" w:rsidR="00035321" w:rsidRDefault="00035321">
            <w:pPr>
              <w:tabs>
                <w:tab w:val="left" w:pos="567"/>
              </w:tabs>
              <w:suppressAutoHyphens/>
              <w:rPr>
                <w:rFonts w:ascii="Trebuchet MS" w:hAnsi="Trebuchet MS"/>
                <w:spacing w:val="-2"/>
                <w:sz w:val="22"/>
                <w:szCs w:val="22"/>
              </w:rPr>
            </w:pPr>
          </w:p>
        </w:tc>
        <w:tc>
          <w:tcPr>
            <w:tcW w:w="862" w:type="dxa"/>
            <w:tcBorders>
              <w:top w:val="single" w:sz="4" w:space="0" w:color="auto"/>
              <w:bottom w:val="single" w:sz="4" w:space="0" w:color="auto"/>
            </w:tcBorders>
          </w:tcPr>
          <w:p w14:paraId="5E4CDD3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+47.8</w:t>
            </w:r>
          </w:p>
        </w:tc>
        <w:tc>
          <w:tcPr>
            <w:tcW w:w="774" w:type="dxa"/>
            <w:gridSpan w:val="2"/>
            <w:tcBorders>
              <w:top w:val="single" w:sz="4" w:space="0" w:color="auto"/>
              <w:bottom w:val="single" w:sz="4" w:space="0" w:color="auto"/>
              <w:right w:val="nil"/>
            </w:tcBorders>
          </w:tcPr>
          <w:p w14:paraId="45CF6012"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3FA56B41"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nil"/>
              <w:bottom w:val="single" w:sz="4" w:space="0" w:color="auto"/>
              <w:right w:val="nil"/>
            </w:tcBorders>
          </w:tcPr>
          <w:p w14:paraId="481078DA"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single" w:sz="4" w:space="0" w:color="auto"/>
              <w:right w:val="single" w:sz="4" w:space="0" w:color="auto"/>
            </w:tcBorders>
          </w:tcPr>
          <w:p w14:paraId="3AF90DAD"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7F8E6E73"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single" w:sz="4" w:space="0" w:color="auto"/>
              <w:bottom w:val="nil"/>
              <w:right w:val="single" w:sz="4" w:space="0" w:color="auto"/>
            </w:tcBorders>
          </w:tcPr>
          <w:p w14:paraId="1630325B"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52089B35"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single" w:sz="4" w:space="0" w:color="auto"/>
              <w:bottom w:val="nil"/>
            </w:tcBorders>
          </w:tcPr>
          <w:p w14:paraId="2F372B67" w14:textId="77777777" w:rsidR="00035321" w:rsidRDefault="00035321">
            <w:pPr>
              <w:tabs>
                <w:tab w:val="left" w:pos="567"/>
              </w:tabs>
              <w:suppressAutoHyphens/>
              <w:jc w:val="right"/>
              <w:rPr>
                <w:rFonts w:ascii="Trebuchet MS" w:hAnsi="Trebuchet MS"/>
                <w:spacing w:val="-2"/>
                <w:sz w:val="22"/>
                <w:szCs w:val="22"/>
              </w:rPr>
            </w:pPr>
          </w:p>
        </w:tc>
      </w:tr>
      <w:tr w:rsidR="00035321" w14:paraId="495D5FA5" w14:textId="77777777">
        <w:tc>
          <w:tcPr>
            <w:tcW w:w="2116" w:type="dxa"/>
          </w:tcPr>
          <w:p w14:paraId="07CD4E77" w14:textId="77777777" w:rsidR="00035321" w:rsidRDefault="00035321">
            <w:pPr>
              <w:tabs>
                <w:tab w:val="left" w:pos="567"/>
              </w:tabs>
              <w:suppressAutoHyphens/>
              <w:rPr>
                <w:rFonts w:ascii="Trebuchet MS" w:hAnsi="Trebuchet MS"/>
                <w:spacing w:val="-2"/>
                <w:sz w:val="22"/>
                <w:szCs w:val="22"/>
              </w:rPr>
            </w:pPr>
          </w:p>
        </w:tc>
        <w:tc>
          <w:tcPr>
            <w:tcW w:w="862" w:type="dxa"/>
            <w:tcBorders>
              <w:top w:val="single" w:sz="4" w:space="0" w:color="auto"/>
              <w:bottom w:val="single" w:sz="4" w:space="0" w:color="auto"/>
            </w:tcBorders>
          </w:tcPr>
          <w:p w14:paraId="6A47DCE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+37.3</w:t>
            </w:r>
          </w:p>
        </w:tc>
        <w:tc>
          <w:tcPr>
            <w:tcW w:w="774" w:type="dxa"/>
            <w:gridSpan w:val="2"/>
            <w:tcBorders>
              <w:top w:val="single" w:sz="4" w:space="0" w:color="auto"/>
              <w:bottom w:val="single" w:sz="4" w:space="0" w:color="auto"/>
              <w:right w:val="nil"/>
            </w:tcBorders>
          </w:tcPr>
          <w:p w14:paraId="61F29A87"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331F1C9D"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nil"/>
              <w:bottom w:val="single" w:sz="4" w:space="0" w:color="auto"/>
              <w:right w:val="nil"/>
            </w:tcBorders>
          </w:tcPr>
          <w:p w14:paraId="4B997845"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59A7C29C"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single" w:sz="4" w:space="0" w:color="auto"/>
              <w:right w:val="single" w:sz="4" w:space="0" w:color="auto"/>
            </w:tcBorders>
          </w:tcPr>
          <w:p w14:paraId="13E1C8D2"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single" w:sz="4" w:space="0" w:color="auto"/>
              <w:bottom w:val="nil"/>
              <w:right w:val="single" w:sz="4" w:space="0" w:color="auto"/>
            </w:tcBorders>
          </w:tcPr>
          <w:p w14:paraId="57E1D437"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0D97171A"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single" w:sz="4" w:space="0" w:color="auto"/>
              <w:bottom w:val="nil"/>
            </w:tcBorders>
          </w:tcPr>
          <w:p w14:paraId="785E011B" w14:textId="77777777" w:rsidR="00035321" w:rsidRDefault="00035321">
            <w:pPr>
              <w:tabs>
                <w:tab w:val="left" w:pos="567"/>
              </w:tabs>
              <w:suppressAutoHyphens/>
              <w:jc w:val="right"/>
              <w:rPr>
                <w:rFonts w:ascii="Trebuchet MS" w:hAnsi="Trebuchet MS"/>
                <w:spacing w:val="-2"/>
                <w:sz w:val="22"/>
                <w:szCs w:val="22"/>
              </w:rPr>
            </w:pPr>
          </w:p>
        </w:tc>
      </w:tr>
      <w:tr w:rsidR="00035321" w14:paraId="2B4D2026" w14:textId="77777777">
        <w:tc>
          <w:tcPr>
            <w:tcW w:w="2116" w:type="dxa"/>
          </w:tcPr>
          <w:p w14:paraId="1E2B1A14" w14:textId="77777777" w:rsidR="00035321" w:rsidRDefault="00035321">
            <w:pPr>
              <w:tabs>
                <w:tab w:val="left" w:pos="567"/>
              </w:tabs>
              <w:suppressAutoHyphens/>
              <w:rPr>
                <w:rFonts w:ascii="Trebuchet MS" w:hAnsi="Trebuchet MS"/>
                <w:spacing w:val="-2"/>
                <w:sz w:val="22"/>
                <w:szCs w:val="22"/>
              </w:rPr>
            </w:pPr>
          </w:p>
        </w:tc>
        <w:tc>
          <w:tcPr>
            <w:tcW w:w="862" w:type="dxa"/>
            <w:tcBorders>
              <w:top w:val="single" w:sz="4" w:space="0" w:color="auto"/>
              <w:bottom w:val="single" w:sz="4" w:space="0" w:color="auto"/>
            </w:tcBorders>
          </w:tcPr>
          <w:p w14:paraId="769442A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+28.2</w:t>
            </w:r>
          </w:p>
        </w:tc>
        <w:tc>
          <w:tcPr>
            <w:tcW w:w="774" w:type="dxa"/>
            <w:gridSpan w:val="2"/>
            <w:tcBorders>
              <w:top w:val="single" w:sz="4" w:space="0" w:color="auto"/>
              <w:bottom w:val="single" w:sz="4" w:space="0" w:color="auto"/>
              <w:right w:val="nil"/>
            </w:tcBorders>
          </w:tcPr>
          <w:p w14:paraId="30CD4B18"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4EC6B681"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nil"/>
              <w:bottom w:val="single" w:sz="4" w:space="0" w:color="auto"/>
              <w:right w:val="nil"/>
            </w:tcBorders>
          </w:tcPr>
          <w:p w14:paraId="38544416"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13C4D5F0"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015018C8"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nil"/>
              <w:bottom w:val="single" w:sz="4" w:space="0" w:color="auto"/>
              <w:right w:val="single" w:sz="4" w:space="0" w:color="auto"/>
            </w:tcBorders>
          </w:tcPr>
          <w:p w14:paraId="78D353CB"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single" w:sz="4" w:space="0" w:color="auto"/>
              <w:bottom w:val="nil"/>
              <w:right w:val="single" w:sz="4" w:space="0" w:color="auto"/>
            </w:tcBorders>
          </w:tcPr>
          <w:p w14:paraId="5E429A37"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single" w:sz="4" w:space="0" w:color="auto"/>
              <w:bottom w:val="nil"/>
            </w:tcBorders>
          </w:tcPr>
          <w:p w14:paraId="3C2324F2" w14:textId="77777777" w:rsidR="00035321" w:rsidRDefault="00035321">
            <w:pPr>
              <w:tabs>
                <w:tab w:val="left" w:pos="567"/>
              </w:tabs>
              <w:suppressAutoHyphens/>
              <w:jc w:val="right"/>
              <w:rPr>
                <w:rFonts w:ascii="Trebuchet MS" w:hAnsi="Trebuchet MS"/>
                <w:spacing w:val="-2"/>
                <w:sz w:val="22"/>
                <w:szCs w:val="22"/>
              </w:rPr>
            </w:pPr>
          </w:p>
        </w:tc>
      </w:tr>
      <w:tr w:rsidR="00035321" w14:paraId="2BB17DA3" w14:textId="77777777">
        <w:tc>
          <w:tcPr>
            <w:tcW w:w="2116" w:type="dxa"/>
            <w:tcBorders>
              <w:bottom w:val="nil"/>
            </w:tcBorders>
          </w:tcPr>
          <w:p w14:paraId="48D7092D" w14:textId="77777777" w:rsidR="00035321" w:rsidRDefault="00035321">
            <w:pPr>
              <w:tabs>
                <w:tab w:val="left" w:pos="567"/>
              </w:tabs>
              <w:suppressAutoHyphens/>
              <w:rPr>
                <w:rFonts w:ascii="Trebuchet MS" w:hAnsi="Trebuchet MS"/>
                <w:spacing w:val="-2"/>
                <w:sz w:val="22"/>
                <w:szCs w:val="22"/>
              </w:rPr>
            </w:pPr>
          </w:p>
        </w:tc>
        <w:tc>
          <w:tcPr>
            <w:tcW w:w="862" w:type="dxa"/>
            <w:tcBorders>
              <w:top w:val="single" w:sz="4" w:space="0" w:color="auto"/>
              <w:bottom w:val="single" w:sz="4" w:space="0" w:color="auto"/>
            </w:tcBorders>
          </w:tcPr>
          <w:p w14:paraId="7C87E61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+20.5</w:t>
            </w:r>
          </w:p>
        </w:tc>
        <w:tc>
          <w:tcPr>
            <w:tcW w:w="774" w:type="dxa"/>
            <w:gridSpan w:val="2"/>
            <w:tcBorders>
              <w:top w:val="single" w:sz="4" w:space="0" w:color="auto"/>
              <w:bottom w:val="single" w:sz="4" w:space="0" w:color="auto"/>
              <w:right w:val="nil"/>
            </w:tcBorders>
          </w:tcPr>
          <w:p w14:paraId="04935CB9"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2458E0A1"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nil"/>
              <w:bottom w:val="single" w:sz="4" w:space="0" w:color="auto"/>
              <w:right w:val="nil"/>
            </w:tcBorders>
          </w:tcPr>
          <w:p w14:paraId="00AE358B"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3648B9B0"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1F086484"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nil"/>
              <w:bottom w:val="single" w:sz="4" w:space="0" w:color="auto"/>
              <w:right w:val="nil"/>
            </w:tcBorders>
          </w:tcPr>
          <w:p w14:paraId="2004D726"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single" w:sz="4" w:space="0" w:color="auto"/>
              <w:right w:val="single" w:sz="4" w:space="0" w:color="auto"/>
            </w:tcBorders>
          </w:tcPr>
          <w:p w14:paraId="74BE934F"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single" w:sz="4" w:space="0" w:color="auto"/>
              <w:bottom w:val="nil"/>
            </w:tcBorders>
          </w:tcPr>
          <w:p w14:paraId="4E263AFB" w14:textId="77777777" w:rsidR="00035321" w:rsidRDefault="00035321">
            <w:pPr>
              <w:tabs>
                <w:tab w:val="left" w:pos="567"/>
              </w:tabs>
              <w:suppressAutoHyphens/>
              <w:jc w:val="right"/>
              <w:rPr>
                <w:rFonts w:ascii="Trebuchet MS" w:hAnsi="Trebuchet MS"/>
                <w:spacing w:val="-2"/>
                <w:sz w:val="22"/>
                <w:szCs w:val="22"/>
              </w:rPr>
            </w:pPr>
          </w:p>
        </w:tc>
      </w:tr>
      <w:tr w:rsidR="00035321" w14:paraId="7C28F0CD" w14:textId="77777777">
        <w:tc>
          <w:tcPr>
            <w:tcW w:w="2116" w:type="dxa"/>
            <w:tcBorders>
              <w:top w:val="nil"/>
              <w:bottom w:val="single" w:sz="4" w:space="0" w:color="auto"/>
            </w:tcBorders>
          </w:tcPr>
          <w:p w14:paraId="532D9082" w14:textId="77777777" w:rsidR="00035321" w:rsidRDefault="00035321">
            <w:pPr>
              <w:tabs>
                <w:tab w:val="left" w:pos="567"/>
              </w:tabs>
              <w:suppressAutoHyphens/>
              <w:rPr>
                <w:rFonts w:ascii="Trebuchet MS" w:hAnsi="Trebuchet MS"/>
                <w:spacing w:val="-2"/>
                <w:sz w:val="22"/>
                <w:szCs w:val="22"/>
              </w:rPr>
            </w:pPr>
          </w:p>
        </w:tc>
        <w:tc>
          <w:tcPr>
            <w:tcW w:w="862" w:type="dxa"/>
            <w:tcBorders>
              <w:top w:val="single" w:sz="4" w:space="0" w:color="auto"/>
              <w:bottom w:val="single" w:sz="4" w:space="0" w:color="auto"/>
            </w:tcBorders>
          </w:tcPr>
          <w:p w14:paraId="160DB13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-47.0</w:t>
            </w:r>
          </w:p>
        </w:tc>
        <w:tc>
          <w:tcPr>
            <w:tcW w:w="774" w:type="dxa"/>
            <w:gridSpan w:val="2"/>
            <w:tcBorders>
              <w:top w:val="single" w:sz="4" w:space="0" w:color="auto"/>
              <w:bottom w:val="single" w:sz="4" w:space="0" w:color="auto"/>
              <w:right w:val="nil"/>
            </w:tcBorders>
          </w:tcPr>
          <w:p w14:paraId="2653F9E6"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7EA6B681"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nil"/>
              <w:bottom w:val="single" w:sz="4" w:space="0" w:color="auto"/>
              <w:right w:val="nil"/>
            </w:tcBorders>
          </w:tcPr>
          <w:p w14:paraId="5CB47DC7"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134A3282"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20805854"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single" w:sz="4" w:space="0" w:color="auto"/>
              <w:left w:val="nil"/>
              <w:bottom w:val="single" w:sz="4" w:space="0" w:color="auto"/>
              <w:right w:val="nil"/>
            </w:tcBorders>
          </w:tcPr>
          <w:p w14:paraId="76C963B5"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single" w:sz="4" w:space="0" w:color="auto"/>
              <w:left w:val="nil"/>
              <w:bottom w:val="single" w:sz="4" w:space="0" w:color="auto"/>
              <w:right w:val="nil"/>
            </w:tcBorders>
          </w:tcPr>
          <w:p w14:paraId="270304C0"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nil"/>
              <w:bottom w:val="single" w:sz="4" w:space="0" w:color="auto"/>
            </w:tcBorders>
          </w:tcPr>
          <w:p w14:paraId="39DA061A" w14:textId="77777777" w:rsidR="00035321" w:rsidRDefault="00035321">
            <w:pPr>
              <w:tabs>
                <w:tab w:val="left" w:pos="567"/>
              </w:tabs>
              <w:suppressAutoHyphens/>
              <w:jc w:val="right"/>
              <w:rPr>
                <w:rFonts w:ascii="Trebuchet MS" w:hAnsi="Trebuchet MS"/>
                <w:spacing w:val="-2"/>
                <w:sz w:val="22"/>
                <w:szCs w:val="22"/>
              </w:rPr>
            </w:pPr>
          </w:p>
        </w:tc>
      </w:tr>
      <w:tr w:rsidR="00035321" w14:paraId="36194BA9" w14:textId="77777777">
        <w:tc>
          <w:tcPr>
            <w:tcW w:w="2116" w:type="dxa"/>
            <w:tcBorders>
              <w:top w:val="single" w:sz="4" w:space="0" w:color="auto"/>
            </w:tcBorders>
          </w:tcPr>
          <w:p w14:paraId="49AAF51D"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NPV $MM =</w:t>
            </w:r>
          </w:p>
        </w:tc>
        <w:tc>
          <w:tcPr>
            <w:tcW w:w="862" w:type="dxa"/>
          </w:tcPr>
          <w:p w14:paraId="3E8A312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+112</w:t>
            </w:r>
          </w:p>
        </w:tc>
        <w:tc>
          <w:tcPr>
            <w:tcW w:w="774" w:type="dxa"/>
            <w:gridSpan w:val="2"/>
            <w:tcBorders>
              <w:top w:val="nil"/>
              <w:bottom w:val="nil"/>
              <w:right w:val="nil"/>
            </w:tcBorders>
          </w:tcPr>
          <w:p w14:paraId="568B7F6D"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nil"/>
              <w:right w:val="nil"/>
            </w:tcBorders>
          </w:tcPr>
          <w:p w14:paraId="40A45A87"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nil"/>
              <w:bottom w:val="nil"/>
              <w:right w:val="nil"/>
            </w:tcBorders>
          </w:tcPr>
          <w:p w14:paraId="7C31D664"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nil"/>
              <w:right w:val="nil"/>
            </w:tcBorders>
          </w:tcPr>
          <w:p w14:paraId="1EFAA301"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nil"/>
              <w:right w:val="nil"/>
            </w:tcBorders>
          </w:tcPr>
          <w:p w14:paraId="104C2DC4"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nil"/>
              <w:bottom w:val="nil"/>
              <w:right w:val="nil"/>
            </w:tcBorders>
          </w:tcPr>
          <w:p w14:paraId="558467DB"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nil"/>
              <w:right w:val="nil"/>
            </w:tcBorders>
          </w:tcPr>
          <w:p w14:paraId="53912A7A"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nil"/>
              <w:bottom w:val="nil"/>
            </w:tcBorders>
          </w:tcPr>
          <w:p w14:paraId="03177612" w14:textId="77777777" w:rsidR="00035321" w:rsidRDefault="00035321">
            <w:pPr>
              <w:tabs>
                <w:tab w:val="left" w:pos="567"/>
              </w:tabs>
              <w:suppressAutoHyphens/>
              <w:jc w:val="right"/>
              <w:rPr>
                <w:rFonts w:ascii="Trebuchet MS" w:hAnsi="Trebuchet MS"/>
                <w:spacing w:val="-2"/>
                <w:sz w:val="22"/>
                <w:szCs w:val="22"/>
              </w:rPr>
            </w:pPr>
          </w:p>
        </w:tc>
      </w:tr>
      <w:tr w:rsidR="00035321" w14:paraId="72268A55" w14:textId="77777777">
        <w:tc>
          <w:tcPr>
            <w:tcW w:w="2116" w:type="dxa"/>
          </w:tcPr>
          <w:p w14:paraId="037851F1" w14:textId="77777777" w:rsidR="00035321" w:rsidRDefault="00035321">
            <w:pPr>
              <w:tabs>
                <w:tab w:val="left" w:pos="567"/>
              </w:tabs>
              <w:suppressAutoHyphens/>
              <w:jc w:val="right"/>
              <w:rPr>
                <w:rFonts w:ascii="Trebuchet MS" w:hAnsi="Trebuchet MS"/>
                <w:spacing w:val="-2"/>
                <w:sz w:val="22"/>
                <w:szCs w:val="22"/>
              </w:rPr>
            </w:pPr>
          </w:p>
        </w:tc>
        <w:tc>
          <w:tcPr>
            <w:tcW w:w="862" w:type="dxa"/>
          </w:tcPr>
          <w:p w14:paraId="39EC2FDE" w14:textId="77777777" w:rsidR="00035321" w:rsidRDefault="00035321">
            <w:pPr>
              <w:tabs>
                <w:tab w:val="left" w:pos="567"/>
              </w:tabs>
              <w:suppressAutoHyphens/>
              <w:jc w:val="right"/>
              <w:rPr>
                <w:rFonts w:ascii="Trebuchet MS" w:hAnsi="Trebuchet MS"/>
                <w:spacing w:val="-2"/>
                <w:sz w:val="22"/>
                <w:szCs w:val="22"/>
              </w:rPr>
            </w:pPr>
          </w:p>
        </w:tc>
        <w:tc>
          <w:tcPr>
            <w:tcW w:w="774" w:type="dxa"/>
            <w:gridSpan w:val="2"/>
            <w:tcBorders>
              <w:top w:val="nil"/>
              <w:bottom w:val="single" w:sz="4" w:space="0" w:color="auto"/>
              <w:right w:val="nil"/>
            </w:tcBorders>
          </w:tcPr>
          <w:p w14:paraId="34F51CA9"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single" w:sz="4" w:space="0" w:color="auto"/>
              <w:right w:val="nil"/>
            </w:tcBorders>
          </w:tcPr>
          <w:p w14:paraId="3A593E09"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nil"/>
              <w:bottom w:val="single" w:sz="4" w:space="0" w:color="auto"/>
              <w:right w:val="nil"/>
            </w:tcBorders>
          </w:tcPr>
          <w:p w14:paraId="0CADB36B"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single" w:sz="4" w:space="0" w:color="auto"/>
              <w:right w:val="nil"/>
            </w:tcBorders>
          </w:tcPr>
          <w:p w14:paraId="7EC8C2AB"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single" w:sz="4" w:space="0" w:color="auto"/>
              <w:right w:val="nil"/>
            </w:tcBorders>
          </w:tcPr>
          <w:p w14:paraId="76E1202A" w14:textId="77777777" w:rsidR="00035321" w:rsidRDefault="00035321">
            <w:pPr>
              <w:tabs>
                <w:tab w:val="left" w:pos="567"/>
              </w:tabs>
              <w:suppressAutoHyphens/>
              <w:jc w:val="right"/>
              <w:rPr>
                <w:rFonts w:ascii="Trebuchet MS" w:hAnsi="Trebuchet MS"/>
                <w:spacing w:val="-2"/>
                <w:sz w:val="22"/>
                <w:szCs w:val="22"/>
              </w:rPr>
            </w:pPr>
          </w:p>
        </w:tc>
        <w:tc>
          <w:tcPr>
            <w:tcW w:w="775" w:type="dxa"/>
            <w:gridSpan w:val="2"/>
            <w:tcBorders>
              <w:top w:val="nil"/>
              <w:left w:val="nil"/>
              <w:bottom w:val="single" w:sz="4" w:space="0" w:color="auto"/>
              <w:right w:val="nil"/>
            </w:tcBorders>
          </w:tcPr>
          <w:p w14:paraId="359BE9D0" w14:textId="77777777" w:rsidR="00035321" w:rsidRDefault="00035321">
            <w:pPr>
              <w:tabs>
                <w:tab w:val="left" w:pos="567"/>
              </w:tabs>
              <w:suppressAutoHyphens/>
              <w:jc w:val="right"/>
              <w:rPr>
                <w:rFonts w:ascii="Trebuchet MS" w:hAnsi="Trebuchet MS"/>
                <w:spacing w:val="-2"/>
                <w:sz w:val="22"/>
                <w:szCs w:val="22"/>
              </w:rPr>
            </w:pPr>
          </w:p>
        </w:tc>
        <w:tc>
          <w:tcPr>
            <w:tcW w:w="776" w:type="dxa"/>
            <w:gridSpan w:val="2"/>
            <w:tcBorders>
              <w:top w:val="nil"/>
              <w:left w:val="nil"/>
              <w:bottom w:val="single" w:sz="4" w:space="0" w:color="auto"/>
              <w:right w:val="nil"/>
            </w:tcBorders>
          </w:tcPr>
          <w:p w14:paraId="3965A276" w14:textId="77777777" w:rsidR="00035321" w:rsidRDefault="00035321">
            <w:pPr>
              <w:tabs>
                <w:tab w:val="left" w:pos="567"/>
              </w:tabs>
              <w:suppressAutoHyphens/>
              <w:jc w:val="right"/>
              <w:rPr>
                <w:rFonts w:ascii="Trebuchet MS" w:hAnsi="Trebuchet MS"/>
                <w:spacing w:val="-2"/>
                <w:sz w:val="22"/>
                <w:szCs w:val="22"/>
              </w:rPr>
            </w:pPr>
          </w:p>
        </w:tc>
        <w:tc>
          <w:tcPr>
            <w:tcW w:w="776" w:type="dxa"/>
            <w:tcBorders>
              <w:top w:val="nil"/>
              <w:left w:val="nil"/>
              <w:bottom w:val="single" w:sz="4" w:space="0" w:color="auto"/>
            </w:tcBorders>
          </w:tcPr>
          <w:p w14:paraId="0B1650CD" w14:textId="77777777" w:rsidR="00035321" w:rsidRDefault="00035321">
            <w:pPr>
              <w:tabs>
                <w:tab w:val="left" w:pos="567"/>
              </w:tabs>
              <w:suppressAutoHyphens/>
              <w:jc w:val="right"/>
              <w:rPr>
                <w:rFonts w:ascii="Trebuchet MS" w:hAnsi="Trebuchet MS"/>
                <w:spacing w:val="-2"/>
                <w:sz w:val="22"/>
                <w:szCs w:val="22"/>
              </w:rPr>
            </w:pPr>
          </w:p>
        </w:tc>
      </w:tr>
    </w:tbl>
    <w:p w14:paraId="4B95D21E" w14:textId="77777777" w:rsidR="00035321" w:rsidRDefault="00035321">
      <w:pPr>
        <w:tabs>
          <w:tab w:val="left" w:pos="567"/>
        </w:tabs>
        <w:suppressAutoHyphens/>
        <w:ind w:left="567"/>
        <w:jc w:val="both"/>
        <w:rPr>
          <w:rFonts w:ascii="Trebuchet MS" w:hAnsi="Trebuchet MS"/>
          <w:spacing w:val="-2"/>
          <w:sz w:val="22"/>
          <w:szCs w:val="22"/>
        </w:rPr>
      </w:pPr>
    </w:p>
    <w:p w14:paraId="4DAAB0D3"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15"/>
          <w:headerReference w:type="default" r:id="rId16"/>
          <w:footerReference w:type="even" r:id="rId17"/>
          <w:headerReference w:type="first" r:id="rId18"/>
          <w:pgSz w:w="11909" w:h="16834" w:code="9"/>
          <w:pgMar w:top="1985" w:right="1134" w:bottom="1418" w:left="1134" w:header="1418" w:footer="851" w:gutter="0"/>
          <w:pgNumType w:chapSep="period"/>
          <w:cols w:space="720"/>
        </w:sectPr>
      </w:pPr>
    </w:p>
    <w:p w14:paraId="284E6605" w14:textId="77777777" w:rsidR="00035321" w:rsidRDefault="00035321">
      <w:pPr>
        <w:tabs>
          <w:tab w:val="left" w:pos="567"/>
        </w:tabs>
        <w:suppressAutoHyphens/>
        <w:ind w:left="567"/>
        <w:jc w:val="both"/>
        <w:rPr>
          <w:rFonts w:ascii="Trebuchet MS" w:hAnsi="Trebuchet MS"/>
          <w:spacing w:val="-2"/>
          <w:sz w:val="22"/>
          <w:szCs w:val="22"/>
        </w:rPr>
      </w:pPr>
    </w:p>
    <w:p w14:paraId="62AC9FB6" w14:textId="77777777" w:rsidR="00035321" w:rsidRDefault="00413271">
      <w:pPr>
        <w:tabs>
          <w:tab w:val="left" w:pos="567"/>
        </w:tabs>
        <w:suppressAutoHyphens/>
        <w:ind w:left="567"/>
        <w:jc w:val="both"/>
        <w:rPr>
          <w:szCs w:val="22"/>
        </w:rPr>
      </w:pPr>
      <w:r>
        <w:rPr>
          <w:noProof/>
          <w:szCs w:val="22"/>
          <w:lang w:val="en-GB" w:eastAsia="en-GB"/>
        </w:rPr>
        <w:drawing>
          <wp:inline distT="0" distB="0" distL="0" distR="0" wp14:anchorId="0CCA482A" wp14:editId="473F29E1">
            <wp:extent cx="8182610" cy="45561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82610" cy="4556125"/>
                    </a:xfrm>
                    <a:prstGeom prst="rect">
                      <a:avLst/>
                    </a:prstGeom>
                    <a:noFill/>
                    <a:ln>
                      <a:noFill/>
                    </a:ln>
                  </pic:spPr>
                </pic:pic>
              </a:graphicData>
            </a:graphic>
          </wp:inline>
        </w:drawing>
      </w:r>
    </w:p>
    <w:p w14:paraId="1377F76A" w14:textId="77777777" w:rsidR="00035321" w:rsidRDefault="00035321">
      <w:pPr>
        <w:tabs>
          <w:tab w:val="left" w:pos="567"/>
        </w:tabs>
        <w:suppressAutoHyphens/>
        <w:ind w:left="567"/>
        <w:jc w:val="both"/>
        <w:rPr>
          <w:szCs w:val="22"/>
        </w:rPr>
      </w:pPr>
    </w:p>
    <w:p w14:paraId="7C5B5F5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br w:type="page"/>
      </w:r>
    </w:p>
    <w:p w14:paraId="58668C63"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5D368689" wp14:editId="0FD421E5">
            <wp:extent cx="8166735" cy="45561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166735" cy="4556125"/>
                    </a:xfrm>
                    <a:prstGeom prst="rect">
                      <a:avLst/>
                    </a:prstGeom>
                    <a:noFill/>
                    <a:ln>
                      <a:noFill/>
                    </a:ln>
                  </pic:spPr>
                </pic:pic>
              </a:graphicData>
            </a:graphic>
          </wp:inline>
        </w:drawing>
      </w:r>
    </w:p>
    <w:p w14:paraId="712499E3" w14:textId="77777777" w:rsidR="00035321" w:rsidRDefault="00035321">
      <w:pPr>
        <w:tabs>
          <w:tab w:val="left" w:pos="567"/>
        </w:tabs>
        <w:suppressAutoHyphens/>
        <w:ind w:left="567"/>
        <w:jc w:val="both"/>
        <w:rPr>
          <w:szCs w:val="22"/>
        </w:rPr>
      </w:pPr>
    </w:p>
    <w:p w14:paraId="24309732" w14:textId="77777777" w:rsidR="00035321" w:rsidRDefault="00413271">
      <w:pPr>
        <w:tabs>
          <w:tab w:val="left" w:pos="567"/>
        </w:tabs>
        <w:suppressAutoHyphens/>
        <w:ind w:left="567"/>
        <w:jc w:val="both"/>
        <w:rPr>
          <w:szCs w:val="22"/>
        </w:rPr>
      </w:pPr>
      <w:r>
        <w:rPr>
          <w:szCs w:val="22"/>
        </w:rPr>
        <w:br w:type="page"/>
      </w:r>
    </w:p>
    <w:p w14:paraId="77252B35"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582505C9" wp14:editId="1F5BE7AF">
            <wp:extent cx="8150860" cy="4761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150860" cy="4761230"/>
                    </a:xfrm>
                    <a:prstGeom prst="rect">
                      <a:avLst/>
                    </a:prstGeom>
                    <a:noFill/>
                    <a:ln>
                      <a:noFill/>
                    </a:ln>
                  </pic:spPr>
                </pic:pic>
              </a:graphicData>
            </a:graphic>
          </wp:inline>
        </w:drawing>
      </w:r>
    </w:p>
    <w:p w14:paraId="67F78C7C" w14:textId="77777777" w:rsidR="00035321" w:rsidRDefault="00035321">
      <w:pPr>
        <w:tabs>
          <w:tab w:val="left" w:pos="567"/>
        </w:tabs>
        <w:suppressAutoHyphens/>
        <w:ind w:left="567"/>
        <w:jc w:val="both"/>
        <w:rPr>
          <w:szCs w:val="22"/>
        </w:rPr>
      </w:pPr>
    </w:p>
    <w:p w14:paraId="1ED5512F" w14:textId="77777777" w:rsidR="00035321" w:rsidRDefault="00413271">
      <w:pPr>
        <w:tabs>
          <w:tab w:val="left" w:pos="567"/>
        </w:tabs>
        <w:suppressAutoHyphens/>
        <w:ind w:left="567"/>
        <w:jc w:val="both"/>
        <w:rPr>
          <w:szCs w:val="22"/>
        </w:rPr>
      </w:pPr>
      <w:r>
        <w:rPr>
          <w:szCs w:val="22"/>
        </w:rPr>
        <w:br w:type="page"/>
      </w:r>
    </w:p>
    <w:p w14:paraId="78982D45"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23D3DB20" wp14:editId="118A1718">
            <wp:extent cx="8182610" cy="4682490"/>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182610" cy="4682490"/>
                    </a:xfrm>
                    <a:prstGeom prst="rect">
                      <a:avLst/>
                    </a:prstGeom>
                    <a:noFill/>
                    <a:ln>
                      <a:noFill/>
                    </a:ln>
                  </pic:spPr>
                </pic:pic>
              </a:graphicData>
            </a:graphic>
          </wp:inline>
        </w:drawing>
      </w:r>
    </w:p>
    <w:p w14:paraId="010DAEED" w14:textId="77777777" w:rsidR="00035321" w:rsidRDefault="00035321">
      <w:pPr>
        <w:tabs>
          <w:tab w:val="left" w:pos="567"/>
        </w:tabs>
        <w:suppressAutoHyphens/>
        <w:ind w:left="567"/>
        <w:jc w:val="both"/>
        <w:rPr>
          <w:szCs w:val="22"/>
        </w:rPr>
      </w:pPr>
    </w:p>
    <w:p w14:paraId="04FC5B25" w14:textId="77777777" w:rsidR="00035321" w:rsidRDefault="00413271">
      <w:pPr>
        <w:tabs>
          <w:tab w:val="left" w:pos="567"/>
        </w:tabs>
        <w:suppressAutoHyphens/>
        <w:ind w:left="567"/>
        <w:jc w:val="both"/>
        <w:rPr>
          <w:szCs w:val="22"/>
        </w:rPr>
      </w:pPr>
      <w:r>
        <w:rPr>
          <w:szCs w:val="22"/>
        </w:rPr>
        <w:br w:type="page"/>
      </w:r>
    </w:p>
    <w:p w14:paraId="604151E3"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79A4BD98" wp14:editId="400A742B">
            <wp:extent cx="8166735" cy="4225290"/>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166735" cy="4225290"/>
                    </a:xfrm>
                    <a:prstGeom prst="rect">
                      <a:avLst/>
                    </a:prstGeom>
                    <a:noFill/>
                    <a:ln>
                      <a:noFill/>
                    </a:ln>
                  </pic:spPr>
                </pic:pic>
              </a:graphicData>
            </a:graphic>
          </wp:inline>
        </w:drawing>
      </w:r>
    </w:p>
    <w:p w14:paraId="44EF66AF" w14:textId="77777777" w:rsidR="00035321" w:rsidRDefault="00035321">
      <w:pPr>
        <w:tabs>
          <w:tab w:val="left" w:pos="567"/>
        </w:tabs>
        <w:suppressAutoHyphens/>
        <w:ind w:left="567"/>
        <w:jc w:val="both"/>
        <w:rPr>
          <w:szCs w:val="22"/>
        </w:rPr>
      </w:pPr>
    </w:p>
    <w:p w14:paraId="2F4333C6" w14:textId="77777777" w:rsidR="00035321" w:rsidRDefault="00413271">
      <w:pPr>
        <w:tabs>
          <w:tab w:val="left" w:pos="567"/>
        </w:tabs>
        <w:suppressAutoHyphens/>
        <w:ind w:left="567"/>
        <w:jc w:val="both"/>
        <w:rPr>
          <w:szCs w:val="22"/>
        </w:rPr>
      </w:pPr>
      <w:r>
        <w:rPr>
          <w:szCs w:val="22"/>
        </w:rPr>
        <w:br w:type="page"/>
      </w:r>
    </w:p>
    <w:p w14:paraId="4025F17F"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6C176A83" wp14:editId="595E1C13">
            <wp:extent cx="8182610" cy="43986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182610" cy="4398645"/>
                    </a:xfrm>
                    <a:prstGeom prst="rect">
                      <a:avLst/>
                    </a:prstGeom>
                    <a:noFill/>
                    <a:ln>
                      <a:noFill/>
                    </a:ln>
                  </pic:spPr>
                </pic:pic>
              </a:graphicData>
            </a:graphic>
          </wp:inline>
        </w:drawing>
      </w:r>
    </w:p>
    <w:p w14:paraId="0AAE6251" w14:textId="77777777" w:rsidR="00035321" w:rsidRDefault="00035321">
      <w:pPr>
        <w:tabs>
          <w:tab w:val="left" w:pos="567"/>
        </w:tabs>
        <w:suppressAutoHyphens/>
        <w:ind w:left="567"/>
        <w:jc w:val="both"/>
        <w:rPr>
          <w:szCs w:val="22"/>
        </w:rPr>
      </w:pPr>
    </w:p>
    <w:p w14:paraId="5EFE7459" w14:textId="77777777" w:rsidR="00035321" w:rsidRDefault="00035321">
      <w:pPr>
        <w:tabs>
          <w:tab w:val="left" w:pos="567"/>
        </w:tabs>
        <w:suppressAutoHyphens/>
        <w:ind w:left="567"/>
        <w:jc w:val="both"/>
        <w:rPr>
          <w:szCs w:val="22"/>
        </w:rPr>
        <w:sectPr w:rsidR="00035321" w:rsidSect="00A07DEA">
          <w:pgSz w:w="16834" w:h="11909" w:orient="landscape" w:code="9"/>
          <w:pgMar w:top="1134" w:right="1418" w:bottom="1134" w:left="1985" w:header="1418" w:footer="851" w:gutter="0"/>
          <w:pgNumType w:chapSep="period"/>
          <w:cols w:space="720"/>
          <w:docGrid w:linePitch="326"/>
        </w:sectPr>
      </w:pPr>
    </w:p>
    <w:p w14:paraId="62C259A4"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3 Features of NPV</w:t>
      </w:r>
    </w:p>
    <w:p w14:paraId="54F5C437" w14:textId="77777777" w:rsidR="00035321" w:rsidRDefault="00035321">
      <w:pPr>
        <w:tabs>
          <w:tab w:val="left" w:pos="567"/>
        </w:tabs>
        <w:suppressAutoHyphens/>
        <w:ind w:left="567"/>
        <w:jc w:val="both"/>
        <w:rPr>
          <w:rFonts w:ascii="Trebuchet MS" w:hAnsi="Trebuchet MS"/>
          <w:spacing w:val="-2"/>
          <w:sz w:val="28"/>
          <w:szCs w:val="28"/>
        </w:rPr>
      </w:pPr>
    </w:p>
    <w:p w14:paraId="7375517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section we highlight certain features of the use of net present value (NPV) as it affects investment in oil and gas projects.</w:t>
      </w:r>
    </w:p>
    <w:p w14:paraId="76C21F42" w14:textId="77777777" w:rsidR="00035321" w:rsidRDefault="00035321">
      <w:pPr>
        <w:tabs>
          <w:tab w:val="left" w:pos="567"/>
        </w:tabs>
        <w:suppressAutoHyphens/>
        <w:ind w:left="567"/>
        <w:jc w:val="both"/>
        <w:rPr>
          <w:rFonts w:ascii="Trebuchet MS" w:hAnsi="Trebuchet MS"/>
          <w:b/>
          <w:spacing w:val="-2"/>
          <w:sz w:val="28"/>
          <w:szCs w:val="28"/>
        </w:rPr>
      </w:pPr>
    </w:p>
    <w:p w14:paraId="103624A2"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What NPV means</w:t>
      </w:r>
    </w:p>
    <w:p w14:paraId="082825DC" w14:textId="77777777" w:rsidR="00035321" w:rsidRDefault="00035321">
      <w:pPr>
        <w:tabs>
          <w:tab w:val="left" w:pos="567"/>
        </w:tabs>
        <w:suppressAutoHyphens/>
        <w:ind w:left="567"/>
        <w:jc w:val="both"/>
        <w:rPr>
          <w:rFonts w:ascii="Trebuchet MS" w:hAnsi="Trebuchet MS"/>
          <w:spacing w:val="-2"/>
          <w:sz w:val="22"/>
          <w:szCs w:val="22"/>
        </w:rPr>
      </w:pPr>
    </w:p>
    <w:p w14:paraId="0741159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What does the net present value of a projection of net cash flow of an investment tell us? The answer is that it is a measure of how much more we gain by putting our money into the project by comparison with putting it into the bank or some alternative investment. Another way of expressing it is that net present value measures how much more we would have to put in the bank today (or an alternative investment) to give the same net cash flow as the project.</w:t>
      </w:r>
    </w:p>
    <w:p w14:paraId="66E5B27E" w14:textId="77777777" w:rsidR="00035321" w:rsidRDefault="00035321">
      <w:pPr>
        <w:tabs>
          <w:tab w:val="left" w:pos="567"/>
        </w:tabs>
        <w:suppressAutoHyphens/>
        <w:ind w:left="567"/>
        <w:jc w:val="both"/>
        <w:rPr>
          <w:rFonts w:ascii="Trebuchet MS" w:hAnsi="Trebuchet MS"/>
          <w:spacing w:val="-2"/>
          <w:sz w:val="22"/>
          <w:szCs w:val="22"/>
        </w:rPr>
      </w:pPr>
    </w:p>
    <w:p w14:paraId="14FD82E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Suppose that we have an investment opportunity which involves investing $100 today with the promise of $120 in exactly 1 year</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time. Assume that the project is risk-free so that we can legitimately compare it with putting the money in the bank (which we assume is also risk-free). Assume that the bank rate is 10%.  The cash flow of the investment and the present value of our cash flow using a discount rate of 10% are shown in Figure 1.</w:t>
      </w:r>
    </w:p>
    <w:p w14:paraId="5C93F724" w14:textId="77777777" w:rsidR="00035321" w:rsidRDefault="00035321">
      <w:pPr>
        <w:tabs>
          <w:tab w:val="left" w:pos="567"/>
        </w:tabs>
        <w:suppressAutoHyphens/>
        <w:ind w:left="567"/>
        <w:jc w:val="both"/>
        <w:rPr>
          <w:rFonts w:ascii="Trebuchet MS" w:hAnsi="Trebuchet MS"/>
          <w:spacing w:val="-2"/>
          <w:sz w:val="22"/>
          <w:szCs w:val="22"/>
        </w:rPr>
      </w:pPr>
    </w:p>
    <w:p w14:paraId="337CF965"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977"/>
        <w:gridCol w:w="284"/>
        <w:gridCol w:w="1984"/>
        <w:gridCol w:w="651"/>
        <w:gridCol w:w="2326"/>
        <w:gridCol w:w="850"/>
      </w:tblGrid>
      <w:tr w:rsidR="00035321" w14:paraId="10DF6027" w14:textId="77777777">
        <w:tc>
          <w:tcPr>
            <w:tcW w:w="9072" w:type="dxa"/>
            <w:gridSpan w:val="6"/>
          </w:tcPr>
          <w:p w14:paraId="5C785EF2" w14:textId="77777777" w:rsidR="00035321" w:rsidRDefault="00413271">
            <w:pPr>
              <w:tabs>
                <w:tab w:val="left" w:pos="567"/>
              </w:tabs>
              <w:suppressAutoHyphens/>
              <w:rPr>
                <w:rFonts w:ascii="Trebuchet MS" w:hAnsi="Trebuchet MS"/>
                <w:b/>
                <w:spacing w:val="-2"/>
                <w:sz w:val="22"/>
                <w:szCs w:val="22"/>
              </w:rPr>
            </w:pPr>
            <w:r>
              <w:rPr>
                <w:rFonts w:ascii="Trebuchet MS" w:hAnsi="Trebuchet MS"/>
                <w:b/>
                <w:spacing w:val="-2"/>
                <w:sz w:val="22"/>
                <w:szCs w:val="22"/>
              </w:rPr>
              <w:t>Figure 1 - Present value of a simple investment</w:t>
            </w:r>
          </w:p>
        </w:tc>
      </w:tr>
      <w:tr w:rsidR="00035321" w14:paraId="0F305D0B" w14:textId="77777777">
        <w:tc>
          <w:tcPr>
            <w:tcW w:w="2977" w:type="dxa"/>
          </w:tcPr>
          <w:p w14:paraId="647883C5" w14:textId="77777777" w:rsidR="00035321" w:rsidRDefault="00035321">
            <w:pPr>
              <w:tabs>
                <w:tab w:val="left" w:pos="567"/>
              </w:tabs>
              <w:suppressAutoHyphens/>
              <w:jc w:val="both"/>
              <w:rPr>
                <w:rFonts w:ascii="Trebuchet MS" w:hAnsi="Trebuchet MS"/>
                <w:spacing w:val="-2"/>
                <w:sz w:val="22"/>
                <w:szCs w:val="22"/>
              </w:rPr>
            </w:pPr>
          </w:p>
        </w:tc>
        <w:tc>
          <w:tcPr>
            <w:tcW w:w="284" w:type="dxa"/>
          </w:tcPr>
          <w:p w14:paraId="7E6400F8" w14:textId="77777777" w:rsidR="00035321" w:rsidRDefault="00035321">
            <w:pPr>
              <w:tabs>
                <w:tab w:val="left" w:pos="567"/>
              </w:tabs>
              <w:suppressAutoHyphens/>
              <w:jc w:val="both"/>
              <w:rPr>
                <w:rFonts w:ascii="Trebuchet MS" w:hAnsi="Trebuchet MS"/>
                <w:spacing w:val="-2"/>
                <w:sz w:val="22"/>
                <w:szCs w:val="22"/>
              </w:rPr>
            </w:pPr>
          </w:p>
        </w:tc>
        <w:tc>
          <w:tcPr>
            <w:tcW w:w="1984" w:type="dxa"/>
            <w:tcBorders>
              <w:bottom w:val="single" w:sz="4" w:space="0" w:color="auto"/>
            </w:tcBorders>
          </w:tcPr>
          <w:p w14:paraId="5D861337" w14:textId="77777777" w:rsidR="00035321" w:rsidRDefault="00035321">
            <w:pPr>
              <w:tabs>
                <w:tab w:val="left" w:pos="567"/>
              </w:tabs>
              <w:suppressAutoHyphens/>
              <w:jc w:val="center"/>
              <w:rPr>
                <w:rFonts w:ascii="Trebuchet MS" w:hAnsi="Trebuchet MS"/>
                <w:spacing w:val="-2"/>
                <w:sz w:val="22"/>
                <w:szCs w:val="22"/>
              </w:rPr>
            </w:pPr>
          </w:p>
        </w:tc>
        <w:tc>
          <w:tcPr>
            <w:tcW w:w="651" w:type="dxa"/>
          </w:tcPr>
          <w:p w14:paraId="7B9C1F2F" w14:textId="77777777" w:rsidR="00035321" w:rsidRDefault="00035321">
            <w:pPr>
              <w:tabs>
                <w:tab w:val="left" w:pos="567"/>
              </w:tabs>
              <w:suppressAutoHyphens/>
              <w:jc w:val="center"/>
              <w:rPr>
                <w:rFonts w:ascii="Trebuchet MS" w:hAnsi="Trebuchet MS"/>
                <w:spacing w:val="-2"/>
                <w:sz w:val="22"/>
                <w:szCs w:val="22"/>
              </w:rPr>
            </w:pPr>
          </w:p>
        </w:tc>
        <w:tc>
          <w:tcPr>
            <w:tcW w:w="2326" w:type="dxa"/>
            <w:tcBorders>
              <w:bottom w:val="single" w:sz="4" w:space="0" w:color="auto"/>
            </w:tcBorders>
          </w:tcPr>
          <w:p w14:paraId="2F655818" w14:textId="77777777" w:rsidR="00035321" w:rsidRDefault="00035321">
            <w:pPr>
              <w:tabs>
                <w:tab w:val="left" w:pos="567"/>
              </w:tabs>
              <w:suppressAutoHyphens/>
              <w:jc w:val="center"/>
              <w:rPr>
                <w:rFonts w:ascii="Trebuchet MS" w:hAnsi="Trebuchet MS"/>
                <w:spacing w:val="-2"/>
                <w:sz w:val="22"/>
                <w:szCs w:val="22"/>
              </w:rPr>
            </w:pPr>
          </w:p>
        </w:tc>
        <w:tc>
          <w:tcPr>
            <w:tcW w:w="850" w:type="dxa"/>
          </w:tcPr>
          <w:p w14:paraId="5DF15AAC" w14:textId="77777777" w:rsidR="00035321" w:rsidRDefault="00035321">
            <w:pPr>
              <w:tabs>
                <w:tab w:val="left" w:pos="567"/>
              </w:tabs>
              <w:suppressAutoHyphens/>
              <w:jc w:val="center"/>
              <w:rPr>
                <w:rFonts w:ascii="Trebuchet MS" w:hAnsi="Trebuchet MS"/>
                <w:spacing w:val="-2"/>
                <w:sz w:val="22"/>
                <w:szCs w:val="22"/>
              </w:rPr>
            </w:pPr>
          </w:p>
        </w:tc>
      </w:tr>
      <w:tr w:rsidR="00035321" w14:paraId="411CF700" w14:textId="77777777">
        <w:tc>
          <w:tcPr>
            <w:tcW w:w="2977" w:type="dxa"/>
          </w:tcPr>
          <w:p w14:paraId="4D6E1955" w14:textId="77777777" w:rsidR="00035321" w:rsidRDefault="00035321">
            <w:pPr>
              <w:tabs>
                <w:tab w:val="left" w:pos="567"/>
              </w:tabs>
              <w:suppressAutoHyphens/>
              <w:jc w:val="both"/>
              <w:rPr>
                <w:rFonts w:ascii="Trebuchet MS" w:hAnsi="Trebuchet MS"/>
                <w:spacing w:val="-2"/>
                <w:sz w:val="22"/>
                <w:szCs w:val="22"/>
              </w:rPr>
            </w:pPr>
          </w:p>
        </w:tc>
        <w:tc>
          <w:tcPr>
            <w:tcW w:w="284" w:type="dxa"/>
            <w:tcBorders>
              <w:right w:val="single" w:sz="4" w:space="0" w:color="auto"/>
            </w:tcBorders>
          </w:tcPr>
          <w:p w14:paraId="13CE9D69"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single" w:sz="4" w:space="0" w:color="auto"/>
              <w:left w:val="single" w:sz="4" w:space="0" w:color="auto"/>
              <w:bottom w:val="nil"/>
              <w:right w:val="single" w:sz="4" w:space="0" w:color="auto"/>
            </w:tcBorders>
          </w:tcPr>
          <w:p w14:paraId="78797C37"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0</w:t>
            </w:r>
          </w:p>
        </w:tc>
        <w:tc>
          <w:tcPr>
            <w:tcW w:w="651" w:type="dxa"/>
            <w:tcBorders>
              <w:left w:val="single" w:sz="4" w:space="0" w:color="auto"/>
              <w:right w:val="single" w:sz="4" w:space="0" w:color="auto"/>
            </w:tcBorders>
          </w:tcPr>
          <w:p w14:paraId="679F3739" w14:textId="77777777" w:rsidR="00035321" w:rsidRDefault="00035321">
            <w:pPr>
              <w:tabs>
                <w:tab w:val="left" w:pos="567"/>
              </w:tabs>
              <w:suppressAutoHyphens/>
              <w:jc w:val="center"/>
              <w:rPr>
                <w:rFonts w:ascii="Trebuchet MS" w:hAnsi="Trebuchet MS"/>
                <w:spacing w:val="-2"/>
                <w:sz w:val="22"/>
                <w:szCs w:val="22"/>
              </w:rPr>
            </w:pPr>
          </w:p>
        </w:tc>
        <w:tc>
          <w:tcPr>
            <w:tcW w:w="2326" w:type="dxa"/>
            <w:tcBorders>
              <w:top w:val="single" w:sz="4" w:space="0" w:color="auto"/>
              <w:left w:val="single" w:sz="4" w:space="0" w:color="auto"/>
              <w:bottom w:val="nil"/>
              <w:right w:val="single" w:sz="4" w:space="0" w:color="auto"/>
            </w:tcBorders>
          </w:tcPr>
          <w:p w14:paraId="62167F9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1 year</w:t>
            </w:r>
          </w:p>
        </w:tc>
        <w:tc>
          <w:tcPr>
            <w:tcW w:w="850" w:type="dxa"/>
            <w:tcBorders>
              <w:left w:val="single" w:sz="4" w:space="0" w:color="auto"/>
            </w:tcBorders>
          </w:tcPr>
          <w:p w14:paraId="142A982F" w14:textId="77777777" w:rsidR="00035321" w:rsidRDefault="00035321">
            <w:pPr>
              <w:tabs>
                <w:tab w:val="left" w:pos="567"/>
              </w:tabs>
              <w:suppressAutoHyphens/>
              <w:jc w:val="center"/>
              <w:rPr>
                <w:rFonts w:ascii="Trebuchet MS" w:hAnsi="Trebuchet MS"/>
                <w:spacing w:val="-2"/>
                <w:sz w:val="22"/>
                <w:szCs w:val="22"/>
              </w:rPr>
            </w:pPr>
          </w:p>
        </w:tc>
      </w:tr>
      <w:tr w:rsidR="00035321" w14:paraId="3F43F796" w14:textId="77777777">
        <w:tc>
          <w:tcPr>
            <w:tcW w:w="2977" w:type="dxa"/>
          </w:tcPr>
          <w:p w14:paraId="0F3C901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$MM=</w:t>
            </w:r>
          </w:p>
        </w:tc>
        <w:tc>
          <w:tcPr>
            <w:tcW w:w="284" w:type="dxa"/>
            <w:tcBorders>
              <w:right w:val="single" w:sz="4" w:space="0" w:color="auto"/>
            </w:tcBorders>
          </w:tcPr>
          <w:p w14:paraId="2171B5ED"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nil"/>
              <w:left w:val="single" w:sz="4" w:space="0" w:color="auto"/>
              <w:bottom w:val="single" w:sz="4" w:space="0" w:color="auto"/>
              <w:right w:val="single" w:sz="4" w:space="0" w:color="auto"/>
            </w:tcBorders>
          </w:tcPr>
          <w:p w14:paraId="225D159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-100</w:t>
            </w:r>
          </w:p>
        </w:tc>
        <w:tc>
          <w:tcPr>
            <w:tcW w:w="651" w:type="dxa"/>
            <w:tcBorders>
              <w:left w:val="single" w:sz="4" w:space="0" w:color="auto"/>
              <w:right w:val="single" w:sz="4" w:space="0" w:color="auto"/>
            </w:tcBorders>
          </w:tcPr>
          <w:p w14:paraId="68115F06" w14:textId="77777777" w:rsidR="00035321" w:rsidRDefault="00035321">
            <w:pPr>
              <w:tabs>
                <w:tab w:val="left" w:pos="567"/>
              </w:tabs>
              <w:suppressAutoHyphens/>
              <w:jc w:val="center"/>
              <w:rPr>
                <w:rFonts w:ascii="Trebuchet MS" w:hAnsi="Trebuchet MS"/>
                <w:spacing w:val="-2"/>
                <w:sz w:val="22"/>
                <w:szCs w:val="22"/>
              </w:rPr>
            </w:pPr>
          </w:p>
        </w:tc>
        <w:tc>
          <w:tcPr>
            <w:tcW w:w="2326" w:type="dxa"/>
            <w:tcBorders>
              <w:top w:val="nil"/>
              <w:left w:val="single" w:sz="4" w:space="0" w:color="auto"/>
              <w:bottom w:val="single" w:sz="4" w:space="0" w:color="auto"/>
              <w:right w:val="single" w:sz="4" w:space="0" w:color="auto"/>
            </w:tcBorders>
          </w:tcPr>
          <w:p w14:paraId="7D7752F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+120</w:t>
            </w:r>
          </w:p>
        </w:tc>
        <w:tc>
          <w:tcPr>
            <w:tcW w:w="850" w:type="dxa"/>
            <w:tcBorders>
              <w:left w:val="single" w:sz="4" w:space="0" w:color="auto"/>
            </w:tcBorders>
          </w:tcPr>
          <w:p w14:paraId="65B72CF1" w14:textId="77777777" w:rsidR="00035321" w:rsidRDefault="00035321">
            <w:pPr>
              <w:tabs>
                <w:tab w:val="left" w:pos="567"/>
              </w:tabs>
              <w:suppressAutoHyphens/>
              <w:jc w:val="center"/>
              <w:rPr>
                <w:rFonts w:ascii="Trebuchet MS" w:hAnsi="Trebuchet MS"/>
                <w:spacing w:val="-2"/>
                <w:sz w:val="22"/>
                <w:szCs w:val="22"/>
              </w:rPr>
            </w:pPr>
          </w:p>
        </w:tc>
      </w:tr>
      <w:tr w:rsidR="00035321" w14:paraId="7576B104" w14:textId="77777777">
        <w:tc>
          <w:tcPr>
            <w:tcW w:w="2977" w:type="dxa"/>
          </w:tcPr>
          <w:p w14:paraId="2D7E0DC2" w14:textId="77777777" w:rsidR="00035321" w:rsidRDefault="00035321">
            <w:pPr>
              <w:tabs>
                <w:tab w:val="left" w:pos="567"/>
              </w:tabs>
              <w:suppressAutoHyphens/>
              <w:jc w:val="both"/>
              <w:rPr>
                <w:rFonts w:ascii="Trebuchet MS" w:hAnsi="Trebuchet MS"/>
                <w:spacing w:val="-2"/>
                <w:sz w:val="22"/>
                <w:szCs w:val="22"/>
              </w:rPr>
            </w:pPr>
          </w:p>
        </w:tc>
        <w:tc>
          <w:tcPr>
            <w:tcW w:w="284" w:type="dxa"/>
          </w:tcPr>
          <w:p w14:paraId="57E2A444"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single" w:sz="4" w:space="0" w:color="auto"/>
              <w:bottom w:val="single" w:sz="4" w:space="0" w:color="auto"/>
            </w:tcBorders>
          </w:tcPr>
          <w:p w14:paraId="2CC4A7E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49536" behindDoc="0" locked="0" layoutInCell="1" allowOverlap="1" wp14:anchorId="0A67E1BE" wp14:editId="4E4BEB86">
                      <wp:simplePos x="0" y="0"/>
                      <wp:positionH relativeFrom="column">
                        <wp:posOffset>603250</wp:posOffset>
                      </wp:positionH>
                      <wp:positionV relativeFrom="paragraph">
                        <wp:posOffset>1270</wp:posOffset>
                      </wp:positionV>
                      <wp:extent cx="0" cy="342900"/>
                      <wp:effectExtent l="0" t="0" r="0" b="0"/>
                      <wp:wrapNone/>
                      <wp:docPr id="4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7F45AD" id="Line 63"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pt,.1pt" to="47.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">
                      <v:stroke endarrow="block"/>
                    </v:line>
                  </w:pict>
                </mc:Fallback>
              </mc:AlternateContent>
            </w:r>
          </w:p>
          <w:p w14:paraId="0F6A5C01" w14:textId="77777777" w:rsidR="00035321" w:rsidRDefault="00035321">
            <w:pPr>
              <w:tabs>
                <w:tab w:val="left" w:pos="567"/>
              </w:tabs>
              <w:suppressAutoHyphens/>
              <w:jc w:val="center"/>
              <w:rPr>
                <w:rFonts w:ascii="Trebuchet MS" w:hAnsi="Trebuchet MS"/>
                <w:spacing w:val="-2"/>
                <w:sz w:val="22"/>
                <w:szCs w:val="22"/>
              </w:rPr>
            </w:pPr>
          </w:p>
        </w:tc>
        <w:tc>
          <w:tcPr>
            <w:tcW w:w="651" w:type="dxa"/>
          </w:tcPr>
          <w:p w14:paraId="7E585B57" w14:textId="77777777" w:rsidR="00035321" w:rsidRDefault="00035321">
            <w:pPr>
              <w:tabs>
                <w:tab w:val="left" w:pos="567"/>
              </w:tabs>
              <w:suppressAutoHyphens/>
              <w:jc w:val="center"/>
              <w:rPr>
                <w:rFonts w:ascii="Trebuchet MS" w:hAnsi="Trebuchet MS"/>
                <w:spacing w:val="-2"/>
                <w:sz w:val="22"/>
                <w:szCs w:val="22"/>
              </w:rPr>
            </w:pPr>
          </w:p>
        </w:tc>
        <w:tc>
          <w:tcPr>
            <w:tcW w:w="2326" w:type="dxa"/>
            <w:tcBorders>
              <w:top w:val="single" w:sz="4" w:space="0" w:color="auto"/>
              <w:bottom w:val="single" w:sz="4" w:space="0" w:color="auto"/>
            </w:tcBorders>
          </w:tcPr>
          <w:p w14:paraId="1EB515A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50560" behindDoc="0" locked="0" layoutInCell="1" allowOverlap="1" wp14:anchorId="519741AE" wp14:editId="32BF8D6C">
                      <wp:simplePos x="0" y="0"/>
                      <wp:positionH relativeFrom="column">
                        <wp:posOffset>757555</wp:posOffset>
                      </wp:positionH>
                      <wp:positionV relativeFrom="paragraph">
                        <wp:posOffset>-5080</wp:posOffset>
                      </wp:positionV>
                      <wp:extent cx="0" cy="342900"/>
                      <wp:effectExtent l="0" t="0" r="0" b="0"/>
                      <wp:wrapNone/>
                      <wp:docPr id="46"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9A58F" id="Line 64"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65pt,-.4pt" to="59.6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">
                      <v:stroke endarrow="block"/>
                    </v:line>
                  </w:pict>
                </mc:Fallback>
              </mc:AlternateContent>
            </w:r>
          </w:p>
          <w:p w14:paraId="240CD461" w14:textId="77777777" w:rsidR="00035321" w:rsidRDefault="00035321">
            <w:pPr>
              <w:tabs>
                <w:tab w:val="left" w:pos="567"/>
              </w:tabs>
              <w:suppressAutoHyphens/>
              <w:jc w:val="center"/>
              <w:rPr>
                <w:rFonts w:ascii="Trebuchet MS" w:hAnsi="Trebuchet MS"/>
                <w:spacing w:val="-2"/>
                <w:sz w:val="22"/>
                <w:szCs w:val="22"/>
              </w:rPr>
            </w:pPr>
          </w:p>
        </w:tc>
        <w:tc>
          <w:tcPr>
            <w:tcW w:w="850" w:type="dxa"/>
          </w:tcPr>
          <w:p w14:paraId="1B3C5ADE" w14:textId="77777777" w:rsidR="00035321" w:rsidRDefault="00035321">
            <w:pPr>
              <w:tabs>
                <w:tab w:val="left" w:pos="567"/>
              </w:tabs>
              <w:suppressAutoHyphens/>
              <w:jc w:val="center"/>
              <w:rPr>
                <w:rFonts w:ascii="Trebuchet MS" w:hAnsi="Trebuchet MS"/>
                <w:spacing w:val="-2"/>
                <w:sz w:val="22"/>
                <w:szCs w:val="22"/>
              </w:rPr>
            </w:pPr>
          </w:p>
        </w:tc>
      </w:tr>
      <w:tr w:rsidR="00035321" w14:paraId="559AACC5" w14:textId="77777777">
        <w:tc>
          <w:tcPr>
            <w:tcW w:w="2977" w:type="dxa"/>
            <w:tcBorders>
              <w:bottom w:val="nil"/>
            </w:tcBorders>
          </w:tcPr>
          <w:p w14:paraId="6571D36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Present value at time 0 $MM</w:t>
            </w:r>
          </w:p>
        </w:tc>
        <w:tc>
          <w:tcPr>
            <w:tcW w:w="284" w:type="dxa"/>
            <w:tcBorders>
              <w:right w:val="single" w:sz="4" w:space="0" w:color="auto"/>
            </w:tcBorders>
          </w:tcPr>
          <w:p w14:paraId="5AC7CE17"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single" w:sz="4" w:space="0" w:color="auto"/>
              <w:left w:val="single" w:sz="4" w:space="0" w:color="auto"/>
              <w:bottom w:val="nil"/>
              <w:right w:val="single" w:sz="4" w:space="0" w:color="auto"/>
            </w:tcBorders>
          </w:tcPr>
          <w:p w14:paraId="3E3A209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-100</w:t>
            </w:r>
          </w:p>
        </w:tc>
        <w:tc>
          <w:tcPr>
            <w:tcW w:w="651" w:type="dxa"/>
            <w:tcBorders>
              <w:left w:val="single" w:sz="4" w:space="0" w:color="auto"/>
              <w:right w:val="single" w:sz="4" w:space="0" w:color="auto"/>
            </w:tcBorders>
          </w:tcPr>
          <w:p w14:paraId="57024C8D" w14:textId="77777777" w:rsidR="00035321" w:rsidRDefault="00035321">
            <w:pPr>
              <w:tabs>
                <w:tab w:val="left" w:pos="567"/>
              </w:tabs>
              <w:suppressAutoHyphens/>
              <w:jc w:val="center"/>
              <w:rPr>
                <w:rFonts w:ascii="Trebuchet MS" w:hAnsi="Trebuchet MS"/>
                <w:spacing w:val="-2"/>
                <w:sz w:val="22"/>
                <w:szCs w:val="22"/>
              </w:rPr>
            </w:pPr>
          </w:p>
        </w:tc>
        <w:tc>
          <w:tcPr>
            <w:tcW w:w="2326" w:type="dxa"/>
            <w:tcBorders>
              <w:top w:val="single" w:sz="4" w:space="0" w:color="auto"/>
              <w:left w:val="single" w:sz="4" w:space="0" w:color="auto"/>
              <w:bottom w:val="nil"/>
              <w:right w:val="single" w:sz="4" w:space="0" w:color="auto"/>
            </w:tcBorders>
          </w:tcPr>
          <w:p w14:paraId="0E3FA06E" w14:textId="77777777" w:rsidR="00035321" w:rsidRDefault="00035321">
            <w:pPr>
              <w:tabs>
                <w:tab w:val="left" w:pos="567"/>
              </w:tabs>
              <w:suppressAutoHyphens/>
              <w:jc w:val="center"/>
              <w:rPr>
                <w:rFonts w:ascii="Trebuchet MS" w:hAnsi="Trebuchet MS"/>
                <w:spacing w:val="-2"/>
                <w:sz w:val="22"/>
                <w:szCs w:val="22"/>
              </w:rPr>
            </w:pPr>
          </w:p>
        </w:tc>
        <w:tc>
          <w:tcPr>
            <w:tcW w:w="850" w:type="dxa"/>
            <w:tcBorders>
              <w:left w:val="single" w:sz="4" w:space="0" w:color="auto"/>
            </w:tcBorders>
          </w:tcPr>
          <w:p w14:paraId="39FA6252" w14:textId="77777777" w:rsidR="00035321" w:rsidRDefault="00035321">
            <w:pPr>
              <w:tabs>
                <w:tab w:val="left" w:pos="567"/>
              </w:tabs>
              <w:suppressAutoHyphens/>
              <w:jc w:val="center"/>
              <w:rPr>
                <w:rFonts w:ascii="Trebuchet MS" w:hAnsi="Trebuchet MS"/>
                <w:spacing w:val="-2"/>
                <w:sz w:val="22"/>
                <w:szCs w:val="22"/>
                <w:u w:val="single"/>
              </w:rPr>
            </w:pPr>
          </w:p>
        </w:tc>
      </w:tr>
      <w:tr w:rsidR="00035321" w14:paraId="442BBF1E" w14:textId="77777777">
        <w:tc>
          <w:tcPr>
            <w:tcW w:w="2977" w:type="dxa"/>
            <w:tcBorders>
              <w:top w:val="nil"/>
              <w:bottom w:val="single" w:sz="4" w:space="0" w:color="auto"/>
            </w:tcBorders>
          </w:tcPr>
          <w:p w14:paraId="29E2D84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Present value at time 1 $MM</w:t>
            </w:r>
          </w:p>
        </w:tc>
        <w:tc>
          <w:tcPr>
            <w:tcW w:w="284" w:type="dxa"/>
            <w:tcBorders>
              <w:right w:val="single" w:sz="4" w:space="0" w:color="auto"/>
            </w:tcBorders>
          </w:tcPr>
          <w:p w14:paraId="7E8F3BE2"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nil"/>
              <w:left w:val="single" w:sz="4" w:space="0" w:color="auto"/>
              <w:bottom w:val="nil"/>
              <w:right w:val="single" w:sz="4" w:space="0" w:color="auto"/>
            </w:tcBorders>
          </w:tcPr>
          <w:p w14:paraId="57F93A1F" w14:textId="77777777" w:rsidR="00035321" w:rsidRDefault="00413271">
            <w:pPr>
              <w:tabs>
                <w:tab w:val="left" w:pos="567"/>
              </w:tabs>
              <w:suppressAutoHyphens/>
              <w:jc w:val="center"/>
              <w:rPr>
                <w:rFonts w:ascii="Trebuchet MS" w:hAnsi="Trebuchet MS"/>
                <w:spacing w:val="-2"/>
                <w:sz w:val="22"/>
                <w:szCs w:val="22"/>
                <w:u w:val="single"/>
              </w:rPr>
            </w:pPr>
            <w:r>
              <w:rPr>
                <w:rFonts w:ascii="Trebuchet MS" w:hAnsi="Trebuchet MS"/>
                <w:noProof/>
                <w:spacing w:val="-2"/>
                <w:sz w:val="22"/>
                <w:szCs w:val="22"/>
                <w:u w:val="single"/>
                <w:lang w:val="en-GB" w:eastAsia="en-GB"/>
              </w:rPr>
              <mc:AlternateContent>
                <mc:Choice Requires="wps">
                  <w:drawing>
                    <wp:anchor distT="0" distB="0" distL="114300" distR="114300" simplePos="0" relativeHeight="251648512" behindDoc="0" locked="0" layoutInCell="1" allowOverlap="1" wp14:anchorId="79A14092" wp14:editId="3A372729">
                      <wp:simplePos x="0" y="0"/>
                      <wp:positionH relativeFrom="column">
                        <wp:posOffset>1174750</wp:posOffset>
                      </wp:positionH>
                      <wp:positionV relativeFrom="paragraph">
                        <wp:posOffset>98425</wp:posOffset>
                      </wp:positionV>
                      <wp:extent cx="342900" cy="0"/>
                      <wp:effectExtent l="0" t="0" r="0" b="0"/>
                      <wp:wrapNone/>
                      <wp:docPr id="45"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CEFA9" id="Line 62"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5pt,7.75pt" to="11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">
                      <v:stroke endarrow="block"/>
                    </v:line>
                  </w:pict>
                </mc:Fallback>
              </mc:AlternateContent>
            </w:r>
            <w:r>
              <w:rPr>
                <w:rFonts w:ascii="Trebuchet MS" w:hAnsi="Trebuchet MS"/>
                <w:spacing w:val="-2"/>
                <w:sz w:val="22"/>
                <w:szCs w:val="22"/>
                <w:u w:val="single"/>
              </w:rPr>
              <w:t>+109</w:t>
            </w:r>
          </w:p>
        </w:tc>
        <w:tc>
          <w:tcPr>
            <w:tcW w:w="651" w:type="dxa"/>
            <w:tcBorders>
              <w:left w:val="single" w:sz="4" w:space="0" w:color="auto"/>
              <w:right w:val="single" w:sz="4" w:space="0" w:color="auto"/>
            </w:tcBorders>
          </w:tcPr>
          <w:p w14:paraId="0F379C32" w14:textId="77777777" w:rsidR="00035321" w:rsidRDefault="00035321">
            <w:pPr>
              <w:tabs>
                <w:tab w:val="left" w:pos="567"/>
              </w:tabs>
              <w:suppressAutoHyphens/>
              <w:jc w:val="center"/>
              <w:rPr>
                <w:rFonts w:ascii="Trebuchet MS" w:hAnsi="Trebuchet MS"/>
                <w:spacing w:val="-2"/>
                <w:sz w:val="22"/>
                <w:szCs w:val="22"/>
              </w:rPr>
            </w:pPr>
          </w:p>
        </w:tc>
        <w:tc>
          <w:tcPr>
            <w:tcW w:w="2326" w:type="dxa"/>
            <w:tcBorders>
              <w:top w:val="nil"/>
              <w:left w:val="single" w:sz="4" w:space="0" w:color="auto"/>
              <w:bottom w:val="nil"/>
              <w:right w:val="single" w:sz="4" w:space="0" w:color="auto"/>
            </w:tcBorders>
          </w:tcPr>
          <w:p w14:paraId="636FD0F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+109 = </w:t>
            </w:r>
            <w:r>
              <w:rPr>
                <w:rFonts w:ascii="Trebuchet MS" w:hAnsi="Trebuchet MS"/>
                <w:spacing w:val="-2"/>
                <w:sz w:val="22"/>
                <w:szCs w:val="22"/>
                <w:u w:val="single"/>
              </w:rPr>
              <w:t>+120</w:t>
            </w:r>
          </w:p>
        </w:tc>
        <w:tc>
          <w:tcPr>
            <w:tcW w:w="850" w:type="dxa"/>
            <w:tcBorders>
              <w:left w:val="single" w:sz="4" w:space="0" w:color="auto"/>
            </w:tcBorders>
          </w:tcPr>
          <w:p w14:paraId="53B0E41B" w14:textId="77777777" w:rsidR="00035321" w:rsidRDefault="00035321">
            <w:pPr>
              <w:tabs>
                <w:tab w:val="left" w:pos="567"/>
              </w:tabs>
              <w:suppressAutoHyphens/>
              <w:jc w:val="center"/>
              <w:rPr>
                <w:rFonts w:ascii="Trebuchet MS" w:hAnsi="Trebuchet MS"/>
                <w:spacing w:val="-2"/>
                <w:sz w:val="22"/>
                <w:szCs w:val="22"/>
              </w:rPr>
            </w:pPr>
          </w:p>
        </w:tc>
      </w:tr>
      <w:tr w:rsidR="00035321" w14:paraId="4048F169" w14:textId="77777777">
        <w:tc>
          <w:tcPr>
            <w:tcW w:w="2977" w:type="dxa"/>
            <w:tcBorders>
              <w:top w:val="single" w:sz="4" w:space="0" w:color="auto"/>
            </w:tcBorders>
          </w:tcPr>
          <w:p w14:paraId="5D4FBD8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Total present value $MM</w:t>
            </w:r>
          </w:p>
        </w:tc>
        <w:tc>
          <w:tcPr>
            <w:tcW w:w="284" w:type="dxa"/>
            <w:tcBorders>
              <w:right w:val="single" w:sz="4" w:space="0" w:color="auto"/>
            </w:tcBorders>
          </w:tcPr>
          <w:p w14:paraId="5727103A"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nil"/>
              <w:left w:val="single" w:sz="4" w:space="0" w:color="auto"/>
              <w:bottom w:val="single" w:sz="4" w:space="0" w:color="auto"/>
              <w:right w:val="single" w:sz="4" w:space="0" w:color="auto"/>
            </w:tcBorders>
          </w:tcPr>
          <w:p w14:paraId="10A66AA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+9</w:t>
            </w:r>
          </w:p>
        </w:tc>
        <w:tc>
          <w:tcPr>
            <w:tcW w:w="651" w:type="dxa"/>
            <w:tcBorders>
              <w:left w:val="single" w:sz="4" w:space="0" w:color="auto"/>
              <w:right w:val="single" w:sz="4" w:space="0" w:color="auto"/>
            </w:tcBorders>
          </w:tcPr>
          <w:p w14:paraId="5B561328" w14:textId="77777777" w:rsidR="00035321" w:rsidRDefault="00035321">
            <w:pPr>
              <w:tabs>
                <w:tab w:val="left" w:pos="567"/>
              </w:tabs>
              <w:suppressAutoHyphens/>
              <w:jc w:val="center"/>
              <w:rPr>
                <w:rFonts w:ascii="Trebuchet MS" w:hAnsi="Trebuchet MS"/>
                <w:spacing w:val="-2"/>
                <w:sz w:val="22"/>
                <w:szCs w:val="22"/>
              </w:rPr>
            </w:pPr>
          </w:p>
        </w:tc>
        <w:tc>
          <w:tcPr>
            <w:tcW w:w="2326" w:type="dxa"/>
            <w:tcBorders>
              <w:top w:val="nil"/>
              <w:left w:val="single" w:sz="4" w:space="0" w:color="auto"/>
              <w:bottom w:val="single" w:sz="4" w:space="0" w:color="auto"/>
              <w:right w:val="single" w:sz="4" w:space="0" w:color="auto"/>
            </w:tcBorders>
          </w:tcPr>
          <w:p w14:paraId="1029CFD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             (1+10%)</w:t>
            </w:r>
          </w:p>
        </w:tc>
        <w:tc>
          <w:tcPr>
            <w:tcW w:w="850" w:type="dxa"/>
            <w:tcBorders>
              <w:left w:val="single" w:sz="4" w:space="0" w:color="auto"/>
            </w:tcBorders>
          </w:tcPr>
          <w:p w14:paraId="2F17D4BC" w14:textId="77777777" w:rsidR="00035321" w:rsidRDefault="00035321">
            <w:pPr>
              <w:tabs>
                <w:tab w:val="left" w:pos="567"/>
              </w:tabs>
              <w:suppressAutoHyphens/>
              <w:jc w:val="center"/>
              <w:rPr>
                <w:rFonts w:ascii="Trebuchet MS" w:hAnsi="Trebuchet MS"/>
                <w:spacing w:val="-2"/>
                <w:sz w:val="22"/>
                <w:szCs w:val="22"/>
              </w:rPr>
            </w:pPr>
          </w:p>
        </w:tc>
      </w:tr>
      <w:tr w:rsidR="00035321" w14:paraId="1459E6BB" w14:textId="77777777">
        <w:tc>
          <w:tcPr>
            <w:tcW w:w="2977" w:type="dxa"/>
          </w:tcPr>
          <w:p w14:paraId="49621D10" w14:textId="77777777" w:rsidR="00035321" w:rsidRDefault="00035321">
            <w:pPr>
              <w:tabs>
                <w:tab w:val="left" w:pos="567"/>
              </w:tabs>
              <w:suppressAutoHyphens/>
              <w:jc w:val="both"/>
              <w:rPr>
                <w:rFonts w:ascii="Trebuchet MS" w:hAnsi="Trebuchet MS"/>
                <w:spacing w:val="-2"/>
                <w:sz w:val="22"/>
                <w:szCs w:val="22"/>
              </w:rPr>
            </w:pPr>
          </w:p>
        </w:tc>
        <w:tc>
          <w:tcPr>
            <w:tcW w:w="284" w:type="dxa"/>
          </w:tcPr>
          <w:p w14:paraId="5401D96F"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single" w:sz="4" w:space="0" w:color="auto"/>
            </w:tcBorders>
          </w:tcPr>
          <w:p w14:paraId="65FF635E" w14:textId="77777777" w:rsidR="00035321" w:rsidRDefault="00035321">
            <w:pPr>
              <w:tabs>
                <w:tab w:val="left" w:pos="567"/>
              </w:tabs>
              <w:suppressAutoHyphens/>
              <w:jc w:val="center"/>
              <w:rPr>
                <w:rFonts w:ascii="Trebuchet MS" w:hAnsi="Trebuchet MS"/>
                <w:spacing w:val="-2"/>
                <w:sz w:val="22"/>
                <w:szCs w:val="22"/>
              </w:rPr>
            </w:pPr>
          </w:p>
        </w:tc>
        <w:tc>
          <w:tcPr>
            <w:tcW w:w="651" w:type="dxa"/>
          </w:tcPr>
          <w:p w14:paraId="11940A82" w14:textId="77777777" w:rsidR="00035321" w:rsidRDefault="00035321">
            <w:pPr>
              <w:tabs>
                <w:tab w:val="left" w:pos="567"/>
              </w:tabs>
              <w:suppressAutoHyphens/>
              <w:jc w:val="center"/>
              <w:rPr>
                <w:rFonts w:ascii="Trebuchet MS" w:hAnsi="Trebuchet MS"/>
                <w:spacing w:val="-2"/>
                <w:sz w:val="22"/>
                <w:szCs w:val="22"/>
              </w:rPr>
            </w:pPr>
          </w:p>
        </w:tc>
        <w:tc>
          <w:tcPr>
            <w:tcW w:w="2326" w:type="dxa"/>
            <w:tcBorders>
              <w:top w:val="single" w:sz="4" w:space="0" w:color="auto"/>
            </w:tcBorders>
          </w:tcPr>
          <w:p w14:paraId="7763CC47" w14:textId="77777777" w:rsidR="00035321" w:rsidRDefault="00035321">
            <w:pPr>
              <w:tabs>
                <w:tab w:val="left" w:pos="567"/>
              </w:tabs>
              <w:suppressAutoHyphens/>
              <w:jc w:val="center"/>
              <w:rPr>
                <w:rFonts w:ascii="Trebuchet MS" w:hAnsi="Trebuchet MS"/>
                <w:spacing w:val="-2"/>
                <w:sz w:val="22"/>
                <w:szCs w:val="22"/>
              </w:rPr>
            </w:pPr>
          </w:p>
        </w:tc>
        <w:tc>
          <w:tcPr>
            <w:tcW w:w="850" w:type="dxa"/>
          </w:tcPr>
          <w:p w14:paraId="4AA0C2B1" w14:textId="77777777" w:rsidR="00035321" w:rsidRDefault="00035321">
            <w:pPr>
              <w:tabs>
                <w:tab w:val="left" w:pos="567"/>
              </w:tabs>
              <w:suppressAutoHyphens/>
              <w:jc w:val="center"/>
              <w:rPr>
                <w:rFonts w:ascii="Trebuchet MS" w:hAnsi="Trebuchet MS"/>
                <w:spacing w:val="-2"/>
                <w:sz w:val="22"/>
                <w:szCs w:val="22"/>
              </w:rPr>
            </w:pPr>
          </w:p>
        </w:tc>
      </w:tr>
    </w:tbl>
    <w:p w14:paraId="57F55306" w14:textId="77777777" w:rsidR="00035321" w:rsidRDefault="00035321">
      <w:pPr>
        <w:tabs>
          <w:tab w:val="left" w:pos="567"/>
        </w:tabs>
        <w:suppressAutoHyphens/>
        <w:ind w:left="567"/>
        <w:jc w:val="both"/>
        <w:rPr>
          <w:rFonts w:ascii="Trebuchet MS" w:hAnsi="Trebuchet MS"/>
          <w:spacing w:val="-2"/>
          <w:sz w:val="22"/>
          <w:szCs w:val="22"/>
        </w:rPr>
      </w:pPr>
    </w:p>
    <w:p w14:paraId="797EE4C5" w14:textId="77777777" w:rsidR="00035321" w:rsidRDefault="00035321">
      <w:pPr>
        <w:tabs>
          <w:tab w:val="left" w:pos="567"/>
        </w:tabs>
        <w:suppressAutoHyphens/>
        <w:ind w:left="567"/>
        <w:jc w:val="both"/>
        <w:rPr>
          <w:rFonts w:ascii="Trebuchet MS" w:hAnsi="Trebuchet MS"/>
          <w:spacing w:val="-2"/>
          <w:sz w:val="22"/>
          <w:szCs w:val="22"/>
        </w:rPr>
      </w:pPr>
    </w:p>
    <w:p w14:paraId="141B405F" w14:textId="77777777" w:rsidR="00035321" w:rsidRDefault="00413271">
      <w:pPr>
        <w:ind w:left="567"/>
        <w:jc w:val="both"/>
        <w:rPr>
          <w:rFonts w:ascii="Trebuchet MS" w:hAnsi="Trebuchet MS"/>
          <w:spacing w:val="-2"/>
          <w:sz w:val="22"/>
          <w:szCs w:val="22"/>
        </w:rPr>
      </w:pPr>
      <w:r>
        <w:rPr>
          <w:rFonts w:ascii="Trebuchet MS" w:hAnsi="Trebuchet MS"/>
          <w:spacing w:val="-2"/>
          <w:sz w:val="22"/>
          <w:szCs w:val="22"/>
        </w:rPr>
        <w:t>This tells us that, at a discount rate of 10%, the investment is $9 better than putting the money in the bank. It means that, we would have to put $9 more in the bank (that is, $109 in total) to get the same return as the investment. We can demonstrate this by calculating the cash flow associated with putting $109 in the bank at an interest rate of 10%. It is as follows -</w:t>
      </w:r>
    </w:p>
    <w:p w14:paraId="74813814"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544"/>
        <w:gridCol w:w="284"/>
        <w:gridCol w:w="1417"/>
        <w:gridCol w:w="651"/>
        <w:gridCol w:w="2751"/>
        <w:gridCol w:w="425"/>
      </w:tblGrid>
      <w:tr w:rsidR="00035321" w14:paraId="0BDA4A14" w14:textId="77777777">
        <w:tc>
          <w:tcPr>
            <w:tcW w:w="3544" w:type="dxa"/>
            <w:tcBorders>
              <w:top w:val="nil"/>
              <w:left w:val="nil"/>
            </w:tcBorders>
          </w:tcPr>
          <w:p w14:paraId="1C51409E"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tcBorders>
          </w:tcPr>
          <w:p w14:paraId="7428AFDB" w14:textId="77777777" w:rsidR="00035321" w:rsidRDefault="00035321">
            <w:pPr>
              <w:tabs>
                <w:tab w:val="left" w:pos="567"/>
              </w:tabs>
              <w:suppressAutoHyphens/>
              <w:jc w:val="both"/>
              <w:rPr>
                <w:rFonts w:ascii="Trebuchet MS" w:hAnsi="Trebuchet MS"/>
                <w:spacing w:val="-2"/>
                <w:sz w:val="22"/>
                <w:szCs w:val="22"/>
              </w:rPr>
            </w:pPr>
          </w:p>
        </w:tc>
        <w:tc>
          <w:tcPr>
            <w:tcW w:w="1417" w:type="dxa"/>
            <w:tcBorders>
              <w:top w:val="nil"/>
              <w:bottom w:val="single" w:sz="4" w:space="0" w:color="auto"/>
            </w:tcBorders>
          </w:tcPr>
          <w:p w14:paraId="57EF692E" w14:textId="77777777" w:rsidR="00035321" w:rsidRDefault="00035321">
            <w:pPr>
              <w:tabs>
                <w:tab w:val="left" w:pos="567"/>
              </w:tabs>
              <w:suppressAutoHyphens/>
              <w:jc w:val="center"/>
              <w:rPr>
                <w:rFonts w:ascii="Trebuchet MS" w:hAnsi="Trebuchet MS"/>
                <w:spacing w:val="-2"/>
                <w:sz w:val="22"/>
                <w:szCs w:val="22"/>
              </w:rPr>
            </w:pPr>
          </w:p>
        </w:tc>
        <w:tc>
          <w:tcPr>
            <w:tcW w:w="651" w:type="dxa"/>
            <w:tcBorders>
              <w:top w:val="nil"/>
            </w:tcBorders>
          </w:tcPr>
          <w:p w14:paraId="16A2F709" w14:textId="77777777" w:rsidR="00035321" w:rsidRDefault="00035321">
            <w:pPr>
              <w:tabs>
                <w:tab w:val="left" w:pos="567"/>
              </w:tabs>
              <w:suppressAutoHyphens/>
              <w:jc w:val="center"/>
              <w:rPr>
                <w:rFonts w:ascii="Trebuchet MS" w:hAnsi="Trebuchet MS"/>
                <w:spacing w:val="-2"/>
                <w:sz w:val="22"/>
                <w:szCs w:val="22"/>
              </w:rPr>
            </w:pPr>
          </w:p>
        </w:tc>
        <w:tc>
          <w:tcPr>
            <w:tcW w:w="2751" w:type="dxa"/>
            <w:tcBorders>
              <w:top w:val="nil"/>
              <w:bottom w:val="single" w:sz="4" w:space="0" w:color="auto"/>
            </w:tcBorders>
          </w:tcPr>
          <w:p w14:paraId="04EBC846" w14:textId="77777777" w:rsidR="00035321" w:rsidRDefault="00035321">
            <w:pPr>
              <w:tabs>
                <w:tab w:val="left" w:pos="567"/>
              </w:tabs>
              <w:suppressAutoHyphens/>
              <w:jc w:val="center"/>
              <w:rPr>
                <w:rFonts w:ascii="Trebuchet MS" w:hAnsi="Trebuchet MS"/>
                <w:spacing w:val="-2"/>
                <w:sz w:val="22"/>
                <w:szCs w:val="22"/>
              </w:rPr>
            </w:pPr>
          </w:p>
        </w:tc>
        <w:tc>
          <w:tcPr>
            <w:tcW w:w="425" w:type="dxa"/>
            <w:tcBorders>
              <w:top w:val="nil"/>
              <w:right w:val="nil"/>
            </w:tcBorders>
          </w:tcPr>
          <w:p w14:paraId="646EDB27" w14:textId="77777777" w:rsidR="00035321" w:rsidRDefault="00035321">
            <w:pPr>
              <w:tabs>
                <w:tab w:val="left" w:pos="567"/>
              </w:tabs>
              <w:suppressAutoHyphens/>
              <w:jc w:val="center"/>
              <w:rPr>
                <w:rFonts w:ascii="Trebuchet MS" w:hAnsi="Trebuchet MS"/>
                <w:spacing w:val="-2"/>
                <w:sz w:val="22"/>
                <w:szCs w:val="22"/>
              </w:rPr>
            </w:pPr>
          </w:p>
        </w:tc>
      </w:tr>
      <w:tr w:rsidR="00035321" w14:paraId="7D9C2C77" w14:textId="77777777">
        <w:tc>
          <w:tcPr>
            <w:tcW w:w="3544" w:type="dxa"/>
            <w:tcBorders>
              <w:left w:val="nil"/>
            </w:tcBorders>
          </w:tcPr>
          <w:p w14:paraId="50588BC0" w14:textId="77777777" w:rsidR="00035321" w:rsidRDefault="00035321">
            <w:pPr>
              <w:tabs>
                <w:tab w:val="left" w:pos="567"/>
              </w:tabs>
              <w:suppressAutoHyphens/>
              <w:jc w:val="both"/>
              <w:rPr>
                <w:rFonts w:ascii="Trebuchet MS" w:hAnsi="Trebuchet MS"/>
                <w:spacing w:val="-2"/>
                <w:sz w:val="22"/>
                <w:szCs w:val="22"/>
              </w:rPr>
            </w:pPr>
          </w:p>
        </w:tc>
        <w:tc>
          <w:tcPr>
            <w:tcW w:w="284" w:type="dxa"/>
            <w:tcBorders>
              <w:right w:val="single" w:sz="4" w:space="0" w:color="auto"/>
            </w:tcBorders>
          </w:tcPr>
          <w:p w14:paraId="6FF61E36" w14:textId="77777777" w:rsidR="00035321" w:rsidRDefault="00035321">
            <w:pPr>
              <w:tabs>
                <w:tab w:val="left" w:pos="567"/>
              </w:tabs>
              <w:suppressAutoHyphens/>
              <w:jc w:val="both"/>
              <w:rPr>
                <w:rFonts w:ascii="Trebuchet MS" w:hAnsi="Trebuchet MS"/>
                <w:spacing w:val="-2"/>
                <w:sz w:val="22"/>
                <w:szCs w:val="22"/>
              </w:rPr>
            </w:pPr>
          </w:p>
        </w:tc>
        <w:tc>
          <w:tcPr>
            <w:tcW w:w="1417" w:type="dxa"/>
            <w:tcBorders>
              <w:top w:val="single" w:sz="4" w:space="0" w:color="auto"/>
              <w:left w:val="single" w:sz="4" w:space="0" w:color="auto"/>
              <w:bottom w:val="nil"/>
              <w:right w:val="single" w:sz="4" w:space="0" w:color="auto"/>
            </w:tcBorders>
          </w:tcPr>
          <w:p w14:paraId="4FF1F92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0</w:t>
            </w:r>
          </w:p>
        </w:tc>
        <w:tc>
          <w:tcPr>
            <w:tcW w:w="651" w:type="dxa"/>
            <w:tcBorders>
              <w:left w:val="single" w:sz="4" w:space="0" w:color="auto"/>
              <w:right w:val="single" w:sz="4" w:space="0" w:color="auto"/>
            </w:tcBorders>
          </w:tcPr>
          <w:p w14:paraId="10F0FB0F" w14:textId="77777777" w:rsidR="00035321" w:rsidRDefault="00035321">
            <w:pPr>
              <w:tabs>
                <w:tab w:val="left" w:pos="567"/>
              </w:tabs>
              <w:suppressAutoHyphens/>
              <w:jc w:val="center"/>
              <w:rPr>
                <w:rFonts w:ascii="Trebuchet MS" w:hAnsi="Trebuchet MS"/>
                <w:spacing w:val="-2"/>
                <w:sz w:val="22"/>
                <w:szCs w:val="22"/>
              </w:rPr>
            </w:pPr>
          </w:p>
        </w:tc>
        <w:tc>
          <w:tcPr>
            <w:tcW w:w="2751" w:type="dxa"/>
            <w:tcBorders>
              <w:top w:val="single" w:sz="4" w:space="0" w:color="auto"/>
              <w:left w:val="single" w:sz="4" w:space="0" w:color="auto"/>
              <w:bottom w:val="nil"/>
              <w:right w:val="single" w:sz="4" w:space="0" w:color="auto"/>
            </w:tcBorders>
          </w:tcPr>
          <w:p w14:paraId="07DC1B6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1 year</w:t>
            </w:r>
          </w:p>
        </w:tc>
        <w:tc>
          <w:tcPr>
            <w:tcW w:w="425" w:type="dxa"/>
            <w:tcBorders>
              <w:left w:val="single" w:sz="4" w:space="0" w:color="auto"/>
              <w:right w:val="nil"/>
            </w:tcBorders>
          </w:tcPr>
          <w:p w14:paraId="22143E06" w14:textId="77777777" w:rsidR="00035321" w:rsidRDefault="00035321">
            <w:pPr>
              <w:tabs>
                <w:tab w:val="left" w:pos="567"/>
              </w:tabs>
              <w:suppressAutoHyphens/>
              <w:jc w:val="center"/>
              <w:rPr>
                <w:rFonts w:ascii="Trebuchet MS" w:hAnsi="Trebuchet MS"/>
                <w:spacing w:val="-2"/>
                <w:sz w:val="22"/>
                <w:szCs w:val="22"/>
              </w:rPr>
            </w:pPr>
          </w:p>
        </w:tc>
      </w:tr>
      <w:tr w:rsidR="00035321" w14:paraId="04033A51" w14:textId="77777777">
        <w:tc>
          <w:tcPr>
            <w:tcW w:w="3544" w:type="dxa"/>
            <w:tcBorders>
              <w:left w:val="nil"/>
            </w:tcBorders>
          </w:tcPr>
          <w:p w14:paraId="6B62CB9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Cash flow of bank deposit $MM</w:t>
            </w:r>
          </w:p>
        </w:tc>
        <w:tc>
          <w:tcPr>
            <w:tcW w:w="284" w:type="dxa"/>
            <w:tcBorders>
              <w:right w:val="single" w:sz="4" w:space="0" w:color="auto"/>
            </w:tcBorders>
          </w:tcPr>
          <w:p w14:paraId="48292B29" w14:textId="77777777" w:rsidR="00035321" w:rsidRDefault="00035321">
            <w:pPr>
              <w:tabs>
                <w:tab w:val="left" w:pos="567"/>
              </w:tabs>
              <w:suppressAutoHyphens/>
              <w:jc w:val="both"/>
              <w:rPr>
                <w:rFonts w:ascii="Trebuchet MS" w:hAnsi="Trebuchet MS"/>
                <w:spacing w:val="-2"/>
                <w:sz w:val="22"/>
                <w:szCs w:val="22"/>
              </w:rPr>
            </w:pPr>
          </w:p>
        </w:tc>
        <w:tc>
          <w:tcPr>
            <w:tcW w:w="1417" w:type="dxa"/>
            <w:tcBorders>
              <w:top w:val="nil"/>
              <w:left w:val="single" w:sz="4" w:space="0" w:color="auto"/>
              <w:bottom w:val="single" w:sz="4" w:space="0" w:color="auto"/>
              <w:right w:val="single" w:sz="4" w:space="0" w:color="auto"/>
            </w:tcBorders>
          </w:tcPr>
          <w:p w14:paraId="6E698C7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-109</w:t>
            </w:r>
          </w:p>
        </w:tc>
        <w:tc>
          <w:tcPr>
            <w:tcW w:w="651" w:type="dxa"/>
            <w:tcBorders>
              <w:left w:val="single" w:sz="4" w:space="0" w:color="auto"/>
              <w:right w:val="single" w:sz="4" w:space="0" w:color="auto"/>
            </w:tcBorders>
          </w:tcPr>
          <w:p w14:paraId="623FE4B6" w14:textId="77777777" w:rsidR="00035321" w:rsidRDefault="00035321">
            <w:pPr>
              <w:tabs>
                <w:tab w:val="left" w:pos="567"/>
              </w:tabs>
              <w:suppressAutoHyphens/>
              <w:jc w:val="center"/>
              <w:rPr>
                <w:rFonts w:ascii="Trebuchet MS" w:hAnsi="Trebuchet MS"/>
                <w:spacing w:val="-2"/>
                <w:sz w:val="22"/>
                <w:szCs w:val="22"/>
              </w:rPr>
            </w:pPr>
          </w:p>
        </w:tc>
        <w:tc>
          <w:tcPr>
            <w:tcW w:w="2751" w:type="dxa"/>
            <w:tcBorders>
              <w:top w:val="nil"/>
              <w:left w:val="single" w:sz="4" w:space="0" w:color="auto"/>
              <w:bottom w:val="single" w:sz="4" w:space="0" w:color="auto"/>
              <w:right w:val="single" w:sz="4" w:space="0" w:color="auto"/>
            </w:tcBorders>
          </w:tcPr>
          <w:p w14:paraId="48360EA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109 * (1+10%) = +120</w:t>
            </w:r>
          </w:p>
        </w:tc>
        <w:tc>
          <w:tcPr>
            <w:tcW w:w="425" w:type="dxa"/>
            <w:tcBorders>
              <w:left w:val="single" w:sz="4" w:space="0" w:color="auto"/>
              <w:right w:val="nil"/>
            </w:tcBorders>
          </w:tcPr>
          <w:p w14:paraId="5CDC21A2" w14:textId="77777777" w:rsidR="00035321" w:rsidRDefault="00035321">
            <w:pPr>
              <w:tabs>
                <w:tab w:val="left" w:pos="567"/>
              </w:tabs>
              <w:suppressAutoHyphens/>
              <w:jc w:val="center"/>
              <w:rPr>
                <w:rFonts w:ascii="Trebuchet MS" w:hAnsi="Trebuchet MS"/>
                <w:spacing w:val="-2"/>
                <w:sz w:val="22"/>
                <w:szCs w:val="22"/>
              </w:rPr>
            </w:pPr>
          </w:p>
        </w:tc>
      </w:tr>
      <w:tr w:rsidR="00035321" w14:paraId="5DD7E4F4" w14:textId="77777777">
        <w:tc>
          <w:tcPr>
            <w:tcW w:w="3544" w:type="dxa"/>
            <w:tcBorders>
              <w:left w:val="nil"/>
              <w:bottom w:val="nil"/>
            </w:tcBorders>
          </w:tcPr>
          <w:p w14:paraId="0AE0EF93" w14:textId="77777777" w:rsidR="00035321" w:rsidRDefault="00035321">
            <w:pPr>
              <w:tabs>
                <w:tab w:val="left" w:pos="567"/>
              </w:tabs>
              <w:suppressAutoHyphens/>
              <w:jc w:val="both"/>
              <w:rPr>
                <w:rFonts w:ascii="Trebuchet MS" w:hAnsi="Trebuchet MS"/>
                <w:spacing w:val="-2"/>
                <w:sz w:val="22"/>
                <w:szCs w:val="22"/>
              </w:rPr>
            </w:pPr>
          </w:p>
        </w:tc>
        <w:tc>
          <w:tcPr>
            <w:tcW w:w="284" w:type="dxa"/>
            <w:tcBorders>
              <w:bottom w:val="nil"/>
            </w:tcBorders>
          </w:tcPr>
          <w:p w14:paraId="72538C14" w14:textId="77777777" w:rsidR="00035321" w:rsidRDefault="00035321">
            <w:pPr>
              <w:tabs>
                <w:tab w:val="left" w:pos="567"/>
              </w:tabs>
              <w:suppressAutoHyphens/>
              <w:jc w:val="both"/>
              <w:rPr>
                <w:rFonts w:ascii="Trebuchet MS" w:hAnsi="Trebuchet MS"/>
                <w:spacing w:val="-2"/>
                <w:sz w:val="22"/>
                <w:szCs w:val="22"/>
              </w:rPr>
            </w:pPr>
          </w:p>
        </w:tc>
        <w:tc>
          <w:tcPr>
            <w:tcW w:w="1417" w:type="dxa"/>
            <w:tcBorders>
              <w:top w:val="single" w:sz="4" w:space="0" w:color="auto"/>
              <w:bottom w:val="nil"/>
            </w:tcBorders>
          </w:tcPr>
          <w:p w14:paraId="0A31C584" w14:textId="77777777" w:rsidR="00035321" w:rsidRDefault="00035321">
            <w:pPr>
              <w:tabs>
                <w:tab w:val="left" w:pos="567"/>
              </w:tabs>
              <w:suppressAutoHyphens/>
              <w:jc w:val="center"/>
              <w:rPr>
                <w:rFonts w:ascii="Trebuchet MS" w:hAnsi="Trebuchet MS"/>
                <w:spacing w:val="-2"/>
                <w:sz w:val="22"/>
                <w:szCs w:val="22"/>
              </w:rPr>
            </w:pPr>
          </w:p>
        </w:tc>
        <w:tc>
          <w:tcPr>
            <w:tcW w:w="651" w:type="dxa"/>
            <w:tcBorders>
              <w:bottom w:val="nil"/>
            </w:tcBorders>
          </w:tcPr>
          <w:p w14:paraId="3273224F" w14:textId="77777777" w:rsidR="00035321" w:rsidRDefault="00035321">
            <w:pPr>
              <w:tabs>
                <w:tab w:val="left" w:pos="567"/>
              </w:tabs>
              <w:suppressAutoHyphens/>
              <w:jc w:val="center"/>
              <w:rPr>
                <w:rFonts w:ascii="Trebuchet MS" w:hAnsi="Trebuchet MS"/>
                <w:spacing w:val="-2"/>
                <w:sz w:val="22"/>
                <w:szCs w:val="22"/>
              </w:rPr>
            </w:pPr>
          </w:p>
        </w:tc>
        <w:tc>
          <w:tcPr>
            <w:tcW w:w="2751" w:type="dxa"/>
            <w:tcBorders>
              <w:top w:val="single" w:sz="4" w:space="0" w:color="auto"/>
              <w:bottom w:val="nil"/>
            </w:tcBorders>
          </w:tcPr>
          <w:p w14:paraId="05F803E0" w14:textId="77777777" w:rsidR="00035321" w:rsidRDefault="00035321">
            <w:pPr>
              <w:tabs>
                <w:tab w:val="left" w:pos="567"/>
              </w:tabs>
              <w:suppressAutoHyphens/>
              <w:jc w:val="center"/>
              <w:rPr>
                <w:rFonts w:ascii="Trebuchet MS" w:hAnsi="Trebuchet MS"/>
                <w:spacing w:val="-2"/>
                <w:sz w:val="22"/>
                <w:szCs w:val="22"/>
              </w:rPr>
            </w:pPr>
          </w:p>
        </w:tc>
        <w:tc>
          <w:tcPr>
            <w:tcW w:w="425" w:type="dxa"/>
            <w:tcBorders>
              <w:bottom w:val="nil"/>
              <w:right w:val="nil"/>
            </w:tcBorders>
          </w:tcPr>
          <w:p w14:paraId="16B94D51" w14:textId="77777777" w:rsidR="00035321" w:rsidRDefault="00035321">
            <w:pPr>
              <w:tabs>
                <w:tab w:val="left" w:pos="567"/>
              </w:tabs>
              <w:suppressAutoHyphens/>
              <w:jc w:val="center"/>
              <w:rPr>
                <w:rFonts w:ascii="Trebuchet MS" w:hAnsi="Trebuchet MS"/>
                <w:spacing w:val="-2"/>
                <w:sz w:val="22"/>
                <w:szCs w:val="22"/>
              </w:rPr>
            </w:pPr>
          </w:p>
        </w:tc>
      </w:tr>
    </w:tbl>
    <w:p w14:paraId="3E775E40" w14:textId="77777777" w:rsidR="00035321" w:rsidRDefault="00035321">
      <w:pPr>
        <w:tabs>
          <w:tab w:val="left" w:pos="567"/>
        </w:tabs>
        <w:suppressAutoHyphens/>
        <w:ind w:left="567"/>
        <w:jc w:val="both"/>
        <w:rPr>
          <w:rFonts w:ascii="Trebuchet MS" w:hAnsi="Trebuchet MS"/>
          <w:spacing w:val="-2"/>
          <w:sz w:val="22"/>
          <w:szCs w:val="22"/>
        </w:rPr>
      </w:pPr>
    </w:p>
    <w:p w14:paraId="04678F8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other words the output of both the investment and the bank are the same. However, the inputs are different. The bank requires an input of $109. The investment requires an input of $100 which is $9 less. This point is summarised in Figure 2.</w:t>
      </w:r>
    </w:p>
    <w:p w14:paraId="13F9CC18" w14:textId="77777777" w:rsidR="00035321" w:rsidRDefault="00035321">
      <w:pPr>
        <w:tabs>
          <w:tab w:val="left" w:pos="567"/>
        </w:tabs>
        <w:suppressAutoHyphens/>
        <w:ind w:left="567"/>
        <w:jc w:val="both"/>
        <w:rPr>
          <w:rFonts w:ascii="Trebuchet MS" w:hAnsi="Trebuchet MS"/>
          <w:spacing w:val="-2"/>
          <w:sz w:val="22"/>
          <w:szCs w:val="22"/>
        </w:rPr>
      </w:pPr>
    </w:p>
    <w:p w14:paraId="711761F9" w14:textId="77777777" w:rsidR="00035321" w:rsidRDefault="00035321">
      <w:pPr>
        <w:tabs>
          <w:tab w:val="left" w:pos="567"/>
        </w:tabs>
        <w:suppressAutoHyphens/>
        <w:ind w:left="567"/>
        <w:jc w:val="both"/>
        <w:rPr>
          <w:rFonts w:ascii="Trebuchet MS" w:hAnsi="Trebuchet MS"/>
          <w:spacing w:val="-2"/>
          <w:sz w:val="22"/>
          <w:szCs w:val="22"/>
        </w:rPr>
      </w:pPr>
    </w:p>
    <w:p w14:paraId="29168292"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977"/>
        <w:gridCol w:w="284"/>
        <w:gridCol w:w="1984"/>
        <w:gridCol w:w="651"/>
        <w:gridCol w:w="2184"/>
        <w:gridCol w:w="284"/>
      </w:tblGrid>
      <w:tr w:rsidR="00035321" w14:paraId="7C84339D" w14:textId="77777777">
        <w:tc>
          <w:tcPr>
            <w:tcW w:w="8364" w:type="dxa"/>
            <w:gridSpan w:val="6"/>
          </w:tcPr>
          <w:p w14:paraId="5F9BF148" w14:textId="77777777" w:rsidR="00035321" w:rsidRDefault="00413271">
            <w:pPr>
              <w:tabs>
                <w:tab w:val="left" w:pos="567"/>
              </w:tabs>
              <w:suppressAutoHyphens/>
              <w:rPr>
                <w:rFonts w:ascii="Trebuchet MS" w:hAnsi="Trebuchet MS"/>
                <w:b/>
                <w:spacing w:val="-2"/>
                <w:sz w:val="22"/>
                <w:szCs w:val="22"/>
              </w:rPr>
            </w:pPr>
            <w:r>
              <w:rPr>
                <w:rFonts w:ascii="Trebuchet MS" w:hAnsi="Trebuchet MS"/>
                <w:b/>
                <w:spacing w:val="-2"/>
                <w:sz w:val="22"/>
                <w:szCs w:val="22"/>
              </w:rPr>
              <w:lastRenderedPageBreak/>
              <w:t>Figure 2 - Input / output for simple project</w:t>
            </w:r>
          </w:p>
        </w:tc>
      </w:tr>
      <w:tr w:rsidR="00035321" w14:paraId="4492A1E8" w14:textId="77777777">
        <w:tc>
          <w:tcPr>
            <w:tcW w:w="2977" w:type="dxa"/>
          </w:tcPr>
          <w:p w14:paraId="76BD13C7" w14:textId="77777777" w:rsidR="00035321" w:rsidRDefault="00035321">
            <w:pPr>
              <w:tabs>
                <w:tab w:val="left" w:pos="567"/>
              </w:tabs>
              <w:suppressAutoHyphens/>
              <w:jc w:val="both"/>
              <w:rPr>
                <w:rFonts w:ascii="Trebuchet MS" w:hAnsi="Trebuchet MS"/>
                <w:spacing w:val="-2"/>
                <w:sz w:val="22"/>
                <w:szCs w:val="22"/>
              </w:rPr>
            </w:pPr>
          </w:p>
        </w:tc>
        <w:tc>
          <w:tcPr>
            <w:tcW w:w="284" w:type="dxa"/>
          </w:tcPr>
          <w:p w14:paraId="4EACC256" w14:textId="77777777" w:rsidR="00035321" w:rsidRDefault="00035321">
            <w:pPr>
              <w:tabs>
                <w:tab w:val="left" w:pos="567"/>
              </w:tabs>
              <w:suppressAutoHyphens/>
              <w:jc w:val="both"/>
              <w:rPr>
                <w:rFonts w:ascii="Trebuchet MS" w:hAnsi="Trebuchet MS"/>
                <w:spacing w:val="-2"/>
                <w:sz w:val="22"/>
                <w:szCs w:val="22"/>
              </w:rPr>
            </w:pPr>
          </w:p>
        </w:tc>
        <w:tc>
          <w:tcPr>
            <w:tcW w:w="1984" w:type="dxa"/>
            <w:tcBorders>
              <w:bottom w:val="nil"/>
            </w:tcBorders>
          </w:tcPr>
          <w:p w14:paraId="54A83F9F" w14:textId="77777777" w:rsidR="00035321" w:rsidRDefault="00035321">
            <w:pPr>
              <w:tabs>
                <w:tab w:val="left" w:pos="567"/>
              </w:tabs>
              <w:suppressAutoHyphens/>
              <w:jc w:val="center"/>
              <w:rPr>
                <w:rFonts w:ascii="Trebuchet MS" w:hAnsi="Trebuchet MS"/>
                <w:spacing w:val="-2"/>
                <w:sz w:val="22"/>
                <w:szCs w:val="22"/>
              </w:rPr>
            </w:pPr>
          </w:p>
        </w:tc>
        <w:tc>
          <w:tcPr>
            <w:tcW w:w="651" w:type="dxa"/>
            <w:tcBorders>
              <w:bottom w:val="nil"/>
            </w:tcBorders>
          </w:tcPr>
          <w:p w14:paraId="559DA38E"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bottom w:val="nil"/>
            </w:tcBorders>
          </w:tcPr>
          <w:p w14:paraId="1B9874E6" w14:textId="77777777" w:rsidR="00035321" w:rsidRDefault="00035321">
            <w:pPr>
              <w:tabs>
                <w:tab w:val="left" w:pos="567"/>
              </w:tabs>
              <w:suppressAutoHyphens/>
              <w:jc w:val="center"/>
              <w:rPr>
                <w:rFonts w:ascii="Trebuchet MS" w:hAnsi="Trebuchet MS"/>
                <w:spacing w:val="-2"/>
                <w:sz w:val="22"/>
                <w:szCs w:val="22"/>
              </w:rPr>
            </w:pPr>
          </w:p>
        </w:tc>
        <w:tc>
          <w:tcPr>
            <w:tcW w:w="284" w:type="dxa"/>
          </w:tcPr>
          <w:p w14:paraId="42C96E20" w14:textId="77777777" w:rsidR="00035321" w:rsidRDefault="00035321">
            <w:pPr>
              <w:tabs>
                <w:tab w:val="left" w:pos="567"/>
              </w:tabs>
              <w:suppressAutoHyphens/>
              <w:jc w:val="center"/>
              <w:rPr>
                <w:rFonts w:ascii="Trebuchet MS" w:hAnsi="Trebuchet MS"/>
                <w:spacing w:val="-2"/>
                <w:sz w:val="22"/>
                <w:szCs w:val="22"/>
              </w:rPr>
            </w:pPr>
          </w:p>
        </w:tc>
      </w:tr>
      <w:tr w:rsidR="00035321" w14:paraId="39B4BE8E" w14:textId="77777777">
        <w:tc>
          <w:tcPr>
            <w:tcW w:w="2977" w:type="dxa"/>
          </w:tcPr>
          <w:p w14:paraId="485A2AC8" w14:textId="77777777" w:rsidR="00035321" w:rsidRDefault="00035321">
            <w:pPr>
              <w:tabs>
                <w:tab w:val="left" w:pos="567"/>
              </w:tabs>
              <w:suppressAutoHyphens/>
              <w:jc w:val="both"/>
              <w:rPr>
                <w:rFonts w:ascii="Trebuchet MS" w:hAnsi="Trebuchet MS"/>
                <w:spacing w:val="-2"/>
                <w:sz w:val="22"/>
                <w:szCs w:val="22"/>
              </w:rPr>
            </w:pPr>
          </w:p>
        </w:tc>
        <w:tc>
          <w:tcPr>
            <w:tcW w:w="284" w:type="dxa"/>
            <w:tcBorders>
              <w:right w:val="nil"/>
            </w:tcBorders>
          </w:tcPr>
          <w:p w14:paraId="46280AE8"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nil"/>
              <w:left w:val="nil"/>
              <w:bottom w:val="single" w:sz="4" w:space="0" w:color="auto"/>
              <w:right w:val="nil"/>
            </w:tcBorders>
          </w:tcPr>
          <w:p w14:paraId="09372E5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Input (time 0)</w:t>
            </w:r>
          </w:p>
        </w:tc>
        <w:tc>
          <w:tcPr>
            <w:tcW w:w="651" w:type="dxa"/>
            <w:tcBorders>
              <w:top w:val="nil"/>
              <w:left w:val="nil"/>
              <w:bottom w:val="nil"/>
              <w:right w:val="nil"/>
            </w:tcBorders>
          </w:tcPr>
          <w:p w14:paraId="24FA7596"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nil"/>
              <w:left w:val="nil"/>
              <w:bottom w:val="single" w:sz="4" w:space="0" w:color="auto"/>
              <w:right w:val="nil"/>
            </w:tcBorders>
          </w:tcPr>
          <w:p w14:paraId="377DC02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Output (time 1)</w:t>
            </w:r>
          </w:p>
        </w:tc>
        <w:tc>
          <w:tcPr>
            <w:tcW w:w="284" w:type="dxa"/>
            <w:tcBorders>
              <w:left w:val="nil"/>
            </w:tcBorders>
          </w:tcPr>
          <w:p w14:paraId="6E407426" w14:textId="77777777" w:rsidR="00035321" w:rsidRDefault="00035321">
            <w:pPr>
              <w:tabs>
                <w:tab w:val="left" w:pos="567"/>
              </w:tabs>
              <w:suppressAutoHyphens/>
              <w:jc w:val="center"/>
              <w:rPr>
                <w:rFonts w:ascii="Trebuchet MS" w:hAnsi="Trebuchet MS"/>
                <w:spacing w:val="-2"/>
                <w:sz w:val="22"/>
                <w:szCs w:val="22"/>
              </w:rPr>
            </w:pPr>
          </w:p>
        </w:tc>
      </w:tr>
      <w:tr w:rsidR="00035321" w14:paraId="66CF6CF2" w14:textId="77777777">
        <w:tc>
          <w:tcPr>
            <w:tcW w:w="2977" w:type="dxa"/>
            <w:tcBorders>
              <w:bottom w:val="nil"/>
            </w:tcBorders>
          </w:tcPr>
          <w:p w14:paraId="65FF250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Investment $MM</w:t>
            </w:r>
          </w:p>
        </w:tc>
        <w:tc>
          <w:tcPr>
            <w:tcW w:w="284" w:type="dxa"/>
            <w:tcBorders>
              <w:right w:val="nil"/>
            </w:tcBorders>
          </w:tcPr>
          <w:p w14:paraId="083C5669"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single" w:sz="4" w:space="0" w:color="auto"/>
              <w:left w:val="nil"/>
              <w:bottom w:val="nil"/>
              <w:right w:val="nil"/>
            </w:tcBorders>
          </w:tcPr>
          <w:p w14:paraId="0DCBBDF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-100</w:t>
            </w:r>
          </w:p>
        </w:tc>
        <w:tc>
          <w:tcPr>
            <w:tcW w:w="651" w:type="dxa"/>
            <w:tcBorders>
              <w:left w:val="nil"/>
              <w:right w:val="nil"/>
            </w:tcBorders>
          </w:tcPr>
          <w:p w14:paraId="5C43223D"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single" w:sz="4" w:space="0" w:color="auto"/>
              <w:left w:val="nil"/>
              <w:bottom w:val="nil"/>
              <w:right w:val="nil"/>
            </w:tcBorders>
          </w:tcPr>
          <w:p w14:paraId="16856DE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+120</w:t>
            </w:r>
          </w:p>
        </w:tc>
        <w:tc>
          <w:tcPr>
            <w:tcW w:w="284" w:type="dxa"/>
            <w:tcBorders>
              <w:left w:val="nil"/>
            </w:tcBorders>
          </w:tcPr>
          <w:p w14:paraId="17D523E9" w14:textId="77777777" w:rsidR="00035321" w:rsidRDefault="00035321">
            <w:pPr>
              <w:tabs>
                <w:tab w:val="left" w:pos="567"/>
              </w:tabs>
              <w:suppressAutoHyphens/>
              <w:jc w:val="center"/>
              <w:rPr>
                <w:rFonts w:ascii="Trebuchet MS" w:hAnsi="Trebuchet MS"/>
                <w:spacing w:val="-2"/>
                <w:sz w:val="22"/>
                <w:szCs w:val="22"/>
                <w:u w:val="single"/>
              </w:rPr>
            </w:pPr>
          </w:p>
        </w:tc>
      </w:tr>
      <w:tr w:rsidR="00035321" w14:paraId="082F8793" w14:textId="77777777">
        <w:tc>
          <w:tcPr>
            <w:tcW w:w="2977" w:type="dxa"/>
            <w:tcBorders>
              <w:top w:val="nil"/>
              <w:bottom w:val="single" w:sz="4" w:space="0" w:color="auto"/>
            </w:tcBorders>
          </w:tcPr>
          <w:p w14:paraId="3E936EC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Bank alternative $MM</w:t>
            </w:r>
          </w:p>
        </w:tc>
        <w:tc>
          <w:tcPr>
            <w:tcW w:w="284" w:type="dxa"/>
            <w:tcBorders>
              <w:right w:val="nil"/>
            </w:tcBorders>
          </w:tcPr>
          <w:p w14:paraId="390ECE72"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nil"/>
              <w:left w:val="nil"/>
              <w:bottom w:val="single" w:sz="4" w:space="0" w:color="auto"/>
              <w:right w:val="nil"/>
            </w:tcBorders>
          </w:tcPr>
          <w:p w14:paraId="0812BDB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-109</w:t>
            </w:r>
          </w:p>
        </w:tc>
        <w:tc>
          <w:tcPr>
            <w:tcW w:w="651" w:type="dxa"/>
            <w:tcBorders>
              <w:left w:val="nil"/>
              <w:right w:val="nil"/>
            </w:tcBorders>
          </w:tcPr>
          <w:p w14:paraId="5203CD59"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nil"/>
              <w:left w:val="nil"/>
              <w:bottom w:val="single" w:sz="4" w:space="0" w:color="auto"/>
              <w:right w:val="nil"/>
            </w:tcBorders>
          </w:tcPr>
          <w:p w14:paraId="76E9A2F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+120</w:t>
            </w:r>
          </w:p>
        </w:tc>
        <w:tc>
          <w:tcPr>
            <w:tcW w:w="284" w:type="dxa"/>
            <w:tcBorders>
              <w:left w:val="nil"/>
            </w:tcBorders>
          </w:tcPr>
          <w:p w14:paraId="7C1D3963" w14:textId="77777777" w:rsidR="00035321" w:rsidRDefault="00035321">
            <w:pPr>
              <w:tabs>
                <w:tab w:val="left" w:pos="567"/>
              </w:tabs>
              <w:suppressAutoHyphens/>
              <w:jc w:val="center"/>
              <w:rPr>
                <w:rFonts w:ascii="Trebuchet MS" w:hAnsi="Trebuchet MS"/>
                <w:spacing w:val="-2"/>
                <w:sz w:val="22"/>
                <w:szCs w:val="22"/>
              </w:rPr>
            </w:pPr>
          </w:p>
        </w:tc>
      </w:tr>
      <w:tr w:rsidR="00035321" w14:paraId="126D30C8" w14:textId="77777777">
        <w:tc>
          <w:tcPr>
            <w:tcW w:w="2977" w:type="dxa"/>
            <w:tcBorders>
              <w:top w:val="single" w:sz="4" w:space="0" w:color="auto"/>
            </w:tcBorders>
          </w:tcPr>
          <w:p w14:paraId="2270C89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 = extra in bank $MM</w:t>
            </w:r>
          </w:p>
        </w:tc>
        <w:tc>
          <w:tcPr>
            <w:tcW w:w="284" w:type="dxa"/>
            <w:tcBorders>
              <w:right w:val="nil"/>
            </w:tcBorders>
          </w:tcPr>
          <w:p w14:paraId="5BCB95C1"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single" w:sz="4" w:space="0" w:color="auto"/>
              <w:left w:val="nil"/>
              <w:bottom w:val="nil"/>
              <w:right w:val="nil"/>
            </w:tcBorders>
          </w:tcPr>
          <w:p w14:paraId="2C3CEB9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9</w:t>
            </w:r>
          </w:p>
        </w:tc>
        <w:tc>
          <w:tcPr>
            <w:tcW w:w="651" w:type="dxa"/>
            <w:tcBorders>
              <w:left w:val="nil"/>
              <w:right w:val="nil"/>
            </w:tcBorders>
          </w:tcPr>
          <w:p w14:paraId="3827284C"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single" w:sz="4" w:space="0" w:color="auto"/>
              <w:left w:val="nil"/>
              <w:bottom w:val="nil"/>
              <w:right w:val="nil"/>
            </w:tcBorders>
          </w:tcPr>
          <w:p w14:paraId="5141ABA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      0</w:t>
            </w:r>
          </w:p>
        </w:tc>
        <w:tc>
          <w:tcPr>
            <w:tcW w:w="284" w:type="dxa"/>
            <w:tcBorders>
              <w:left w:val="nil"/>
            </w:tcBorders>
          </w:tcPr>
          <w:p w14:paraId="5F63CAF0" w14:textId="77777777" w:rsidR="00035321" w:rsidRDefault="00035321">
            <w:pPr>
              <w:tabs>
                <w:tab w:val="left" w:pos="567"/>
              </w:tabs>
              <w:suppressAutoHyphens/>
              <w:jc w:val="center"/>
              <w:rPr>
                <w:rFonts w:ascii="Trebuchet MS" w:hAnsi="Trebuchet MS"/>
                <w:spacing w:val="-2"/>
                <w:sz w:val="22"/>
                <w:szCs w:val="22"/>
              </w:rPr>
            </w:pPr>
          </w:p>
        </w:tc>
      </w:tr>
      <w:tr w:rsidR="00035321" w14:paraId="5E44E8D5" w14:textId="77777777">
        <w:tc>
          <w:tcPr>
            <w:tcW w:w="2977" w:type="dxa"/>
          </w:tcPr>
          <w:p w14:paraId="01F52919" w14:textId="77777777" w:rsidR="00035321" w:rsidRDefault="00035321">
            <w:pPr>
              <w:tabs>
                <w:tab w:val="left" w:pos="567"/>
              </w:tabs>
              <w:suppressAutoHyphens/>
              <w:jc w:val="both"/>
              <w:rPr>
                <w:rFonts w:ascii="Trebuchet MS" w:hAnsi="Trebuchet MS"/>
                <w:spacing w:val="-2"/>
                <w:sz w:val="22"/>
                <w:szCs w:val="22"/>
              </w:rPr>
            </w:pPr>
          </w:p>
        </w:tc>
        <w:tc>
          <w:tcPr>
            <w:tcW w:w="284" w:type="dxa"/>
          </w:tcPr>
          <w:p w14:paraId="35365FA7"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nil"/>
            </w:tcBorders>
          </w:tcPr>
          <w:p w14:paraId="02004CA9" w14:textId="77777777" w:rsidR="00035321" w:rsidRDefault="00035321">
            <w:pPr>
              <w:tabs>
                <w:tab w:val="left" w:pos="567"/>
              </w:tabs>
              <w:suppressAutoHyphens/>
              <w:jc w:val="center"/>
              <w:rPr>
                <w:rFonts w:ascii="Trebuchet MS" w:hAnsi="Trebuchet MS"/>
                <w:spacing w:val="-2"/>
                <w:sz w:val="22"/>
                <w:szCs w:val="22"/>
              </w:rPr>
            </w:pPr>
          </w:p>
        </w:tc>
        <w:tc>
          <w:tcPr>
            <w:tcW w:w="651" w:type="dxa"/>
          </w:tcPr>
          <w:p w14:paraId="6089A258"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nil"/>
            </w:tcBorders>
          </w:tcPr>
          <w:p w14:paraId="1B25F798" w14:textId="77777777" w:rsidR="00035321" w:rsidRDefault="00035321">
            <w:pPr>
              <w:tabs>
                <w:tab w:val="left" w:pos="567"/>
              </w:tabs>
              <w:suppressAutoHyphens/>
              <w:jc w:val="center"/>
              <w:rPr>
                <w:rFonts w:ascii="Trebuchet MS" w:hAnsi="Trebuchet MS"/>
                <w:spacing w:val="-2"/>
                <w:sz w:val="22"/>
                <w:szCs w:val="22"/>
              </w:rPr>
            </w:pPr>
          </w:p>
        </w:tc>
        <w:tc>
          <w:tcPr>
            <w:tcW w:w="284" w:type="dxa"/>
          </w:tcPr>
          <w:p w14:paraId="1A9842BC" w14:textId="77777777" w:rsidR="00035321" w:rsidRDefault="00035321">
            <w:pPr>
              <w:tabs>
                <w:tab w:val="left" w:pos="567"/>
              </w:tabs>
              <w:suppressAutoHyphens/>
              <w:jc w:val="center"/>
              <w:rPr>
                <w:rFonts w:ascii="Trebuchet MS" w:hAnsi="Trebuchet MS"/>
                <w:spacing w:val="-2"/>
                <w:sz w:val="22"/>
                <w:szCs w:val="22"/>
              </w:rPr>
            </w:pPr>
          </w:p>
        </w:tc>
      </w:tr>
    </w:tbl>
    <w:p w14:paraId="14A5189C" w14:textId="77777777" w:rsidR="00035321" w:rsidRDefault="00035321">
      <w:pPr>
        <w:tabs>
          <w:tab w:val="left" w:pos="567"/>
        </w:tabs>
        <w:suppressAutoHyphens/>
        <w:ind w:left="567"/>
        <w:jc w:val="both"/>
        <w:rPr>
          <w:rFonts w:ascii="Trebuchet MS" w:hAnsi="Trebuchet MS"/>
          <w:spacing w:val="-2"/>
          <w:sz w:val="22"/>
          <w:szCs w:val="22"/>
        </w:rPr>
      </w:pPr>
    </w:p>
    <w:p w14:paraId="1CADDB5C" w14:textId="77777777" w:rsidR="00035321" w:rsidRDefault="00035321">
      <w:pPr>
        <w:tabs>
          <w:tab w:val="left" w:pos="567"/>
        </w:tabs>
        <w:suppressAutoHyphens/>
        <w:ind w:left="567"/>
        <w:jc w:val="both"/>
        <w:rPr>
          <w:rFonts w:ascii="Trebuchet MS" w:hAnsi="Trebuchet MS"/>
          <w:spacing w:val="-2"/>
          <w:sz w:val="22"/>
          <w:szCs w:val="22"/>
        </w:rPr>
      </w:pPr>
    </w:p>
    <w:p w14:paraId="54C5253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Therefore, the value of the investment in today</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terms is $9, because this is how much more we would need to put in the bank now to give the same cash flow as the investment.  Clearly, if the present value of the investment had turned out to be negative, then the investment would have been worse than putting the money into the bank</w:t>
      </w:r>
    </w:p>
    <w:p w14:paraId="2A31DC84" w14:textId="77777777" w:rsidR="00035321" w:rsidRDefault="00035321">
      <w:pPr>
        <w:tabs>
          <w:tab w:val="left" w:pos="567"/>
        </w:tabs>
        <w:suppressAutoHyphens/>
        <w:ind w:left="567"/>
        <w:jc w:val="both"/>
        <w:rPr>
          <w:rFonts w:ascii="Trebuchet MS" w:hAnsi="Trebuchet MS"/>
          <w:spacing w:val="-2"/>
          <w:sz w:val="22"/>
          <w:szCs w:val="22"/>
        </w:rPr>
      </w:pPr>
    </w:p>
    <w:p w14:paraId="55E58181"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has the same meaning no matter how many time periods we are considering. Figure 3 shows a similar calculation for a project with cash flows which are projected for a period of 5 years. It demonstrates that the NPV of the cash flow stream is precisely the extra amount of money that would have to be placed in the bank to enable the bank to give exactly the same annual cash flow as the project being considered.</w:t>
      </w:r>
    </w:p>
    <w:p w14:paraId="60A60BA0" w14:textId="77777777" w:rsidR="00035321" w:rsidRDefault="00035321">
      <w:pPr>
        <w:tabs>
          <w:tab w:val="left" w:pos="567"/>
        </w:tabs>
        <w:suppressAutoHyphens/>
        <w:ind w:left="567"/>
        <w:jc w:val="both"/>
        <w:rPr>
          <w:rFonts w:ascii="Trebuchet MS" w:hAnsi="Trebuchet MS"/>
          <w:spacing w:val="-2"/>
          <w:sz w:val="22"/>
          <w:szCs w:val="22"/>
        </w:rPr>
      </w:pPr>
    </w:p>
    <w:p w14:paraId="5D18EA31"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3045"/>
        <w:gridCol w:w="827"/>
        <w:gridCol w:w="147"/>
        <w:gridCol w:w="804"/>
        <w:gridCol w:w="171"/>
        <w:gridCol w:w="643"/>
        <w:gridCol w:w="331"/>
        <w:gridCol w:w="486"/>
        <w:gridCol w:w="489"/>
        <w:gridCol w:w="462"/>
        <w:gridCol w:w="512"/>
        <w:gridCol w:w="975"/>
        <w:gridCol w:w="236"/>
      </w:tblGrid>
      <w:tr w:rsidR="00035321" w14:paraId="049FC5EB" w14:textId="77777777">
        <w:tc>
          <w:tcPr>
            <w:tcW w:w="9128" w:type="dxa"/>
            <w:gridSpan w:val="13"/>
            <w:tcBorders>
              <w:top w:val="single" w:sz="4" w:space="0" w:color="auto"/>
              <w:bottom w:val="nil"/>
              <w:right w:val="single" w:sz="4" w:space="0" w:color="auto"/>
            </w:tcBorders>
          </w:tcPr>
          <w:p w14:paraId="1FDD3750" w14:textId="77777777" w:rsidR="00035321" w:rsidRDefault="00413271">
            <w:pPr>
              <w:tabs>
                <w:tab w:val="left" w:pos="567"/>
              </w:tabs>
              <w:suppressAutoHyphens/>
              <w:rPr>
                <w:rFonts w:ascii="Trebuchet MS" w:hAnsi="Trebuchet MS"/>
                <w:spacing w:val="-2"/>
                <w:sz w:val="22"/>
                <w:szCs w:val="22"/>
              </w:rPr>
            </w:pPr>
            <w:r>
              <w:rPr>
                <w:rFonts w:ascii="Trebuchet MS" w:hAnsi="Trebuchet MS"/>
                <w:b/>
                <w:spacing w:val="-2"/>
                <w:sz w:val="22"/>
                <w:szCs w:val="22"/>
              </w:rPr>
              <w:t>Figure 3 - The meaning of NPV</w:t>
            </w:r>
          </w:p>
        </w:tc>
      </w:tr>
      <w:tr w:rsidR="00035321" w14:paraId="74412470" w14:textId="77777777">
        <w:tc>
          <w:tcPr>
            <w:tcW w:w="3045" w:type="dxa"/>
            <w:tcBorders>
              <w:top w:val="nil"/>
              <w:bottom w:val="nil"/>
              <w:right w:val="nil"/>
            </w:tcBorders>
          </w:tcPr>
          <w:p w14:paraId="00787149" w14:textId="77777777" w:rsidR="00035321" w:rsidRDefault="00035321">
            <w:pPr>
              <w:tabs>
                <w:tab w:val="left" w:pos="567"/>
              </w:tabs>
              <w:suppressAutoHyphens/>
              <w:jc w:val="both"/>
              <w:rPr>
                <w:rFonts w:ascii="Trebuchet MS" w:hAnsi="Trebuchet MS"/>
                <w:spacing w:val="-2"/>
                <w:sz w:val="22"/>
                <w:szCs w:val="22"/>
              </w:rPr>
            </w:pPr>
          </w:p>
        </w:tc>
        <w:tc>
          <w:tcPr>
            <w:tcW w:w="827" w:type="dxa"/>
            <w:tcBorders>
              <w:top w:val="nil"/>
              <w:left w:val="nil"/>
              <w:bottom w:val="nil"/>
              <w:right w:val="nil"/>
            </w:tcBorders>
          </w:tcPr>
          <w:p w14:paraId="279EB7BE" w14:textId="77777777" w:rsidR="00035321" w:rsidRDefault="00035321">
            <w:pPr>
              <w:tabs>
                <w:tab w:val="left" w:pos="567"/>
              </w:tabs>
              <w:suppressAutoHyphens/>
              <w:jc w:val="right"/>
              <w:rPr>
                <w:rFonts w:ascii="Trebuchet MS" w:hAnsi="Trebuchet MS"/>
                <w:spacing w:val="-2"/>
                <w:sz w:val="22"/>
                <w:szCs w:val="22"/>
              </w:rPr>
            </w:pPr>
          </w:p>
        </w:tc>
        <w:tc>
          <w:tcPr>
            <w:tcW w:w="951" w:type="dxa"/>
            <w:gridSpan w:val="2"/>
            <w:tcBorders>
              <w:top w:val="nil"/>
              <w:left w:val="nil"/>
              <w:bottom w:val="nil"/>
              <w:right w:val="nil"/>
            </w:tcBorders>
          </w:tcPr>
          <w:p w14:paraId="0EFBACAC" w14:textId="77777777" w:rsidR="00035321" w:rsidRDefault="00035321">
            <w:pPr>
              <w:tabs>
                <w:tab w:val="left" w:pos="567"/>
              </w:tabs>
              <w:suppressAutoHyphens/>
              <w:jc w:val="right"/>
              <w:rPr>
                <w:rFonts w:ascii="Trebuchet MS" w:hAnsi="Trebuchet MS"/>
                <w:spacing w:val="-2"/>
                <w:sz w:val="22"/>
                <w:szCs w:val="22"/>
              </w:rPr>
            </w:pPr>
          </w:p>
        </w:tc>
        <w:tc>
          <w:tcPr>
            <w:tcW w:w="814" w:type="dxa"/>
            <w:gridSpan w:val="2"/>
            <w:tcBorders>
              <w:top w:val="nil"/>
              <w:left w:val="nil"/>
              <w:bottom w:val="nil"/>
              <w:right w:val="nil"/>
            </w:tcBorders>
          </w:tcPr>
          <w:p w14:paraId="681C0DBF" w14:textId="77777777" w:rsidR="00035321" w:rsidRDefault="00035321">
            <w:pPr>
              <w:tabs>
                <w:tab w:val="left" w:pos="567"/>
              </w:tabs>
              <w:suppressAutoHyphens/>
              <w:jc w:val="right"/>
              <w:rPr>
                <w:rFonts w:ascii="Trebuchet MS" w:hAnsi="Trebuchet MS"/>
                <w:spacing w:val="-2"/>
                <w:sz w:val="22"/>
                <w:szCs w:val="22"/>
              </w:rPr>
            </w:pPr>
          </w:p>
        </w:tc>
        <w:tc>
          <w:tcPr>
            <w:tcW w:w="817" w:type="dxa"/>
            <w:gridSpan w:val="2"/>
            <w:tcBorders>
              <w:top w:val="nil"/>
              <w:left w:val="nil"/>
              <w:bottom w:val="nil"/>
              <w:right w:val="nil"/>
            </w:tcBorders>
          </w:tcPr>
          <w:p w14:paraId="174856FB" w14:textId="77777777" w:rsidR="00035321" w:rsidRDefault="00035321">
            <w:pPr>
              <w:tabs>
                <w:tab w:val="left" w:pos="567"/>
              </w:tabs>
              <w:suppressAutoHyphens/>
              <w:jc w:val="right"/>
              <w:rPr>
                <w:rFonts w:ascii="Trebuchet MS" w:hAnsi="Trebuchet MS"/>
                <w:spacing w:val="-2"/>
                <w:sz w:val="22"/>
                <w:szCs w:val="22"/>
              </w:rPr>
            </w:pPr>
          </w:p>
        </w:tc>
        <w:tc>
          <w:tcPr>
            <w:tcW w:w="951" w:type="dxa"/>
            <w:gridSpan w:val="2"/>
            <w:tcBorders>
              <w:top w:val="nil"/>
              <w:left w:val="nil"/>
              <w:bottom w:val="nil"/>
              <w:right w:val="nil"/>
            </w:tcBorders>
          </w:tcPr>
          <w:p w14:paraId="4D3D9D45" w14:textId="77777777" w:rsidR="00035321" w:rsidRDefault="00035321">
            <w:pPr>
              <w:tabs>
                <w:tab w:val="left" w:pos="567"/>
              </w:tabs>
              <w:suppressAutoHyphens/>
              <w:jc w:val="right"/>
              <w:rPr>
                <w:rFonts w:ascii="Trebuchet MS" w:hAnsi="Trebuchet MS"/>
                <w:spacing w:val="-2"/>
                <w:sz w:val="22"/>
                <w:szCs w:val="22"/>
              </w:rPr>
            </w:pPr>
          </w:p>
        </w:tc>
        <w:tc>
          <w:tcPr>
            <w:tcW w:w="1487" w:type="dxa"/>
            <w:gridSpan w:val="2"/>
            <w:tcBorders>
              <w:top w:val="nil"/>
              <w:left w:val="nil"/>
              <w:bottom w:val="nil"/>
              <w:right w:val="nil"/>
            </w:tcBorders>
          </w:tcPr>
          <w:p w14:paraId="4FC741D9"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nil"/>
              <w:bottom w:val="nil"/>
              <w:right w:val="single" w:sz="4" w:space="0" w:color="auto"/>
            </w:tcBorders>
          </w:tcPr>
          <w:p w14:paraId="2A35FD3F" w14:textId="77777777" w:rsidR="00035321" w:rsidRDefault="00035321">
            <w:pPr>
              <w:tabs>
                <w:tab w:val="left" w:pos="567"/>
              </w:tabs>
              <w:suppressAutoHyphens/>
              <w:jc w:val="right"/>
              <w:rPr>
                <w:rFonts w:ascii="Trebuchet MS" w:hAnsi="Trebuchet MS"/>
                <w:spacing w:val="-2"/>
                <w:sz w:val="22"/>
                <w:szCs w:val="22"/>
              </w:rPr>
            </w:pPr>
          </w:p>
        </w:tc>
      </w:tr>
      <w:tr w:rsidR="00035321" w14:paraId="6CC3ABA2" w14:textId="77777777">
        <w:tc>
          <w:tcPr>
            <w:tcW w:w="3045" w:type="dxa"/>
            <w:tcBorders>
              <w:top w:val="nil"/>
              <w:bottom w:val="nil"/>
              <w:right w:val="nil"/>
            </w:tcBorders>
          </w:tcPr>
          <w:p w14:paraId="021FD2A1"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A NPV calculation</w:t>
            </w:r>
          </w:p>
        </w:tc>
        <w:tc>
          <w:tcPr>
            <w:tcW w:w="827" w:type="dxa"/>
            <w:tcBorders>
              <w:top w:val="nil"/>
              <w:left w:val="nil"/>
              <w:bottom w:val="nil"/>
              <w:right w:val="nil"/>
            </w:tcBorders>
          </w:tcPr>
          <w:p w14:paraId="19E01A5F" w14:textId="77777777" w:rsidR="00035321" w:rsidRDefault="00035321">
            <w:pPr>
              <w:tabs>
                <w:tab w:val="left" w:pos="567"/>
              </w:tabs>
              <w:suppressAutoHyphens/>
              <w:jc w:val="right"/>
              <w:rPr>
                <w:rFonts w:ascii="Trebuchet MS" w:hAnsi="Trebuchet MS"/>
                <w:spacing w:val="-2"/>
                <w:sz w:val="22"/>
                <w:szCs w:val="22"/>
              </w:rPr>
            </w:pPr>
          </w:p>
        </w:tc>
        <w:tc>
          <w:tcPr>
            <w:tcW w:w="951" w:type="dxa"/>
            <w:gridSpan w:val="2"/>
            <w:tcBorders>
              <w:top w:val="nil"/>
              <w:left w:val="nil"/>
              <w:bottom w:val="nil"/>
              <w:right w:val="nil"/>
            </w:tcBorders>
          </w:tcPr>
          <w:p w14:paraId="4560649D" w14:textId="77777777" w:rsidR="00035321" w:rsidRDefault="00035321">
            <w:pPr>
              <w:tabs>
                <w:tab w:val="left" w:pos="567"/>
              </w:tabs>
              <w:suppressAutoHyphens/>
              <w:jc w:val="right"/>
              <w:rPr>
                <w:rFonts w:ascii="Trebuchet MS" w:hAnsi="Trebuchet MS"/>
                <w:spacing w:val="-2"/>
                <w:sz w:val="22"/>
                <w:szCs w:val="22"/>
              </w:rPr>
            </w:pPr>
          </w:p>
        </w:tc>
        <w:tc>
          <w:tcPr>
            <w:tcW w:w="814" w:type="dxa"/>
            <w:gridSpan w:val="2"/>
            <w:tcBorders>
              <w:top w:val="nil"/>
              <w:left w:val="nil"/>
              <w:bottom w:val="nil"/>
              <w:right w:val="nil"/>
            </w:tcBorders>
          </w:tcPr>
          <w:p w14:paraId="1E00AB10" w14:textId="77777777" w:rsidR="00035321" w:rsidRDefault="00035321">
            <w:pPr>
              <w:tabs>
                <w:tab w:val="left" w:pos="567"/>
              </w:tabs>
              <w:suppressAutoHyphens/>
              <w:jc w:val="right"/>
              <w:rPr>
                <w:rFonts w:ascii="Trebuchet MS" w:hAnsi="Trebuchet MS"/>
                <w:spacing w:val="-2"/>
                <w:sz w:val="22"/>
                <w:szCs w:val="22"/>
              </w:rPr>
            </w:pPr>
          </w:p>
        </w:tc>
        <w:tc>
          <w:tcPr>
            <w:tcW w:w="817" w:type="dxa"/>
            <w:gridSpan w:val="2"/>
            <w:tcBorders>
              <w:top w:val="nil"/>
              <w:left w:val="nil"/>
              <w:bottom w:val="nil"/>
              <w:right w:val="nil"/>
            </w:tcBorders>
          </w:tcPr>
          <w:p w14:paraId="1AAF37FE" w14:textId="77777777" w:rsidR="00035321" w:rsidRDefault="00035321">
            <w:pPr>
              <w:tabs>
                <w:tab w:val="left" w:pos="567"/>
              </w:tabs>
              <w:suppressAutoHyphens/>
              <w:jc w:val="right"/>
              <w:rPr>
                <w:rFonts w:ascii="Trebuchet MS" w:hAnsi="Trebuchet MS"/>
                <w:spacing w:val="-2"/>
                <w:sz w:val="22"/>
                <w:szCs w:val="22"/>
              </w:rPr>
            </w:pPr>
          </w:p>
        </w:tc>
        <w:tc>
          <w:tcPr>
            <w:tcW w:w="951" w:type="dxa"/>
            <w:gridSpan w:val="2"/>
            <w:tcBorders>
              <w:top w:val="nil"/>
              <w:left w:val="nil"/>
              <w:bottom w:val="nil"/>
              <w:right w:val="nil"/>
            </w:tcBorders>
          </w:tcPr>
          <w:p w14:paraId="4F03C112" w14:textId="77777777" w:rsidR="00035321" w:rsidRDefault="00035321">
            <w:pPr>
              <w:tabs>
                <w:tab w:val="left" w:pos="567"/>
              </w:tabs>
              <w:suppressAutoHyphens/>
              <w:jc w:val="right"/>
              <w:rPr>
                <w:rFonts w:ascii="Trebuchet MS" w:hAnsi="Trebuchet MS"/>
                <w:spacing w:val="-2"/>
                <w:sz w:val="22"/>
                <w:szCs w:val="22"/>
              </w:rPr>
            </w:pPr>
          </w:p>
        </w:tc>
        <w:tc>
          <w:tcPr>
            <w:tcW w:w="1487" w:type="dxa"/>
            <w:gridSpan w:val="2"/>
            <w:tcBorders>
              <w:top w:val="nil"/>
              <w:left w:val="nil"/>
              <w:bottom w:val="nil"/>
              <w:right w:val="nil"/>
            </w:tcBorders>
          </w:tcPr>
          <w:p w14:paraId="5E12B969"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nil"/>
              <w:bottom w:val="nil"/>
              <w:right w:val="single" w:sz="4" w:space="0" w:color="auto"/>
            </w:tcBorders>
          </w:tcPr>
          <w:p w14:paraId="0F5FE43D" w14:textId="77777777" w:rsidR="00035321" w:rsidRDefault="00035321">
            <w:pPr>
              <w:tabs>
                <w:tab w:val="left" w:pos="567"/>
              </w:tabs>
              <w:suppressAutoHyphens/>
              <w:jc w:val="right"/>
              <w:rPr>
                <w:rFonts w:ascii="Trebuchet MS" w:hAnsi="Trebuchet MS"/>
                <w:spacing w:val="-2"/>
                <w:sz w:val="22"/>
                <w:szCs w:val="22"/>
              </w:rPr>
            </w:pPr>
          </w:p>
        </w:tc>
      </w:tr>
      <w:tr w:rsidR="00035321" w14:paraId="0A5FA24C" w14:textId="77777777">
        <w:tc>
          <w:tcPr>
            <w:tcW w:w="3045" w:type="dxa"/>
            <w:tcBorders>
              <w:top w:val="nil"/>
              <w:bottom w:val="single" w:sz="4" w:space="0" w:color="auto"/>
              <w:right w:val="single" w:sz="4" w:space="0" w:color="auto"/>
            </w:tcBorders>
          </w:tcPr>
          <w:p w14:paraId="299C5DE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Time </w:t>
            </w:r>
          </w:p>
        </w:tc>
        <w:tc>
          <w:tcPr>
            <w:tcW w:w="974" w:type="dxa"/>
            <w:gridSpan w:val="2"/>
            <w:tcBorders>
              <w:top w:val="nil"/>
              <w:left w:val="single" w:sz="4" w:space="0" w:color="auto"/>
              <w:bottom w:val="single" w:sz="4" w:space="0" w:color="auto"/>
            </w:tcBorders>
          </w:tcPr>
          <w:p w14:paraId="6ECAA70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75" w:type="dxa"/>
            <w:gridSpan w:val="2"/>
            <w:tcBorders>
              <w:top w:val="nil"/>
              <w:bottom w:val="single" w:sz="4" w:space="0" w:color="auto"/>
              <w:right w:val="single" w:sz="4" w:space="0" w:color="auto"/>
            </w:tcBorders>
          </w:tcPr>
          <w:p w14:paraId="6F75AD8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974" w:type="dxa"/>
            <w:gridSpan w:val="2"/>
            <w:tcBorders>
              <w:top w:val="nil"/>
              <w:left w:val="single" w:sz="4" w:space="0" w:color="auto"/>
              <w:bottom w:val="single" w:sz="4" w:space="0" w:color="auto"/>
              <w:right w:val="single" w:sz="4" w:space="0" w:color="auto"/>
            </w:tcBorders>
          </w:tcPr>
          <w:p w14:paraId="108ED7B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75" w:type="dxa"/>
            <w:gridSpan w:val="2"/>
            <w:tcBorders>
              <w:top w:val="nil"/>
              <w:left w:val="single" w:sz="4" w:space="0" w:color="auto"/>
              <w:bottom w:val="single" w:sz="4" w:space="0" w:color="auto"/>
              <w:right w:val="single" w:sz="4" w:space="0" w:color="auto"/>
            </w:tcBorders>
          </w:tcPr>
          <w:p w14:paraId="52F5EF2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w:t>
            </w:r>
          </w:p>
        </w:tc>
        <w:tc>
          <w:tcPr>
            <w:tcW w:w="974" w:type="dxa"/>
            <w:gridSpan w:val="2"/>
            <w:tcBorders>
              <w:top w:val="nil"/>
              <w:left w:val="single" w:sz="4" w:space="0" w:color="auto"/>
              <w:bottom w:val="single" w:sz="4" w:space="0" w:color="auto"/>
              <w:right w:val="single" w:sz="4" w:space="0" w:color="auto"/>
            </w:tcBorders>
          </w:tcPr>
          <w:p w14:paraId="3FE39D8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w:t>
            </w:r>
          </w:p>
        </w:tc>
        <w:tc>
          <w:tcPr>
            <w:tcW w:w="975" w:type="dxa"/>
            <w:tcBorders>
              <w:top w:val="nil"/>
              <w:left w:val="single" w:sz="4" w:space="0" w:color="auto"/>
              <w:bottom w:val="single" w:sz="4" w:space="0" w:color="auto"/>
              <w:right w:val="single" w:sz="4" w:space="0" w:color="auto"/>
            </w:tcBorders>
          </w:tcPr>
          <w:p w14:paraId="1A201EE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236" w:type="dxa"/>
            <w:tcBorders>
              <w:top w:val="nil"/>
              <w:left w:val="single" w:sz="4" w:space="0" w:color="auto"/>
              <w:bottom w:val="nil"/>
              <w:right w:val="single" w:sz="4" w:space="0" w:color="auto"/>
            </w:tcBorders>
          </w:tcPr>
          <w:p w14:paraId="5D4DBD2F" w14:textId="77777777" w:rsidR="00035321" w:rsidRDefault="00035321">
            <w:pPr>
              <w:tabs>
                <w:tab w:val="left" w:pos="567"/>
              </w:tabs>
              <w:suppressAutoHyphens/>
              <w:jc w:val="right"/>
              <w:rPr>
                <w:rFonts w:ascii="Trebuchet MS" w:hAnsi="Trebuchet MS"/>
                <w:spacing w:val="-2"/>
                <w:sz w:val="22"/>
                <w:szCs w:val="22"/>
              </w:rPr>
            </w:pPr>
          </w:p>
        </w:tc>
      </w:tr>
      <w:tr w:rsidR="00035321" w14:paraId="25673B23" w14:textId="77777777">
        <w:tc>
          <w:tcPr>
            <w:tcW w:w="3045" w:type="dxa"/>
            <w:tcBorders>
              <w:top w:val="single" w:sz="4" w:space="0" w:color="auto"/>
              <w:bottom w:val="nil"/>
            </w:tcBorders>
          </w:tcPr>
          <w:p w14:paraId="11E1F882" w14:textId="77777777" w:rsidR="00035321" w:rsidRDefault="00035321">
            <w:pPr>
              <w:tabs>
                <w:tab w:val="left" w:pos="567"/>
              </w:tabs>
              <w:suppressAutoHyphens/>
              <w:jc w:val="both"/>
              <w:rPr>
                <w:rFonts w:ascii="Trebuchet MS" w:hAnsi="Trebuchet MS"/>
                <w:spacing w:val="-2"/>
                <w:sz w:val="22"/>
                <w:szCs w:val="22"/>
              </w:rPr>
            </w:pPr>
          </w:p>
        </w:tc>
        <w:tc>
          <w:tcPr>
            <w:tcW w:w="974" w:type="dxa"/>
            <w:gridSpan w:val="2"/>
            <w:tcBorders>
              <w:top w:val="single" w:sz="4" w:space="0" w:color="auto"/>
              <w:bottom w:val="nil"/>
            </w:tcBorders>
          </w:tcPr>
          <w:p w14:paraId="25073DDD"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single" w:sz="4" w:space="0" w:color="auto"/>
              <w:bottom w:val="nil"/>
              <w:right w:val="single" w:sz="4" w:space="0" w:color="auto"/>
            </w:tcBorders>
          </w:tcPr>
          <w:p w14:paraId="21DD0853"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single" w:sz="4" w:space="0" w:color="auto"/>
              <w:bottom w:val="nil"/>
              <w:right w:val="single" w:sz="4" w:space="0" w:color="auto"/>
            </w:tcBorders>
          </w:tcPr>
          <w:p w14:paraId="3795251B"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single" w:sz="4" w:space="0" w:color="auto"/>
              <w:left w:val="single" w:sz="4" w:space="0" w:color="auto"/>
              <w:bottom w:val="nil"/>
              <w:right w:val="single" w:sz="4" w:space="0" w:color="auto"/>
            </w:tcBorders>
          </w:tcPr>
          <w:p w14:paraId="6FBD4530"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single" w:sz="4" w:space="0" w:color="auto"/>
              <w:bottom w:val="nil"/>
              <w:right w:val="single" w:sz="4" w:space="0" w:color="auto"/>
            </w:tcBorders>
          </w:tcPr>
          <w:p w14:paraId="4B142E1C"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single" w:sz="4" w:space="0" w:color="auto"/>
              <w:left w:val="single" w:sz="4" w:space="0" w:color="auto"/>
              <w:bottom w:val="nil"/>
              <w:right w:val="single" w:sz="4" w:space="0" w:color="auto"/>
            </w:tcBorders>
          </w:tcPr>
          <w:p w14:paraId="6039C2C2"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single" w:sz="4" w:space="0" w:color="auto"/>
              <w:bottom w:val="nil"/>
              <w:right w:val="single" w:sz="4" w:space="0" w:color="auto"/>
            </w:tcBorders>
          </w:tcPr>
          <w:p w14:paraId="22F17D78" w14:textId="77777777" w:rsidR="00035321" w:rsidRDefault="00035321">
            <w:pPr>
              <w:tabs>
                <w:tab w:val="left" w:pos="567"/>
              </w:tabs>
              <w:suppressAutoHyphens/>
              <w:jc w:val="right"/>
              <w:rPr>
                <w:rFonts w:ascii="Trebuchet MS" w:hAnsi="Trebuchet MS"/>
                <w:spacing w:val="-2"/>
                <w:sz w:val="22"/>
                <w:szCs w:val="22"/>
              </w:rPr>
            </w:pPr>
          </w:p>
        </w:tc>
      </w:tr>
      <w:tr w:rsidR="00035321" w14:paraId="42B97E20" w14:textId="77777777">
        <w:tc>
          <w:tcPr>
            <w:tcW w:w="3045" w:type="dxa"/>
            <w:tcBorders>
              <w:top w:val="nil"/>
              <w:bottom w:val="nil"/>
            </w:tcBorders>
          </w:tcPr>
          <w:p w14:paraId="04547FB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flow $MM</w:t>
            </w:r>
          </w:p>
        </w:tc>
        <w:tc>
          <w:tcPr>
            <w:tcW w:w="974" w:type="dxa"/>
            <w:gridSpan w:val="2"/>
            <w:tcBorders>
              <w:top w:val="nil"/>
              <w:bottom w:val="nil"/>
            </w:tcBorders>
          </w:tcPr>
          <w:p w14:paraId="38B351D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75" w:type="dxa"/>
            <w:gridSpan w:val="2"/>
            <w:tcBorders>
              <w:top w:val="nil"/>
              <w:bottom w:val="nil"/>
              <w:right w:val="single" w:sz="4" w:space="0" w:color="auto"/>
            </w:tcBorders>
          </w:tcPr>
          <w:p w14:paraId="525762D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+50.0</w:t>
            </w:r>
          </w:p>
        </w:tc>
        <w:tc>
          <w:tcPr>
            <w:tcW w:w="974" w:type="dxa"/>
            <w:gridSpan w:val="2"/>
            <w:tcBorders>
              <w:top w:val="nil"/>
              <w:left w:val="single" w:sz="4" w:space="0" w:color="auto"/>
              <w:bottom w:val="nil"/>
              <w:right w:val="single" w:sz="4" w:space="0" w:color="auto"/>
            </w:tcBorders>
          </w:tcPr>
          <w:p w14:paraId="7D77EC1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+40.0</w:t>
            </w:r>
          </w:p>
        </w:tc>
        <w:tc>
          <w:tcPr>
            <w:tcW w:w="975" w:type="dxa"/>
            <w:gridSpan w:val="2"/>
            <w:tcBorders>
              <w:top w:val="nil"/>
              <w:left w:val="single" w:sz="4" w:space="0" w:color="auto"/>
              <w:bottom w:val="nil"/>
              <w:right w:val="single" w:sz="4" w:space="0" w:color="auto"/>
            </w:tcBorders>
          </w:tcPr>
          <w:p w14:paraId="7CA8C5E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+30.0</w:t>
            </w:r>
          </w:p>
        </w:tc>
        <w:tc>
          <w:tcPr>
            <w:tcW w:w="974" w:type="dxa"/>
            <w:gridSpan w:val="2"/>
            <w:tcBorders>
              <w:top w:val="nil"/>
              <w:left w:val="single" w:sz="4" w:space="0" w:color="auto"/>
              <w:bottom w:val="nil"/>
              <w:right w:val="single" w:sz="4" w:space="0" w:color="auto"/>
            </w:tcBorders>
          </w:tcPr>
          <w:p w14:paraId="71BC4A7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w:t>
            </w:r>
          </w:p>
        </w:tc>
        <w:tc>
          <w:tcPr>
            <w:tcW w:w="975" w:type="dxa"/>
            <w:tcBorders>
              <w:top w:val="nil"/>
              <w:left w:val="single" w:sz="4" w:space="0" w:color="auto"/>
              <w:bottom w:val="nil"/>
              <w:right w:val="single" w:sz="4" w:space="0" w:color="auto"/>
            </w:tcBorders>
          </w:tcPr>
          <w:p w14:paraId="5F8094B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236" w:type="dxa"/>
            <w:tcBorders>
              <w:top w:val="nil"/>
              <w:left w:val="single" w:sz="4" w:space="0" w:color="auto"/>
              <w:bottom w:val="nil"/>
              <w:right w:val="single" w:sz="4" w:space="0" w:color="auto"/>
            </w:tcBorders>
          </w:tcPr>
          <w:p w14:paraId="62D5E4DB" w14:textId="77777777" w:rsidR="00035321" w:rsidRDefault="00035321">
            <w:pPr>
              <w:tabs>
                <w:tab w:val="left" w:pos="567"/>
              </w:tabs>
              <w:suppressAutoHyphens/>
              <w:jc w:val="right"/>
              <w:rPr>
                <w:rFonts w:ascii="Trebuchet MS" w:hAnsi="Trebuchet MS"/>
                <w:spacing w:val="-2"/>
                <w:sz w:val="22"/>
                <w:szCs w:val="22"/>
              </w:rPr>
            </w:pPr>
          </w:p>
        </w:tc>
      </w:tr>
      <w:tr w:rsidR="00035321" w14:paraId="43EBD59A" w14:textId="77777777">
        <w:tc>
          <w:tcPr>
            <w:tcW w:w="3045" w:type="dxa"/>
            <w:tcBorders>
              <w:top w:val="nil"/>
              <w:bottom w:val="nil"/>
            </w:tcBorders>
          </w:tcPr>
          <w:p w14:paraId="61285FEC"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 rate %</w:t>
            </w:r>
          </w:p>
        </w:tc>
        <w:tc>
          <w:tcPr>
            <w:tcW w:w="974" w:type="dxa"/>
            <w:gridSpan w:val="2"/>
            <w:tcBorders>
              <w:top w:val="nil"/>
              <w:bottom w:val="nil"/>
            </w:tcBorders>
          </w:tcPr>
          <w:p w14:paraId="64F4D9D1"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bottom w:val="nil"/>
              <w:right w:val="single" w:sz="4" w:space="0" w:color="auto"/>
            </w:tcBorders>
          </w:tcPr>
          <w:p w14:paraId="2055152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974" w:type="dxa"/>
            <w:gridSpan w:val="2"/>
            <w:tcBorders>
              <w:top w:val="nil"/>
              <w:left w:val="single" w:sz="4" w:space="0" w:color="auto"/>
              <w:bottom w:val="nil"/>
              <w:right w:val="single" w:sz="4" w:space="0" w:color="auto"/>
            </w:tcBorders>
          </w:tcPr>
          <w:p w14:paraId="7B190DB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975" w:type="dxa"/>
            <w:gridSpan w:val="2"/>
            <w:tcBorders>
              <w:top w:val="nil"/>
              <w:left w:val="single" w:sz="4" w:space="0" w:color="auto"/>
              <w:bottom w:val="nil"/>
              <w:right w:val="single" w:sz="4" w:space="0" w:color="auto"/>
            </w:tcBorders>
          </w:tcPr>
          <w:p w14:paraId="0B2F5D0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974" w:type="dxa"/>
            <w:gridSpan w:val="2"/>
            <w:tcBorders>
              <w:top w:val="nil"/>
              <w:left w:val="single" w:sz="4" w:space="0" w:color="auto"/>
              <w:bottom w:val="nil"/>
              <w:right w:val="single" w:sz="4" w:space="0" w:color="auto"/>
            </w:tcBorders>
          </w:tcPr>
          <w:p w14:paraId="331096A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975" w:type="dxa"/>
            <w:tcBorders>
              <w:top w:val="nil"/>
              <w:left w:val="single" w:sz="4" w:space="0" w:color="auto"/>
              <w:bottom w:val="nil"/>
              <w:right w:val="single" w:sz="4" w:space="0" w:color="auto"/>
            </w:tcBorders>
          </w:tcPr>
          <w:p w14:paraId="1E707EF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236" w:type="dxa"/>
            <w:tcBorders>
              <w:top w:val="nil"/>
              <w:left w:val="single" w:sz="4" w:space="0" w:color="auto"/>
              <w:bottom w:val="nil"/>
              <w:right w:val="single" w:sz="4" w:space="0" w:color="auto"/>
            </w:tcBorders>
          </w:tcPr>
          <w:p w14:paraId="5CC31AE6" w14:textId="77777777" w:rsidR="00035321" w:rsidRDefault="00035321">
            <w:pPr>
              <w:tabs>
                <w:tab w:val="left" w:pos="567"/>
              </w:tabs>
              <w:suppressAutoHyphens/>
              <w:jc w:val="right"/>
              <w:rPr>
                <w:rFonts w:ascii="Trebuchet MS" w:hAnsi="Trebuchet MS"/>
                <w:spacing w:val="-2"/>
                <w:sz w:val="22"/>
                <w:szCs w:val="22"/>
              </w:rPr>
            </w:pPr>
          </w:p>
        </w:tc>
      </w:tr>
      <w:tr w:rsidR="00035321" w14:paraId="4BFACC84" w14:textId="77777777">
        <w:tc>
          <w:tcPr>
            <w:tcW w:w="3045" w:type="dxa"/>
            <w:tcBorders>
              <w:top w:val="nil"/>
              <w:bottom w:val="single" w:sz="4" w:space="0" w:color="auto"/>
            </w:tcBorders>
          </w:tcPr>
          <w:p w14:paraId="496E4BF0"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 factor</w:t>
            </w:r>
          </w:p>
        </w:tc>
        <w:tc>
          <w:tcPr>
            <w:tcW w:w="974" w:type="dxa"/>
            <w:gridSpan w:val="2"/>
            <w:tcBorders>
              <w:top w:val="nil"/>
              <w:bottom w:val="single" w:sz="4" w:space="0" w:color="auto"/>
            </w:tcBorders>
          </w:tcPr>
          <w:p w14:paraId="27640B9C"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bottom w:val="single" w:sz="4" w:space="0" w:color="auto"/>
              <w:right w:val="single" w:sz="4" w:space="0" w:color="auto"/>
            </w:tcBorders>
          </w:tcPr>
          <w:p w14:paraId="441E15D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0.909</w:t>
            </w:r>
          </w:p>
        </w:tc>
        <w:tc>
          <w:tcPr>
            <w:tcW w:w="974" w:type="dxa"/>
            <w:gridSpan w:val="2"/>
            <w:tcBorders>
              <w:top w:val="nil"/>
              <w:left w:val="single" w:sz="4" w:space="0" w:color="auto"/>
              <w:bottom w:val="single" w:sz="4" w:space="0" w:color="auto"/>
              <w:right w:val="single" w:sz="4" w:space="0" w:color="auto"/>
            </w:tcBorders>
          </w:tcPr>
          <w:p w14:paraId="5138E5D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0.826</w:t>
            </w:r>
          </w:p>
        </w:tc>
        <w:tc>
          <w:tcPr>
            <w:tcW w:w="975" w:type="dxa"/>
            <w:gridSpan w:val="2"/>
            <w:tcBorders>
              <w:top w:val="nil"/>
              <w:left w:val="single" w:sz="4" w:space="0" w:color="auto"/>
              <w:bottom w:val="single" w:sz="4" w:space="0" w:color="auto"/>
              <w:right w:val="single" w:sz="4" w:space="0" w:color="auto"/>
            </w:tcBorders>
          </w:tcPr>
          <w:p w14:paraId="0ED587C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0.751</w:t>
            </w:r>
          </w:p>
        </w:tc>
        <w:tc>
          <w:tcPr>
            <w:tcW w:w="974" w:type="dxa"/>
            <w:gridSpan w:val="2"/>
            <w:tcBorders>
              <w:top w:val="nil"/>
              <w:left w:val="single" w:sz="4" w:space="0" w:color="auto"/>
              <w:bottom w:val="single" w:sz="4" w:space="0" w:color="auto"/>
              <w:right w:val="single" w:sz="4" w:space="0" w:color="auto"/>
            </w:tcBorders>
          </w:tcPr>
          <w:p w14:paraId="30C692A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0.683</w:t>
            </w:r>
          </w:p>
        </w:tc>
        <w:tc>
          <w:tcPr>
            <w:tcW w:w="975" w:type="dxa"/>
            <w:tcBorders>
              <w:top w:val="nil"/>
              <w:left w:val="single" w:sz="4" w:space="0" w:color="auto"/>
              <w:bottom w:val="single" w:sz="4" w:space="0" w:color="auto"/>
              <w:right w:val="single" w:sz="4" w:space="0" w:color="auto"/>
            </w:tcBorders>
          </w:tcPr>
          <w:p w14:paraId="4CF4840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0.621</w:t>
            </w:r>
          </w:p>
        </w:tc>
        <w:tc>
          <w:tcPr>
            <w:tcW w:w="236" w:type="dxa"/>
            <w:tcBorders>
              <w:top w:val="nil"/>
              <w:left w:val="single" w:sz="4" w:space="0" w:color="auto"/>
              <w:bottom w:val="nil"/>
              <w:right w:val="single" w:sz="4" w:space="0" w:color="auto"/>
            </w:tcBorders>
          </w:tcPr>
          <w:p w14:paraId="5B78FFD1" w14:textId="77777777" w:rsidR="00035321" w:rsidRDefault="00035321">
            <w:pPr>
              <w:tabs>
                <w:tab w:val="left" w:pos="567"/>
              </w:tabs>
              <w:suppressAutoHyphens/>
              <w:jc w:val="right"/>
              <w:rPr>
                <w:rFonts w:ascii="Trebuchet MS" w:hAnsi="Trebuchet MS"/>
                <w:spacing w:val="-2"/>
                <w:sz w:val="22"/>
                <w:szCs w:val="22"/>
              </w:rPr>
            </w:pPr>
          </w:p>
        </w:tc>
      </w:tr>
      <w:tr w:rsidR="00035321" w14:paraId="205A2303" w14:textId="77777777">
        <w:tc>
          <w:tcPr>
            <w:tcW w:w="3045" w:type="dxa"/>
            <w:tcBorders>
              <w:top w:val="single" w:sz="4" w:space="0" w:color="auto"/>
            </w:tcBorders>
          </w:tcPr>
          <w:p w14:paraId="6F84CAC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Present values $MM</w:t>
            </w:r>
          </w:p>
        </w:tc>
        <w:tc>
          <w:tcPr>
            <w:tcW w:w="974" w:type="dxa"/>
            <w:gridSpan w:val="2"/>
            <w:tcBorders>
              <w:top w:val="single" w:sz="4" w:space="0" w:color="auto"/>
              <w:bottom w:val="single" w:sz="4" w:space="0" w:color="auto"/>
            </w:tcBorders>
          </w:tcPr>
          <w:p w14:paraId="5463300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75" w:type="dxa"/>
            <w:gridSpan w:val="2"/>
            <w:tcBorders>
              <w:top w:val="single" w:sz="4" w:space="0" w:color="auto"/>
              <w:bottom w:val="nil"/>
              <w:right w:val="single" w:sz="4" w:space="0" w:color="auto"/>
            </w:tcBorders>
          </w:tcPr>
          <w:p w14:paraId="7C36FF6B"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single" w:sz="4" w:space="0" w:color="auto"/>
              <w:bottom w:val="nil"/>
              <w:right w:val="single" w:sz="4" w:space="0" w:color="auto"/>
            </w:tcBorders>
          </w:tcPr>
          <w:p w14:paraId="64F19B83"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single" w:sz="4" w:space="0" w:color="auto"/>
              <w:left w:val="single" w:sz="4" w:space="0" w:color="auto"/>
              <w:bottom w:val="nil"/>
              <w:right w:val="single" w:sz="4" w:space="0" w:color="auto"/>
            </w:tcBorders>
          </w:tcPr>
          <w:p w14:paraId="23E7E34F"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single" w:sz="4" w:space="0" w:color="auto"/>
              <w:bottom w:val="nil"/>
              <w:right w:val="single" w:sz="4" w:space="0" w:color="auto"/>
            </w:tcBorders>
          </w:tcPr>
          <w:p w14:paraId="120804B3"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single" w:sz="4" w:space="0" w:color="auto"/>
              <w:left w:val="single" w:sz="4" w:space="0" w:color="auto"/>
              <w:bottom w:val="nil"/>
              <w:right w:val="single" w:sz="4" w:space="0" w:color="auto"/>
            </w:tcBorders>
          </w:tcPr>
          <w:p w14:paraId="58A906F1"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single" w:sz="4" w:space="0" w:color="auto"/>
              <w:bottom w:val="nil"/>
              <w:right w:val="single" w:sz="4" w:space="0" w:color="auto"/>
            </w:tcBorders>
          </w:tcPr>
          <w:p w14:paraId="677C2311" w14:textId="77777777" w:rsidR="00035321" w:rsidRDefault="00035321">
            <w:pPr>
              <w:tabs>
                <w:tab w:val="left" w:pos="567"/>
              </w:tabs>
              <w:suppressAutoHyphens/>
              <w:jc w:val="right"/>
              <w:rPr>
                <w:rFonts w:ascii="Trebuchet MS" w:hAnsi="Trebuchet MS"/>
                <w:spacing w:val="-2"/>
                <w:sz w:val="22"/>
                <w:szCs w:val="22"/>
              </w:rPr>
            </w:pPr>
          </w:p>
        </w:tc>
      </w:tr>
      <w:tr w:rsidR="00035321" w14:paraId="0ED0B4B0" w14:textId="77777777">
        <w:tc>
          <w:tcPr>
            <w:tcW w:w="3045" w:type="dxa"/>
          </w:tcPr>
          <w:p w14:paraId="3CFDE9C8" w14:textId="77777777" w:rsidR="00035321" w:rsidRDefault="00035321">
            <w:pPr>
              <w:tabs>
                <w:tab w:val="left" w:pos="567"/>
              </w:tabs>
              <w:suppressAutoHyphens/>
              <w:rPr>
                <w:rFonts w:ascii="Trebuchet MS" w:hAnsi="Trebuchet MS"/>
                <w:spacing w:val="-2"/>
                <w:sz w:val="22"/>
                <w:szCs w:val="22"/>
              </w:rPr>
            </w:pPr>
          </w:p>
        </w:tc>
        <w:tc>
          <w:tcPr>
            <w:tcW w:w="974" w:type="dxa"/>
            <w:gridSpan w:val="2"/>
            <w:tcBorders>
              <w:top w:val="single" w:sz="4" w:space="0" w:color="auto"/>
              <w:bottom w:val="single" w:sz="4" w:space="0" w:color="auto"/>
            </w:tcBorders>
          </w:tcPr>
          <w:p w14:paraId="73FE604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+45.5</w:t>
            </w:r>
          </w:p>
        </w:tc>
        <w:tc>
          <w:tcPr>
            <w:tcW w:w="975" w:type="dxa"/>
            <w:gridSpan w:val="2"/>
            <w:tcBorders>
              <w:top w:val="nil"/>
              <w:bottom w:val="single" w:sz="4" w:space="0" w:color="auto"/>
              <w:right w:val="single" w:sz="4" w:space="0" w:color="auto"/>
            </w:tcBorders>
          </w:tcPr>
          <w:p w14:paraId="00BFFCE7"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single" w:sz="4" w:space="0" w:color="auto"/>
              <w:bottom w:val="nil"/>
              <w:right w:val="single" w:sz="4" w:space="0" w:color="auto"/>
            </w:tcBorders>
          </w:tcPr>
          <w:p w14:paraId="6055E87B"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left w:val="single" w:sz="4" w:space="0" w:color="auto"/>
              <w:bottom w:val="nil"/>
              <w:right w:val="single" w:sz="4" w:space="0" w:color="auto"/>
            </w:tcBorders>
          </w:tcPr>
          <w:p w14:paraId="5AC4AA39"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single" w:sz="4" w:space="0" w:color="auto"/>
              <w:bottom w:val="nil"/>
              <w:right w:val="single" w:sz="4" w:space="0" w:color="auto"/>
            </w:tcBorders>
          </w:tcPr>
          <w:p w14:paraId="45C33575"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nil"/>
              <w:left w:val="single" w:sz="4" w:space="0" w:color="auto"/>
              <w:bottom w:val="nil"/>
              <w:right w:val="single" w:sz="4" w:space="0" w:color="auto"/>
            </w:tcBorders>
          </w:tcPr>
          <w:p w14:paraId="6CE6A0CB"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single" w:sz="4" w:space="0" w:color="auto"/>
              <w:bottom w:val="nil"/>
              <w:right w:val="single" w:sz="4" w:space="0" w:color="auto"/>
            </w:tcBorders>
          </w:tcPr>
          <w:p w14:paraId="66B37D09" w14:textId="77777777" w:rsidR="00035321" w:rsidRDefault="00035321">
            <w:pPr>
              <w:tabs>
                <w:tab w:val="left" w:pos="567"/>
              </w:tabs>
              <w:suppressAutoHyphens/>
              <w:jc w:val="right"/>
              <w:rPr>
                <w:rFonts w:ascii="Trebuchet MS" w:hAnsi="Trebuchet MS"/>
                <w:spacing w:val="-2"/>
                <w:sz w:val="22"/>
                <w:szCs w:val="22"/>
              </w:rPr>
            </w:pPr>
          </w:p>
        </w:tc>
      </w:tr>
      <w:tr w:rsidR="00035321" w14:paraId="3991EA70" w14:textId="77777777">
        <w:tc>
          <w:tcPr>
            <w:tcW w:w="3045" w:type="dxa"/>
          </w:tcPr>
          <w:p w14:paraId="77B0856C" w14:textId="77777777" w:rsidR="00035321" w:rsidRDefault="00035321">
            <w:pPr>
              <w:tabs>
                <w:tab w:val="left" w:pos="567"/>
              </w:tabs>
              <w:suppressAutoHyphens/>
              <w:rPr>
                <w:rFonts w:ascii="Trebuchet MS" w:hAnsi="Trebuchet MS"/>
                <w:spacing w:val="-2"/>
                <w:sz w:val="22"/>
                <w:szCs w:val="22"/>
              </w:rPr>
            </w:pPr>
          </w:p>
        </w:tc>
        <w:tc>
          <w:tcPr>
            <w:tcW w:w="974" w:type="dxa"/>
            <w:gridSpan w:val="2"/>
            <w:tcBorders>
              <w:top w:val="single" w:sz="4" w:space="0" w:color="auto"/>
              <w:bottom w:val="single" w:sz="4" w:space="0" w:color="auto"/>
            </w:tcBorders>
          </w:tcPr>
          <w:p w14:paraId="49FB76F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+33.3</w:t>
            </w:r>
          </w:p>
        </w:tc>
        <w:tc>
          <w:tcPr>
            <w:tcW w:w="975" w:type="dxa"/>
            <w:gridSpan w:val="2"/>
            <w:tcBorders>
              <w:top w:val="single" w:sz="4" w:space="0" w:color="auto"/>
              <w:bottom w:val="single" w:sz="4" w:space="0" w:color="auto"/>
              <w:right w:val="nil"/>
            </w:tcBorders>
          </w:tcPr>
          <w:p w14:paraId="4F10EABB"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single" w:sz="4" w:space="0" w:color="auto"/>
              <w:right w:val="single" w:sz="4" w:space="0" w:color="auto"/>
            </w:tcBorders>
          </w:tcPr>
          <w:p w14:paraId="5709D675"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left w:val="single" w:sz="4" w:space="0" w:color="auto"/>
              <w:bottom w:val="nil"/>
              <w:right w:val="single" w:sz="4" w:space="0" w:color="auto"/>
            </w:tcBorders>
          </w:tcPr>
          <w:p w14:paraId="2F752E22"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single" w:sz="4" w:space="0" w:color="auto"/>
              <w:bottom w:val="nil"/>
              <w:right w:val="single" w:sz="4" w:space="0" w:color="auto"/>
            </w:tcBorders>
          </w:tcPr>
          <w:p w14:paraId="3D7789D8"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nil"/>
              <w:left w:val="single" w:sz="4" w:space="0" w:color="auto"/>
              <w:bottom w:val="nil"/>
              <w:right w:val="single" w:sz="4" w:space="0" w:color="auto"/>
            </w:tcBorders>
          </w:tcPr>
          <w:p w14:paraId="2DF005DA"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single" w:sz="4" w:space="0" w:color="auto"/>
              <w:bottom w:val="nil"/>
              <w:right w:val="single" w:sz="4" w:space="0" w:color="auto"/>
            </w:tcBorders>
          </w:tcPr>
          <w:p w14:paraId="6C1D42A0" w14:textId="77777777" w:rsidR="00035321" w:rsidRDefault="00035321">
            <w:pPr>
              <w:tabs>
                <w:tab w:val="left" w:pos="567"/>
              </w:tabs>
              <w:suppressAutoHyphens/>
              <w:jc w:val="right"/>
              <w:rPr>
                <w:rFonts w:ascii="Trebuchet MS" w:hAnsi="Trebuchet MS"/>
                <w:spacing w:val="-2"/>
                <w:sz w:val="22"/>
                <w:szCs w:val="22"/>
              </w:rPr>
            </w:pPr>
          </w:p>
        </w:tc>
      </w:tr>
      <w:tr w:rsidR="00035321" w14:paraId="5DA4CC84" w14:textId="77777777">
        <w:tc>
          <w:tcPr>
            <w:tcW w:w="3045" w:type="dxa"/>
          </w:tcPr>
          <w:p w14:paraId="2DDB9D56" w14:textId="77777777" w:rsidR="00035321" w:rsidRDefault="00035321">
            <w:pPr>
              <w:tabs>
                <w:tab w:val="left" w:pos="567"/>
              </w:tabs>
              <w:suppressAutoHyphens/>
              <w:rPr>
                <w:rFonts w:ascii="Trebuchet MS" w:hAnsi="Trebuchet MS"/>
                <w:spacing w:val="-2"/>
                <w:sz w:val="22"/>
                <w:szCs w:val="22"/>
              </w:rPr>
            </w:pPr>
          </w:p>
        </w:tc>
        <w:tc>
          <w:tcPr>
            <w:tcW w:w="974" w:type="dxa"/>
            <w:gridSpan w:val="2"/>
            <w:tcBorders>
              <w:top w:val="single" w:sz="4" w:space="0" w:color="auto"/>
              <w:bottom w:val="single" w:sz="4" w:space="0" w:color="auto"/>
            </w:tcBorders>
          </w:tcPr>
          <w:p w14:paraId="5D2FAD2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+22.5</w:t>
            </w:r>
          </w:p>
        </w:tc>
        <w:tc>
          <w:tcPr>
            <w:tcW w:w="975" w:type="dxa"/>
            <w:gridSpan w:val="2"/>
            <w:tcBorders>
              <w:top w:val="single" w:sz="4" w:space="0" w:color="auto"/>
              <w:bottom w:val="single" w:sz="4" w:space="0" w:color="auto"/>
              <w:right w:val="nil"/>
            </w:tcBorders>
          </w:tcPr>
          <w:p w14:paraId="0911B05F"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nil"/>
              <w:bottom w:val="single" w:sz="4" w:space="0" w:color="auto"/>
              <w:right w:val="nil"/>
            </w:tcBorders>
          </w:tcPr>
          <w:p w14:paraId="06A7D6C6"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left w:val="nil"/>
              <w:bottom w:val="single" w:sz="4" w:space="0" w:color="auto"/>
              <w:right w:val="single" w:sz="4" w:space="0" w:color="auto"/>
            </w:tcBorders>
          </w:tcPr>
          <w:p w14:paraId="6FE72E7D"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single" w:sz="4" w:space="0" w:color="auto"/>
              <w:bottom w:val="nil"/>
              <w:right w:val="single" w:sz="4" w:space="0" w:color="auto"/>
            </w:tcBorders>
          </w:tcPr>
          <w:p w14:paraId="12EF52F8"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nil"/>
              <w:left w:val="single" w:sz="4" w:space="0" w:color="auto"/>
              <w:bottom w:val="nil"/>
              <w:right w:val="single" w:sz="4" w:space="0" w:color="auto"/>
            </w:tcBorders>
          </w:tcPr>
          <w:p w14:paraId="024EBAC1"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single" w:sz="4" w:space="0" w:color="auto"/>
              <w:bottom w:val="nil"/>
              <w:right w:val="single" w:sz="4" w:space="0" w:color="auto"/>
            </w:tcBorders>
          </w:tcPr>
          <w:p w14:paraId="215F3C9B" w14:textId="77777777" w:rsidR="00035321" w:rsidRDefault="00035321">
            <w:pPr>
              <w:tabs>
                <w:tab w:val="left" w:pos="567"/>
              </w:tabs>
              <w:suppressAutoHyphens/>
              <w:jc w:val="right"/>
              <w:rPr>
                <w:rFonts w:ascii="Trebuchet MS" w:hAnsi="Trebuchet MS"/>
                <w:spacing w:val="-2"/>
                <w:sz w:val="22"/>
                <w:szCs w:val="22"/>
              </w:rPr>
            </w:pPr>
          </w:p>
        </w:tc>
      </w:tr>
      <w:tr w:rsidR="00035321" w14:paraId="61D97A63" w14:textId="77777777">
        <w:tc>
          <w:tcPr>
            <w:tcW w:w="3045" w:type="dxa"/>
          </w:tcPr>
          <w:p w14:paraId="1646DC5E" w14:textId="77777777" w:rsidR="00035321" w:rsidRDefault="00035321">
            <w:pPr>
              <w:tabs>
                <w:tab w:val="left" w:pos="567"/>
              </w:tabs>
              <w:suppressAutoHyphens/>
              <w:rPr>
                <w:rFonts w:ascii="Trebuchet MS" w:hAnsi="Trebuchet MS"/>
                <w:spacing w:val="-2"/>
                <w:sz w:val="22"/>
                <w:szCs w:val="22"/>
              </w:rPr>
            </w:pPr>
          </w:p>
        </w:tc>
        <w:tc>
          <w:tcPr>
            <w:tcW w:w="974" w:type="dxa"/>
            <w:gridSpan w:val="2"/>
            <w:tcBorders>
              <w:top w:val="single" w:sz="4" w:space="0" w:color="auto"/>
              <w:bottom w:val="single" w:sz="4" w:space="0" w:color="auto"/>
            </w:tcBorders>
          </w:tcPr>
          <w:p w14:paraId="3780B1A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+13.7</w:t>
            </w:r>
          </w:p>
        </w:tc>
        <w:tc>
          <w:tcPr>
            <w:tcW w:w="975" w:type="dxa"/>
            <w:gridSpan w:val="2"/>
            <w:tcBorders>
              <w:top w:val="single" w:sz="4" w:space="0" w:color="auto"/>
              <w:bottom w:val="single" w:sz="4" w:space="0" w:color="auto"/>
              <w:right w:val="nil"/>
            </w:tcBorders>
          </w:tcPr>
          <w:p w14:paraId="5F2C33A6"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nil"/>
              <w:bottom w:val="single" w:sz="4" w:space="0" w:color="auto"/>
              <w:right w:val="nil"/>
            </w:tcBorders>
          </w:tcPr>
          <w:p w14:paraId="3DC65B4B"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single" w:sz="4" w:space="0" w:color="auto"/>
              <w:left w:val="nil"/>
              <w:bottom w:val="single" w:sz="4" w:space="0" w:color="auto"/>
              <w:right w:val="nil"/>
            </w:tcBorders>
          </w:tcPr>
          <w:p w14:paraId="7DA92CFA"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single" w:sz="4" w:space="0" w:color="auto"/>
              <w:right w:val="single" w:sz="4" w:space="0" w:color="auto"/>
            </w:tcBorders>
          </w:tcPr>
          <w:p w14:paraId="5E2F5FC4"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nil"/>
              <w:left w:val="single" w:sz="4" w:space="0" w:color="auto"/>
              <w:bottom w:val="nil"/>
              <w:right w:val="single" w:sz="4" w:space="0" w:color="auto"/>
            </w:tcBorders>
          </w:tcPr>
          <w:p w14:paraId="5A79C03D"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single" w:sz="4" w:space="0" w:color="auto"/>
              <w:bottom w:val="nil"/>
              <w:right w:val="single" w:sz="4" w:space="0" w:color="auto"/>
            </w:tcBorders>
          </w:tcPr>
          <w:p w14:paraId="0BD0BC6E" w14:textId="77777777" w:rsidR="00035321" w:rsidRDefault="00035321">
            <w:pPr>
              <w:tabs>
                <w:tab w:val="left" w:pos="567"/>
              </w:tabs>
              <w:suppressAutoHyphens/>
              <w:jc w:val="right"/>
              <w:rPr>
                <w:rFonts w:ascii="Trebuchet MS" w:hAnsi="Trebuchet MS"/>
                <w:spacing w:val="-2"/>
                <w:sz w:val="22"/>
                <w:szCs w:val="22"/>
              </w:rPr>
            </w:pPr>
          </w:p>
        </w:tc>
      </w:tr>
      <w:tr w:rsidR="00035321" w14:paraId="190D99EC" w14:textId="77777777">
        <w:tc>
          <w:tcPr>
            <w:tcW w:w="3045" w:type="dxa"/>
            <w:tcBorders>
              <w:bottom w:val="single" w:sz="4" w:space="0" w:color="auto"/>
            </w:tcBorders>
          </w:tcPr>
          <w:p w14:paraId="6F390B2B" w14:textId="77777777" w:rsidR="00035321" w:rsidRDefault="00035321">
            <w:pPr>
              <w:tabs>
                <w:tab w:val="left" w:pos="567"/>
              </w:tabs>
              <w:suppressAutoHyphens/>
              <w:rPr>
                <w:rFonts w:ascii="Trebuchet MS" w:hAnsi="Trebuchet MS"/>
                <w:spacing w:val="-2"/>
                <w:sz w:val="22"/>
                <w:szCs w:val="22"/>
              </w:rPr>
            </w:pPr>
          </w:p>
        </w:tc>
        <w:tc>
          <w:tcPr>
            <w:tcW w:w="974" w:type="dxa"/>
            <w:gridSpan w:val="2"/>
            <w:tcBorders>
              <w:top w:val="single" w:sz="4" w:space="0" w:color="auto"/>
              <w:bottom w:val="single" w:sz="4" w:space="0" w:color="auto"/>
            </w:tcBorders>
          </w:tcPr>
          <w:p w14:paraId="7A6E5D5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+6.2</w:t>
            </w:r>
          </w:p>
        </w:tc>
        <w:tc>
          <w:tcPr>
            <w:tcW w:w="975" w:type="dxa"/>
            <w:gridSpan w:val="2"/>
            <w:tcBorders>
              <w:top w:val="single" w:sz="4" w:space="0" w:color="auto"/>
              <w:bottom w:val="single" w:sz="4" w:space="0" w:color="auto"/>
              <w:right w:val="nil"/>
            </w:tcBorders>
          </w:tcPr>
          <w:p w14:paraId="76FFC205"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nil"/>
              <w:bottom w:val="single" w:sz="4" w:space="0" w:color="auto"/>
              <w:right w:val="nil"/>
            </w:tcBorders>
          </w:tcPr>
          <w:p w14:paraId="4CC33DEA"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single" w:sz="4" w:space="0" w:color="auto"/>
              <w:left w:val="nil"/>
              <w:bottom w:val="single" w:sz="4" w:space="0" w:color="auto"/>
              <w:right w:val="nil"/>
            </w:tcBorders>
          </w:tcPr>
          <w:p w14:paraId="792B1CD6"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nil"/>
              <w:bottom w:val="single" w:sz="4" w:space="0" w:color="auto"/>
              <w:right w:val="nil"/>
            </w:tcBorders>
          </w:tcPr>
          <w:p w14:paraId="05FE2DFD"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nil"/>
              <w:left w:val="nil"/>
              <w:bottom w:val="single" w:sz="4" w:space="0" w:color="auto"/>
              <w:right w:val="single" w:sz="4" w:space="0" w:color="auto"/>
            </w:tcBorders>
          </w:tcPr>
          <w:p w14:paraId="0336FA49"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nil"/>
              <w:bottom w:val="nil"/>
              <w:right w:val="single" w:sz="4" w:space="0" w:color="auto"/>
            </w:tcBorders>
          </w:tcPr>
          <w:p w14:paraId="6F2C7EE9" w14:textId="77777777" w:rsidR="00035321" w:rsidRDefault="00035321">
            <w:pPr>
              <w:tabs>
                <w:tab w:val="left" w:pos="567"/>
              </w:tabs>
              <w:suppressAutoHyphens/>
              <w:jc w:val="right"/>
              <w:rPr>
                <w:rFonts w:ascii="Trebuchet MS" w:hAnsi="Trebuchet MS"/>
                <w:spacing w:val="-2"/>
                <w:sz w:val="22"/>
                <w:szCs w:val="22"/>
              </w:rPr>
            </w:pPr>
          </w:p>
        </w:tc>
      </w:tr>
      <w:tr w:rsidR="00035321" w14:paraId="3AF4F3FF" w14:textId="77777777">
        <w:tc>
          <w:tcPr>
            <w:tcW w:w="3045" w:type="dxa"/>
            <w:tcBorders>
              <w:top w:val="single" w:sz="4" w:space="0" w:color="auto"/>
              <w:bottom w:val="single" w:sz="4" w:space="0" w:color="auto"/>
            </w:tcBorders>
          </w:tcPr>
          <w:p w14:paraId="39D6C515"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NPV $MM =</w:t>
            </w:r>
          </w:p>
        </w:tc>
        <w:tc>
          <w:tcPr>
            <w:tcW w:w="974" w:type="dxa"/>
            <w:gridSpan w:val="2"/>
            <w:tcBorders>
              <w:top w:val="single" w:sz="4" w:space="0" w:color="auto"/>
              <w:bottom w:val="single" w:sz="4" w:space="0" w:color="auto"/>
            </w:tcBorders>
          </w:tcPr>
          <w:p w14:paraId="7F53820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+20.9</w:t>
            </w:r>
          </w:p>
        </w:tc>
        <w:tc>
          <w:tcPr>
            <w:tcW w:w="975" w:type="dxa"/>
            <w:gridSpan w:val="2"/>
            <w:tcBorders>
              <w:top w:val="single" w:sz="4" w:space="0" w:color="auto"/>
              <w:bottom w:val="nil"/>
              <w:right w:val="nil"/>
            </w:tcBorders>
          </w:tcPr>
          <w:p w14:paraId="41AF563A"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nil"/>
              <w:bottom w:val="nil"/>
              <w:right w:val="nil"/>
            </w:tcBorders>
          </w:tcPr>
          <w:p w14:paraId="7E8BBE44"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single" w:sz="4" w:space="0" w:color="auto"/>
              <w:left w:val="nil"/>
              <w:bottom w:val="nil"/>
              <w:right w:val="nil"/>
            </w:tcBorders>
          </w:tcPr>
          <w:p w14:paraId="520F36AE"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nil"/>
              <w:bottom w:val="nil"/>
              <w:right w:val="nil"/>
            </w:tcBorders>
          </w:tcPr>
          <w:p w14:paraId="2CB19458"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single" w:sz="4" w:space="0" w:color="auto"/>
              <w:left w:val="nil"/>
              <w:bottom w:val="nil"/>
              <w:right w:val="nil"/>
            </w:tcBorders>
          </w:tcPr>
          <w:p w14:paraId="3394B35C"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nil"/>
              <w:bottom w:val="nil"/>
              <w:right w:val="single" w:sz="4" w:space="0" w:color="auto"/>
            </w:tcBorders>
          </w:tcPr>
          <w:p w14:paraId="6AB19D85" w14:textId="77777777" w:rsidR="00035321" w:rsidRDefault="00035321">
            <w:pPr>
              <w:tabs>
                <w:tab w:val="left" w:pos="567"/>
              </w:tabs>
              <w:suppressAutoHyphens/>
              <w:jc w:val="right"/>
              <w:rPr>
                <w:rFonts w:ascii="Trebuchet MS" w:hAnsi="Trebuchet MS"/>
                <w:spacing w:val="-2"/>
                <w:sz w:val="22"/>
                <w:szCs w:val="22"/>
              </w:rPr>
            </w:pPr>
          </w:p>
        </w:tc>
      </w:tr>
      <w:tr w:rsidR="00035321" w14:paraId="7F677B01" w14:textId="77777777">
        <w:tc>
          <w:tcPr>
            <w:tcW w:w="3045" w:type="dxa"/>
            <w:tcBorders>
              <w:top w:val="single" w:sz="4" w:space="0" w:color="auto"/>
              <w:bottom w:val="nil"/>
              <w:right w:val="nil"/>
            </w:tcBorders>
          </w:tcPr>
          <w:p w14:paraId="62416111"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nil"/>
              <w:bottom w:val="nil"/>
              <w:right w:val="nil"/>
            </w:tcBorders>
          </w:tcPr>
          <w:p w14:paraId="0135A471"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left w:val="nil"/>
              <w:bottom w:val="nil"/>
              <w:right w:val="nil"/>
            </w:tcBorders>
          </w:tcPr>
          <w:p w14:paraId="01F23FAC"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nil"/>
              <w:right w:val="nil"/>
            </w:tcBorders>
          </w:tcPr>
          <w:p w14:paraId="45815AF0"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left w:val="nil"/>
              <w:bottom w:val="nil"/>
              <w:right w:val="nil"/>
            </w:tcBorders>
          </w:tcPr>
          <w:p w14:paraId="0E8A8A09"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nil"/>
              <w:right w:val="nil"/>
            </w:tcBorders>
          </w:tcPr>
          <w:p w14:paraId="73DE2228"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nil"/>
              <w:left w:val="nil"/>
              <w:bottom w:val="nil"/>
              <w:right w:val="nil"/>
            </w:tcBorders>
          </w:tcPr>
          <w:p w14:paraId="2BD13CC9"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nil"/>
              <w:bottom w:val="nil"/>
              <w:right w:val="single" w:sz="4" w:space="0" w:color="auto"/>
            </w:tcBorders>
          </w:tcPr>
          <w:p w14:paraId="1515C65C" w14:textId="77777777" w:rsidR="00035321" w:rsidRDefault="00035321">
            <w:pPr>
              <w:tabs>
                <w:tab w:val="left" w:pos="567"/>
              </w:tabs>
              <w:suppressAutoHyphens/>
              <w:jc w:val="right"/>
              <w:rPr>
                <w:rFonts w:ascii="Trebuchet MS" w:hAnsi="Trebuchet MS"/>
                <w:spacing w:val="-2"/>
                <w:sz w:val="22"/>
                <w:szCs w:val="22"/>
              </w:rPr>
            </w:pPr>
          </w:p>
        </w:tc>
      </w:tr>
      <w:tr w:rsidR="00035321" w14:paraId="14B03808" w14:textId="77777777">
        <w:tc>
          <w:tcPr>
            <w:tcW w:w="9128" w:type="dxa"/>
            <w:gridSpan w:val="13"/>
            <w:tcBorders>
              <w:top w:val="nil"/>
              <w:bottom w:val="nil"/>
              <w:right w:val="single" w:sz="4" w:space="0" w:color="auto"/>
            </w:tcBorders>
          </w:tcPr>
          <w:p w14:paraId="3FE6CF6C" w14:textId="77777777" w:rsidR="00035321" w:rsidRDefault="00413271">
            <w:pPr>
              <w:tabs>
                <w:tab w:val="left" w:pos="567"/>
              </w:tabs>
              <w:suppressAutoHyphens/>
              <w:rPr>
                <w:rFonts w:ascii="Trebuchet MS" w:hAnsi="Trebuchet MS"/>
                <w:spacing w:val="-2"/>
                <w:sz w:val="22"/>
                <w:szCs w:val="22"/>
              </w:rPr>
            </w:pPr>
            <w:r>
              <w:rPr>
                <w:rFonts w:ascii="Trebuchet MS" w:hAnsi="Trebuchet MS"/>
                <w:b/>
                <w:spacing w:val="-2"/>
                <w:sz w:val="22"/>
                <w:szCs w:val="22"/>
              </w:rPr>
              <w:t>B Calculation of bank balances ($MM)</w:t>
            </w:r>
          </w:p>
        </w:tc>
      </w:tr>
      <w:tr w:rsidR="00035321" w14:paraId="398AD048" w14:textId="77777777">
        <w:tc>
          <w:tcPr>
            <w:tcW w:w="3045" w:type="dxa"/>
            <w:tcBorders>
              <w:top w:val="nil"/>
              <w:bottom w:val="single" w:sz="4" w:space="0" w:color="auto"/>
            </w:tcBorders>
          </w:tcPr>
          <w:p w14:paraId="47623D8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Time </w:t>
            </w:r>
          </w:p>
        </w:tc>
        <w:tc>
          <w:tcPr>
            <w:tcW w:w="974" w:type="dxa"/>
            <w:gridSpan w:val="2"/>
            <w:tcBorders>
              <w:top w:val="nil"/>
              <w:bottom w:val="single" w:sz="4" w:space="0" w:color="auto"/>
            </w:tcBorders>
          </w:tcPr>
          <w:p w14:paraId="1EE068B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75" w:type="dxa"/>
            <w:gridSpan w:val="2"/>
            <w:tcBorders>
              <w:top w:val="nil"/>
              <w:bottom w:val="single" w:sz="4" w:space="0" w:color="auto"/>
              <w:right w:val="nil"/>
            </w:tcBorders>
          </w:tcPr>
          <w:p w14:paraId="221D550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974" w:type="dxa"/>
            <w:gridSpan w:val="2"/>
            <w:tcBorders>
              <w:top w:val="nil"/>
              <w:left w:val="nil"/>
              <w:bottom w:val="single" w:sz="4" w:space="0" w:color="auto"/>
              <w:right w:val="nil"/>
            </w:tcBorders>
          </w:tcPr>
          <w:p w14:paraId="5A53914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975" w:type="dxa"/>
            <w:gridSpan w:val="2"/>
            <w:tcBorders>
              <w:top w:val="nil"/>
              <w:left w:val="nil"/>
              <w:bottom w:val="single" w:sz="4" w:space="0" w:color="auto"/>
              <w:right w:val="nil"/>
            </w:tcBorders>
          </w:tcPr>
          <w:p w14:paraId="52F969A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w:t>
            </w:r>
          </w:p>
        </w:tc>
        <w:tc>
          <w:tcPr>
            <w:tcW w:w="974" w:type="dxa"/>
            <w:gridSpan w:val="2"/>
            <w:tcBorders>
              <w:top w:val="nil"/>
              <w:left w:val="nil"/>
              <w:bottom w:val="single" w:sz="4" w:space="0" w:color="auto"/>
              <w:right w:val="nil"/>
            </w:tcBorders>
          </w:tcPr>
          <w:p w14:paraId="4556CDC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w:t>
            </w:r>
          </w:p>
        </w:tc>
        <w:tc>
          <w:tcPr>
            <w:tcW w:w="975" w:type="dxa"/>
            <w:tcBorders>
              <w:top w:val="nil"/>
              <w:left w:val="nil"/>
              <w:bottom w:val="single" w:sz="4" w:space="0" w:color="auto"/>
              <w:right w:val="nil"/>
            </w:tcBorders>
          </w:tcPr>
          <w:p w14:paraId="2E207E1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236" w:type="dxa"/>
            <w:tcBorders>
              <w:top w:val="nil"/>
              <w:left w:val="nil"/>
              <w:bottom w:val="nil"/>
              <w:right w:val="single" w:sz="4" w:space="0" w:color="auto"/>
            </w:tcBorders>
          </w:tcPr>
          <w:p w14:paraId="2F931B4B" w14:textId="77777777" w:rsidR="00035321" w:rsidRDefault="00035321">
            <w:pPr>
              <w:tabs>
                <w:tab w:val="left" w:pos="567"/>
              </w:tabs>
              <w:suppressAutoHyphens/>
              <w:jc w:val="right"/>
              <w:rPr>
                <w:rFonts w:ascii="Trebuchet MS" w:hAnsi="Trebuchet MS"/>
                <w:spacing w:val="-2"/>
                <w:sz w:val="22"/>
                <w:szCs w:val="22"/>
              </w:rPr>
            </w:pPr>
          </w:p>
        </w:tc>
      </w:tr>
      <w:tr w:rsidR="00035321" w14:paraId="56264F13" w14:textId="77777777">
        <w:tc>
          <w:tcPr>
            <w:tcW w:w="3045" w:type="dxa"/>
            <w:tcBorders>
              <w:top w:val="single" w:sz="4" w:space="0" w:color="auto"/>
            </w:tcBorders>
          </w:tcPr>
          <w:p w14:paraId="1D65314D"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Original investment</w:t>
            </w:r>
          </w:p>
        </w:tc>
        <w:tc>
          <w:tcPr>
            <w:tcW w:w="974" w:type="dxa"/>
            <w:gridSpan w:val="2"/>
            <w:tcBorders>
              <w:top w:val="single" w:sz="4" w:space="0" w:color="auto"/>
            </w:tcBorders>
          </w:tcPr>
          <w:p w14:paraId="4E2113F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975" w:type="dxa"/>
            <w:gridSpan w:val="2"/>
            <w:tcBorders>
              <w:top w:val="single" w:sz="4" w:space="0" w:color="auto"/>
              <w:bottom w:val="nil"/>
              <w:right w:val="nil"/>
            </w:tcBorders>
          </w:tcPr>
          <w:p w14:paraId="6607BF06"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nil"/>
              <w:bottom w:val="nil"/>
              <w:right w:val="nil"/>
            </w:tcBorders>
          </w:tcPr>
          <w:p w14:paraId="52383048"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single" w:sz="4" w:space="0" w:color="auto"/>
              <w:left w:val="nil"/>
              <w:bottom w:val="nil"/>
              <w:right w:val="nil"/>
            </w:tcBorders>
          </w:tcPr>
          <w:p w14:paraId="50A11199"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single" w:sz="4" w:space="0" w:color="auto"/>
              <w:left w:val="nil"/>
              <w:bottom w:val="nil"/>
              <w:right w:val="nil"/>
            </w:tcBorders>
          </w:tcPr>
          <w:p w14:paraId="4E2CF372"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single" w:sz="4" w:space="0" w:color="auto"/>
              <w:left w:val="nil"/>
              <w:bottom w:val="nil"/>
              <w:right w:val="nil"/>
            </w:tcBorders>
          </w:tcPr>
          <w:p w14:paraId="2D844697"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nil"/>
              <w:bottom w:val="nil"/>
              <w:right w:val="single" w:sz="4" w:space="0" w:color="auto"/>
            </w:tcBorders>
          </w:tcPr>
          <w:p w14:paraId="4694D118" w14:textId="77777777" w:rsidR="00035321" w:rsidRDefault="00035321">
            <w:pPr>
              <w:tabs>
                <w:tab w:val="left" w:pos="567"/>
              </w:tabs>
              <w:suppressAutoHyphens/>
              <w:jc w:val="right"/>
              <w:rPr>
                <w:rFonts w:ascii="Trebuchet MS" w:hAnsi="Trebuchet MS"/>
                <w:spacing w:val="-2"/>
                <w:sz w:val="22"/>
                <w:szCs w:val="22"/>
              </w:rPr>
            </w:pPr>
          </w:p>
        </w:tc>
      </w:tr>
      <w:tr w:rsidR="00035321" w14:paraId="54192CFC" w14:textId="77777777">
        <w:tc>
          <w:tcPr>
            <w:tcW w:w="3045" w:type="dxa"/>
          </w:tcPr>
          <w:p w14:paraId="16B45F13"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Extra investment required</w:t>
            </w:r>
          </w:p>
        </w:tc>
        <w:tc>
          <w:tcPr>
            <w:tcW w:w="974" w:type="dxa"/>
            <w:gridSpan w:val="2"/>
          </w:tcPr>
          <w:p w14:paraId="20B0273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20.9</w:t>
            </w:r>
          </w:p>
        </w:tc>
        <w:tc>
          <w:tcPr>
            <w:tcW w:w="975" w:type="dxa"/>
            <w:gridSpan w:val="2"/>
            <w:tcBorders>
              <w:top w:val="nil"/>
              <w:bottom w:val="nil"/>
              <w:right w:val="nil"/>
            </w:tcBorders>
          </w:tcPr>
          <w:p w14:paraId="20DCE4C9"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nil"/>
              <w:right w:val="nil"/>
            </w:tcBorders>
          </w:tcPr>
          <w:p w14:paraId="5541C644"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left w:val="nil"/>
              <w:bottom w:val="nil"/>
              <w:right w:val="nil"/>
            </w:tcBorders>
          </w:tcPr>
          <w:p w14:paraId="575FF0F9"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nil"/>
              <w:right w:val="nil"/>
            </w:tcBorders>
          </w:tcPr>
          <w:p w14:paraId="16AC6B3C"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nil"/>
              <w:left w:val="nil"/>
              <w:bottom w:val="nil"/>
              <w:right w:val="nil"/>
            </w:tcBorders>
          </w:tcPr>
          <w:p w14:paraId="6F9A8A0D"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nil"/>
              <w:bottom w:val="nil"/>
              <w:right w:val="single" w:sz="4" w:space="0" w:color="auto"/>
            </w:tcBorders>
          </w:tcPr>
          <w:p w14:paraId="16AF09D7" w14:textId="77777777" w:rsidR="00035321" w:rsidRDefault="00035321">
            <w:pPr>
              <w:tabs>
                <w:tab w:val="left" w:pos="567"/>
              </w:tabs>
              <w:suppressAutoHyphens/>
              <w:jc w:val="right"/>
              <w:rPr>
                <w:rFonts w:ascii="Trebuchet MS" w:hAnsi="Trebuchet MS"/>
                <w:spacing w:val="-2"/>
                <w:sz w:val="22"/>
                <w:szCs w:val="22"/>
              </w:rPr>
            </w:pPr>
          </w:p>
        </w:tc>
      </w:tr>
      <w:tr w:rsidR="00035321" w14:paraId="6BA52B0B" w14:textId="77777777">
        <w:tc>
          <w:tcPr>
            <w:tcW w:w="3045" w:type="dxa"/>
          </w:tcPr>
          <w:p w14:paraId="64DF9C02"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Total investment in bank</w:t>
            </w:r>
          </w:p>
        </w:tc>
        <w:tc>
          <w:tcPr>
            <w:tcW w:w="974" w:type="dxa"/>
            <w:gridSpan w:val="2"/>
          </w:tcPr>
          <w:p w14:paraId="7170D81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120.9</w:t>
            </w:r>
          </w:p>
        </w:tc>
        <w:tc>
          <w:tcPr>
            <w:tcW w:w="975" w:type="dxa"/>
            <w:gridSpan w:val="2"/>
            <w:tcBorders>
              <w:top w:val="nil"/>
              <w:bottom w:val="nil"/>
              <w:right w:val="nil"/>
            </w:tcBorders>
          </w:tcPr>
          <w:p w14:paraId="111F8CC8"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nil"/>
              <w:right w:val="nil"/>
            </w:tcBorders>
          </w:tcPr>
          <w:p w14:paraId="026889A2"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left w:val="nil"/>
              <w:bottom w:val="nil"/>
              <w:right w:val="nil"/>
            </w:tcBorders>
          </w:tcPr>
          <w:p w14:paraId="7F74CF6F"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nil"/>
              <w:right w:val="nil"/>
            </w:tcBorders>
          </w:tcPr>
          <w:p w14:paraId="3F46CF63"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nil"/>
              <w:left w:val="nil"/>
              <w:bottom w:val="nil"/>
              <w:right w:val="nil"/>
            </w:tcBorders>
          </w:tcPr>
          <w:p w14:paraId="1A8ECF53"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nil"/>
              <w:bottom w:val="nil"/>
              <w:right w:val="single" w:sz="4" w:space="0" w:color="auto"/>
            </w:tcBorders>
          </w:tcPr>
          <w:p w14:paraId="73B46C21" w14:textId="77777777" w:rsidR="00035321" w:rsidRDefault="00035321">
            <w:pPr>
              <w:tabs>
                <w:tab w:val="left" w:pos="567"/>
              </w:tabs>
              <w:suppressAutoHyphens/>
              <w:jc w:val="right"/>
              <w:rPr>
                <w:rFonts w:ascii="Trebuchet MS" w:hAnsi="Trebuchet MS"/>
                <w:spacing w:val="-2"/>
                <w:sz w:val="22"/>
                <w:szCs w:val="22"/>
              </w:rPr>
            </w:pPr>
          </w:p>
        </w:tc>
      </w:tr>
      <w:tr w:rsidR="00035321" w14:paraId="5C6B015B" w14:textId="77777777">
        <w:tc>
          <w:tcPr>
            <w:tcW w:w="3045" w:type="dxa"/>
          </w:tcPr>
          <w:p w14:paraId="3A7124F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Interest at 10%</w:t>
            </w:r>
          </w:p>
        </w:tc>
        <w:tc>
          <w:tcPr>
            <w:tcW w:w="974" w:type="dxa"/>
            <w:gridSpan w:val="2"/>
          </w:tcPr>
          <w:p w14:paraId="21A47EE3"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bottom w:val="nil"/>
              <w:right w:val="nil"/>
            </w:tcBorders>
          </w:tcPr>
          <w:p w14:paraId="3EA48BC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12.1</w:t>
            </w:r>
          </w:p>
        </w:tc>
        <w:tc>
          <w:tcPr>
            <w:tcW w:w="974" w:type="dxa"/>
            <w:gridSpan w:val="2"/>
            <w:tcBorders>
              <w:top w:val="nil"/>
              <w:left w:val="nil"/>
              <w:bottom w:val="nil"/>
              <w:right w:val="nil"/>
            </w:tcBorders>
          </w:tcPr>
          <w:p w14:paraId="4994204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8.3</w:t>
            </w:r>
          </w:p>
        </w:tc>
        <w:tc>
          <w:tcPr>
            <w:tcW w:w="975" w:type="dxa"/>
            <w:gridSpan w:val="2"/>
            <w:tcBorders>
              <w:top w:val="nil"/>
              <w:left w:val="nil"/>
              <w:bottom w:val="nil"/>
              <w:right w:val="nil"/>
            </w:tcBorders>
          </w:tcPr>
          <w:p w14:paraId="52A7E1D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5.1</w:t>
            </w:r>
          </w:p>
        </w:tc>
        <w:tc>
          <w:tcPr>
            <w:tcW w:w="974" w:type="dxa"/>
            <w:gridSpan w:val="2"/>
            <w:tcBorders>
              <w:top w:val="nil"/>
              <w:left w:val="nil"/>
              <w:bottom w:val="nil"/>
              <w:right w:val="nil"/>
            </w:tcBorders>
          </w:tcPr>
          <w:p w14:paraId="0D90EED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2.6</w:t>
            </w:r>
          </w:p>
        </w:tc>
        <w:tc>
          <w:tcPr>
            <w:tcW w:w="975" w:type="dxa"/>
            <w:tcBorders>
              <w:top w:val="nil"/>
              <w:left w:val="nil"/>
              <w:bottom w:val="nil"/>
              <w:right w:val="nil"/>
            </w:tcBorders>
          </w:tcPr>
          <w:p w14:paraId="0C26BAB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0.9</w:t>
            </w:r>
          </w:p>
        </w:tc>
        <w:tc>
          <w:tcPr>
            <w:tcW w:w="236" w:type="dxa"/>
            <w:tcBorders>
              <w:top w:val="nil"/>
              <w:left w:val="nil"/>
              <w:bottom w:val="nil"/>
              <w:right w:val="single" w:sz="4" w:space="0" w:color="auto"/>
            </w:tcBorders>
          </w:tcPr>
          <w:p w14:paraId="44D5E2CF" w14:textId="77777777" w:rsidR="00035321" w:rsidRDefault="00035321">
            <w:pPr>
              <w:tabs>
                <w:tab w:val="left" w:pos="567"/>
              </w:tabs>
              <w:suppressAutoHyphens/>
              <w:jc w:val="right"/>
              <w:rPr>
                <w:rFonts w:ascii="Trebuchet MS" w:hAnsi="Trebuchet MS"/>
                <w:spacing w:val="-2"/>
                <w:sz w:val="22"/>
                <w:szCs w:val="22"/>
              </w:rPr>
            </w:pPr>
          </w:p>
        </w:tc>
      </w:tr>
      <w:tr w:rsidR="00035321" w14:paraId="13738755" w14:textId="77777777">
        <w:tc>
          <w:tcPr>
            <w:tcW w:w="3045" w:type="dxa"/>
          </w:tcPr>
          <w:p w14:paraId="101FD7F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Bank balance at start of year</w:t>
            </w:r>
          </w:p>
        </w:tc>
        <w:tc>
          <w:tcPr>
            <w:tcW w:w="974" w:type="dxa"/>
            <w:gridSpan w:val="2"/>
          </w:tcPr>
          <w:p w14:paraId="30AC619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120.9</w:t>
            </w:r>
          </w:p>
        </w:tc>
        <w:tc>
          <w:tcPr>
            <w:tcW w:w="975" w:type="dxa"/>
            <w:gridSpan w:val="2"/>
            <w:tcBorders>
              <w:top w:val="nil"/>
              <w:bottom w:val="nil"/>
              <w:right w:val="nil"/>
            </w:tcBorders>
          </w:tcPr>
          <w:p w14:paraId="6028AF4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133.0</w:t>
            </w:r>
          </w:p>
        </w:tc>
        <w:tc>
          <w:tcPr>
            <w:tcW w:w="974" w:type="dxa"/>
            <w:gridSpan w:val="2"/>
            <w:tcBorders>
              <w:top w:val="nil"/>
              <w:left w:val="nil"/>
              <w:bottom w:val="nil"/>
              <w:right w:val="nil"/>
            </w:tcBorders>
          </w:tcPr>
          <w:p w14:paraId="13DA07D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91.3</w:t>
            </w:r>
          </w:p>
        </w:tc>
        <w:tc>
          <w:tcPr>
            <w:tcW w:w="975" w:type="dxa"/>
            <w:gridSpan w:val="2"/>
            <w:tcBorders>
              <w:top w:val="nil"/>
              <w:left w:val="nil"/>
              <w:bottom w:val="nil"/>
              <w:right w:val="nil"/>
            </w:tcBorders>
          </w:tcPr>
          <w:p w14:paraId="2E6ADDE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56.4</w:t>
            </w:r>
          </w:p>
        </w:tc>
        <w:tc>
          <w:tcPr>
            <w:tcW w:w="974" w:type="dxa"/>
            <w:gridSpan w:val="2"/>
            <w:tcBorders>
              <w:top w:val="nil"/>
              <w:left w:val="nil"/>
              <w:bottom w:val="nil"/>
              <w:right w:val="nil"/>
            </w:tcBorders>
          </w:tcPr>
          <w:p w14:paraId="54CECB5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29.1</w:t>
            </w:r>
          </w:p>
        </w:tc>
        <w:tc>
          <w:tcPr>
            <w:tcW w:w="975" w:type="dxa"/>
            <w:tcBorders>
              <w:top w:val="nil"/>
              <w:left w:val="nil"/>
              <w:bottom w:val="nil"/>
              <w:right w:val="nil"/>
            </w:tcBorders>
          </w:tcPr>
          <w:p w14:paraId="1C5CABB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236" w:type="dxa"/>
            <w:tcBorders>
              <w:top w:val="nil"/>
              <w:left w:val="nil"/>
              <w:bottom w:val="nil"/>
              <w:right w:val="single" w:sz="4" w:space="0" w:color="auto"/>
            </w:tcBorders>
          </w:tcPr>
          <w:p w14:paraId="2A337746" w14:textId="77777777" w:rsidR="00035321" w:rsidRDefault="00035321">
            <w:pPr>
              <w:tabs>
                <w:tab w:val="left" w:pos="567"/>
              </w:tabs>
              <w:suppressAutoHyphens/>
              <w:jc w:val="right"/>
              <w:rPr>
                <w:rFonts w:ascii="Trebuchet MS" w:hAnsi="Trebuchet MS"/>
                <w:spacing w:val="-2"/>
                <w:sz w:val="22"/>
                <w:szCs w:val="22"/>
              </w:rPr>
            </w:pPr>
          </w:p>
        </w:tc>
      </w:tr>
      <w:tr w:rsidR="00035321" w14:paraId="3962F27A" w14:textId="77777777">
        <w:tc>
          <w:tcPr>
            <w:tcW w:w="3045" w:type="dxa"/>
          </w:tcPr>
          <w:p w14:paraId="521B859E"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Withdrawal (= net cash flow)</w:t>
            </w:r>
          </w:p>
        </w:tc>
        <w:tc>
          <w:tcPr>
            <w:tcW w:w="974" w:type="dxa"/>
            <w:gridSpan w:val="2"/>
          </w:tcPr>
          <w:p w14:paraId="04E1F204"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bottom w:val="nil"/>
              <w:right w:val="nil"/>
            </w:tcBorders>
          </w:tcPr>
          <w:p w14:paraId="6B0E415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50.0</w:t>
            </w:r>
          </w:p>
        </w:tc>
        <w:tc>
          <w:tcPr>
            <w:tcW w:w="974" w:type="dxa"/>
            <w:gridSpan w:val="2"/>
            <w:tcBorders>
              <w:top w:val="nil"/>
              <w:left w:val="nil"/>
              <w:bottom w:val="nil"/>
              <w:right w:val="nil"/>
            </w:tcBorders>
          </w:tcPr>
          <w:p w14:paraId="1CEDA82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40.0</w:t>
            </w:r>
          </w:p>
        </w:tc>
        <w:tc>
          <w:tcPr>
            <w:tcW w:w="975" w:type="dxa"/>
            <w:gridSpan w:val="2"/>
            <w:tcBorders>
              <w:top w:val="nil"/>
              <w:left w:val="nil"/>
              <w:bottom w:val="nil"/>
              <w:right w:val="nil"/>
            </w:tcBorders>
          </w:tcPr>
          <w:p w14:paraId="6458E29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30.0</w:t>
            </w:r>
          </w:p>
        </w:tc>
        <w:tc>
          <w:tcPr>
            <w:tcW w:w="974" w:type="dxa"/>
            <w:gridSpan w:val="2"/>
            <w:tcBorders>
              <w:top w:val="nil"/>
              <w:left w:val="nil"/>
              <w:bottom w:val="nil"/>
              <w:right w:val="nil"/>
            </w:tcBorders>
          </w:tcPr>
          <w:p w14:paraId="40FAAA4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w:t>
            </w:r>
          </w:p>
        </w:tc>
        <w:tc>
          <w:tcPr>
            <w:tcW w:w="975" w:type="dxa"/>
            <w:tcBorders>
              <w:top w:val="nil"/>
              <w:left w:val="nil"/>
              <w:bottom w:val="nil"/>
              <w:right w:val="nil"/>
            </w:tcBorders>
          </w:tcPr>
          <w:p w14:paraId="6B64432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236" w:type="dxa"/>
            <w:tcBorders>
              <w:top w:val="nil"/>
              <w:left w:val="nil"/>
              <w:bottom w:val="nil"/>
              <w:right w:val="single" w:sz="4" w:space="0" w:color="auto"/>
            </w:tcBorders>
          </w:tcPr>
          <w:p w14:paraId="00723B8B" w14:textId="77777777" w:rsidR="00035321" w:rsidRDefault="00035321">
            <w:pPr>
              <w:tabs>
                <w:tab w:val="left" w:pos="567"/>
              </w:tabs>
              <w:suppressAutoHyphens/>
              <w:jc w:val="right"/>
              <w:rPr>
                <w:rFonts w:ascii="Trebuchet MS" w:hAnsi="Trebuchet MS"/>
                <w:spacing w:val="-2"/>
                <w:sz w:val="22"/>
                <w:szCs w:val="22"/>
              </w:rPr>
            </w:pPr>
          </w:p>
        </w:tc>
      </w:tr>
      <w:tr w:rsidR="00035321" w14:paraId="336230F8" w14:textId="77777777">
        <w:tc>
          <w:tcPr>
            <w:tcW w:w="3045" w:type="dxa"/>
          </w:tcPr>
          <w:p w14:paraId="23FD07E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Bank balance at end of year</w:t>
            </w:r>
          </w:p>
        </w:tc>
        <w:tc>
          <w:tcPr>
            <w:tcW w:w="974" w:type="dxa"/>
            <w:gridSpan w:val="2"/>
          </w:tcPr>
          <w:p w14:paraId="3D248567"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bottom w:val="nil"/>
              <w:right w:val="nil"/>
            </w:tcBorders>
          </w:tcPr>
          <w:p w14:paraId="3D1E968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83.0</w:t>
            </w:r>
          </w:p>
        </w:tc>
        <w:tc>
          <w:tcPr>
            <w:tcW w:w="974" w:type="dxa"/>
            <w:gridSpan w:val="2"/>
            <w:tcBorders>
              <w:top w:val="nil"/>
              <w:left w:val="nil"/>
              <w:bottom w:val="nil"/>
              <w:right w:val="nil"/>
            </w:tcBorders>
          </w:tcPr>
          <w:p w14:paraId="5980EE1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51.3</w:t>
            </w:r>
          </w:p>
        </w:tc>
        <w:tc>
          <w:tcPr>
            <w:tcW w:w="975" w:type="dxa"/>
            <w:gridSpan w:val="2"/>
            <w:tcBorders>
              <w:top w:val="nil"/>
              <w:left w:val="nil"/>
              <w:bottom w:val="nil"/>
              <w:right w:val="nil"/>
            </w:tcBorders>
          </w:tcPr>
          <w:p w14:paraId="423BB62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26.4</w:t>
            </w:r>
          </w:p>
        </w:tc>
        <w:tc>
          <w:tcPr>
            <w:tcW w:w="974" w:type="dxa"/>
            <w:gridSpan w:val="2"/>
            <w:tcBorders>
              <w:top w:val="nil"/>
              <w:left w:val="nil"/>
              <w:bottom w:val="nil"/>
              <w:right w:val="nil"/>
            </w:tcBorders>
          </w:tcPr>
          <w:p w14:paraId="07C824C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9.1</w:t>
            </w:r>
          </w:p>
        </w:tc>
        <w:tc>
          <w:tcPr>
            <w:tcW w:w="975" w:type="dxa"/>
            <w:tcBorders>
              <w:top w:val="nil"/>
              <w:left w:val="nil"/>
              <w:bottom w:val="nil"/>
              <w:right w:val="nil"/>
            </w:tcBorders>
          </w:tcPr>
          <w:p w14:paraId="2436BC2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236" w:type="dxa"/>
            <w:tcBorders>
              <w:top w:val="nil"/>
              <w:left w:val="nil"/>
              <w:bottom w:val="nil"/>
              <w:right w:val="single" w:sz="4" w:space="0" w:color="auto"/>
            </w:tcBorders>
          </w:tcPr>
          <w:p w14:paraId="62DC2AC8" w14:textId="77777777" w:rsidR="00035321" w:rsidRDefault="00035321">
            <w:pPr>
              <w:tabs>
                <w:tab w:val="left" w:pos="567"/>
              </w:tabs>
              <w:suppressAutoHyphens/>
              <w:jc w:val="right"/>
              <w:rPr>
                <w:rFonts w:ascii="Trebuchet MS" w:hAnsi="Trebuchet MS"/>
                <w:spacing w:val="-2"/>
                <w:sz w:val="22"/>
                <w:szCs w:val="22"/>
              </w:rPr>
            </w:pPr>
          </w:p>
        </w:tc>
      </w:tr>
      <w:tr w:rsidR="00035321" w14:paraId="43264358" w14:textId="77777777">
        <w:tc>
          <w:tcPr>
            <w:tcW w:w="3045" w:type="dxa"/>
          </w:tcPr>
          <w:p w14:paraId="58FD6CAA" w14:textId="77777777" w:rsidR="00035321" w:rsidRDefault="00035321">
            <w:pPr>
              <w:tabs>
                <w:tab w:val="left" w:pos="567"/>
              </w:tabs>
              <w:suppressAutoHyphens/>
              <w:rPr>
                <w:rFonts w:ascii="Trebuchet MS" w:hAnsi="Trebuchet MS"/>
                <w:spacing w:val="-2"/>
                <w:sz w:val="22"/>
                <w:szCs w:val="22"/>
              </w:rPr>
            </w:pPr>
          </w:p>
        </w:tc>
        <w:tc>
          <w:tcPr>
            <w:tcW w:w="974" w:type="dxa"/>
            <w:gridSpan w:val="2"/>
          </w:tcPr>
          <w:p w14:paraId="0D3E960B"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bottom w:val="single" w:sz="4" w:space="0" w:color="auto"/>
              <w:right w:val="nil"/>
            </w:tcBorders>
          </w:tcPr>
          <w:p w14:paraId="350EE722"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single" w:sz="4" w:space="0" w:color="auto"/>
              <w:right w:val="nil"/>
            </w:tcBorders>
          </w:tcPr>
          <w:p w14:paraId="17C5D39A" w14:textId="77777777" w:rsidR="00035321" w:rsidRDefault="00035321">
            <w:pPr>
              <w:tabs>
                <w:tab w:val="left" w:pos="567"/>
              </w:tabs>
              <w:suppressAutoHyphens/>
              <w:jc w:val="right"/>
              <w:rPr>
                <w:rFonts w:ascii="Trebuchet MS" w:hAnsi="Trebuchet MS"/>
                <w:spacing w:val="-2"/>
                <w:sz w:val="22"/>
                <w:szCs w:val="22"/>
              </w:rPr>
            </w:pPr>
          </w:p>
        </w:tc>
        <w:tc>
          <w:tcPr>
            <w:tcW w:w="975" w:type="dxa"/>
            <w:gridSpan w:val="2"/>
            <w:tcBorders>
              <w:top w:val="nil"/>
              <w:left w:val="nil"/>
              <w:bottom w:val="single" w:sz="4" w:space="0" w:color="auto"/>
              <w:right w:val="nil"/>
            </w:tcBorders>
          </w:tcPr>
          <w:p w14:paraId="1B538307" w14:textId="77777777" w:rsidR="00035321" w:rsidRDefault="00035321">
            <w:pPr>
              <w:tabs>
                <w:tab w:val="left" w:pos="567"/>
              </w:tabs>
              <w:suppressAutoHyphens/>
              <w:jc w:val="right"/>
              <w:rPr>
                <w:rFonts w:ascii="Trebuchet MS" w:hAnsi="Trebuchet MS"/>
                <w:spacing w:val="-2"/>
                <w:sz w:val="22"/>
                <w:szCs w:val="22"/>
              </w:rPr>
            </w:pPr>
          </w:p>
        </w:tc>
        <w:tc>
          <w:tcPr>
            <w:tcW w:w="974" w:type="dxa"/>
            <w:gridSpan w:val="2"/>
            <w:tcBorders>
              <w:top w:val="nil"/>
              <w:left w:val="nil"/>
              <w:bottom w:val="single" w:sz="4" w:space="0" w:color="auto"/>
              <w:right w:val="nil"/>
            </w:tcBorders>
          </w:tcPr>
          <w:p w14:paraId="6DD67357" w14:textId="77777777" w:rsidR="00035321" w:rsidRDefault="00035321">
            <w:pPr>
              <w:tabs>
                <w:tab w:val="left" w:pos="567"/>
              </w:tabs>
              <w:suppressAutoHyphens/>
              <w:jc w:val="right"/>
              <w:rPr>
                <w:rFonts w:ascii="Trebuchet MS" w:hAnsi="Trebuchet MS"/>
                <w:spacing w:val="-2"/>
                <w:sz w:val="22"/>
                <w:szCs w:val="22"/>
              </w:rPr>
            </w:pPr>
          </w:p>
        </w:tc>
        <w:tc>
          <w:tcPr>
            <w:tcW w:w="975" w:type="dxa"/>
            <w:tcBorders>
              <w:top w:val="nil"/>
              <w:left w:val="nil"/>
              <w:bottom w:val="single" w:sz="4" w:space="0" w:color="auto"/>
              <w:right w:val="nil"/>
            </w:tcBorders>
          </w:tcPr>
          <w:p w14:paraId="5713BB9A" w14:textId="77777777" w:rsidR="00035321" w:rsidRDefault="00035321">
            <w:pPr>
              <w:tabs>
                <w:tab w:val="left" w:pos="567"/>
              </w:tabs>
              <w:suppressAutoHyphens/>
              <w:jc w:val="right"/>
              <w:rPr>
                <w:rFonts w:ascii="Trebuchet MS" w:hAnsi="Trebuchet MS"/>
                <w:spacing w:val="-2"/>
                <w:sz w:val="22"/>
                <w:szCs w:val="22"/>
              </w:rPr>
            </w:pPr>
          </w:p>
        </w:tc>
        <w:tc>
          <w:tcPr>
            <w:tcW w:w="236" w:type="dxa"/>
            <w:tcBorders>
              <w:top w:val="nil"/>
              <w:left w:val="nil"/>
              <w:bottom w:val="single" w:sz="4" w:space="0" w:color="auto"/>
              <w:right w:val="single" w:sz="4" w:space="0" w:color="auto"/>
            </w:tcBorders>
          </w:tcPr>
          <w:p w14:paraId="2B10EB79" w14:textId="77777777" w:rsidR="00035321" w:rsidRDefault="00035321">
            <w:pPr>
              <w:tabs>
                <w:tab w:val="left" w:pos="567"/>
              </w:tabs>
              <w:suppressAutoHyphens/>
              <w:jc w:val="right"/>
              <w:rPr>
                <w:rFonts w:ascii="Trebuchet MS" w:hAnsi="Trebuchet MS"/>
                <w:spacing w:val="-2"/>
                <w:sz w:val="22"/>
                <w:szCs w:val="22"/>
              </w:rPr>
            </w:pPr>
          </w:p>
        </w:tc>
      </w:tr>
    </w:tbl>
    <w:p w14:paraId="2DF25E43" w14:textId="77777777" w:rsidR="00035321" w:rsidRDefault="00035321">
      <w:pPr>
        <w:tabs>
          <w:tab w:val="left" w:pos="567"/>
        </w:tabs>
        <w:suppressAutoHyphens/>
        <w:ind w:left="567"/>
        <w:jc w:val="both"/>
        <w:rPr>
          <w:rFonts w:ascii="Trebuchet MS" w:hAnsi="Trebuchet MS"/>
          <w:spacing w:val="-2"/>
          <w:sz w:val="22"/>
          <w:szCs w:val="22"/>
        </w:rPr>
      </w:pPr>
    </w:p>
    <w:p w14:paraId="4616FB4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In Figure 3 we have invested $120.9 in the bank at 10% and withdrawn at the end of each year the same money that we would have earned from the project.  At the end of year 5, we have a bank balance of zero. Therefore, to get the same each year from the bank as we do </w:t>
      </w:r>
      <w:r>
        <w:rPr>
          <w:rFonts w:ascii="Trebuchet MS" w:hAnsi="Trebuchet MS"/>
          <w:spacing w:val="-2"/>
          <w:sz w:val="22"/>
          <w:szCs w:val="22"/>
        </w:rPr>
        <w:lastRenderedPageBreak/>
        <w:t>from the project, we have to invest $120.9, which is $20.9 more than is required when we invest in the project. This point is summarised in Figure 4.</w:t>
      </w:r>
    </w:p>
    <w:p w14:paraId="7AB2521E" w14:textId="77777777" w:rsidR="00035321" w:rsidRDefault="00035321">
      <w:pPr>
        <w:tabs>
          <w:tab w:val="left" w:pos="567"/>
        </w:tabs>
        <w:suppressAutoHyphens/>
        <w:ind w:left="567"/>
        <w:jc w:val="both"/>
        <w:rPr>
          <w:rFonts w:ascii="Trebuchet MS" w:hAnsi="Trebuchet MS"/>
          <w:spacing w:val="-2"/>
          <w:sz w:val="22"/>
          <w:szCs w:val="22"/>
        </w:rPr>
      </w:pPr>
    </w:p>
    <w:p w14:paraId="260530C0"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977"/>
        <w:gridCol w:w="284"/>
        <w:gridCol w:w="1984"/>
        <w:gridCol w:w="651"/>
        <w:gridCol w:w="2184"/>
        <w:gridCol w:w="284"/>
      </w:tblGrid>
      <w:tr w:rsidR="00035321" w14:paraId="23FA7591" w14:textId="77777777">
        <w:tc>
          <w:tcPr>
            <w:tcW w:w="8364" w:type="dxa"/>
            <w:gridSpan w:val="6"/>
          </w:tcPr>
          <w:p w14:paraId="302C064D" w14:textId="77777777" w:rsidR="00035321" w:rsidRDefault="00413271">
            <w:pPr>
              <w:tabs>
                <w:tab w:val="left" w:pos="567"/>
              </w:tabs>
              <w:suppressAutoHyphens/>
              <w:rPr>
                <w:rFonts w:ascii="Trebuchet MS" w:hAnsi="Trebuchet MS"/>
                <w:b/>
                <w:spacing w:val="-2"/>
                <w:sz w:val="22"/>
                <w:szCs w:val="22"/>
              </w:rPr>
            </w:pPr>
            <w:r>
              <w:rPr>
                <w:rFonts w:ascii="Trebuchet MS" w:hAnsi="Trebuchet MS"/>
                <w:b/>
                <w:spacing w:val="-2"/>
                <w:sz w:val="22"/>
                <w:szCs w:val="22"/>
              </w:rPr>
              <w:t>Figure 4 - Input / output for 5 year project</w:t>
            </w:r>
          </w:p>
        </w:tc>
      </w:tr>
      <w:tr w:rsidR="00035321" w14:paraId="4E67AB75" w14:textId="77777777">
        <w:tc>
          <w:tcPr>
            <w:tcW w:w="2977" w:type="dxa"/>
          </w:tcPr>
          <w:p w14:paraId="5A7CFAFD" w14:textId="77777777" w:rsidR="00035321" w:rsidRDefault="00035321">
            <w:pPr>
              <w:tabs>
                <w:tab w:val="left" w:pos="567"/>
              </w:tabs>
              <w:suppressAutoHyphens/>
              <w:jc w:val="both"/>
              <w:rPr>
                <w:rFonts w:ascii="Trebuchet MS" w:hAnsi="Trebuchet MS"/>
                <w:spacing w:val="-2"/>
                <w:sz w:val="22"/>
                <w:szCs w:val="22"/>
              </w:rPr>
            </w:pPr>
          </w:p>
        </w:tc>
        <w:tc>
          <w:tcPr>
            <w:tcW w:w="284" w:type="dxa"/>
          </w:tcPr>
          <w:p w14:paraId="07B5A869" w14:textId="77777777" w:rsidR="00035321" w:rsidRDefault="00035321">
            <w:pPr>
              <w:tabs>
                <w:tab w:val="left" w:pos="567"/>
              </w:tabs>
              <w:suppressAutoHyphens/>
              <w:jc w:val="both"/>
              <w:rPr>
                <w:rFonts w:ascii="Trebuchet MS" w:hAnsi="Trebuchet MS"/>
                <w:spacing w:val="-2"/>
                <w:sz w:val="22"/>
                <w:szCs w:val="22"/>
              </w:rPr>
            </w:pPr>
          </w:p>
        </w:tc>
        <w:tc>
          <w:tcPr>
            <w:tcW w:w="1984" w:type="dxa"/>
            <w:tcBorders>
              <w:bottom w:val="nil"/>
            </w:tcBorders>
          </w:tcPr>
          <w:p w14:paraId="5F0A7838" w14:textId="77777777" w:rsidR="00035321" w:rsidRDefault="00035321">
            <w:pPr>
              <w:tabs>
                <w:tab w:val="left" w:pos="567"/>
              </w:tabs>
              <w:suppressAutoHyphens/>
              <w:jc w:val="center"/>
              <w:rPr>
                <w:rFonts w:ascii="Trebuchet MS" w:hAnsi="Trebuchet MS"/>
                <w:spacing w:val="-2"/>
                <w:sz w:val="22"/>
                <w:szCs w:val="22"/>
              </w:rPr>
            </w:pPr>
          </w:p>
        </w:tc>
        <w:tc>
          <w:tcPr>
            <w:tcW w:w="651" w:type="dxa"/>
            <w:tcBorders>
              <w:bottom w:val="nil"/>
            </w:tcBorders>
          </w:tcPr>
          <w:p w14:paraId="2FB2DF66"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bottom w:val="nil"/>
            </w:tcBorders>
          </w:tcPr>
          <w:p w14:paraId="7C312AD6" w14:textId="77777777" w:rsidR="00035321" w:rsidRDefault="00035321">
            <w:pPr>
              <w:tabs>
                <w:tab w:val="left" w:pos="567"/>
              </w:tabs>
              <w:suppressAutoHyphens/>
              <w:jc w:val="center"/>
              <w:rPr>
                <w:rFonts w:ascii="Trebuchet MS" w:hAnsi="Trebuchet MS"/>
                <w:spacing w:val="-2"/>
                <w:sz w:val="22"/>
                <w:szCs w:val="22"/>
              </w:rPr>
            </w:pPr>
          </w:p>
        </w:tc>
        <w:tc>
          <w:tcPr>
            <w:tcW w:w="284" w:type="dxa"/>
          </w:tcPr>
          <w:p w14:paraId="05454B55" w14:textId="77777777" w:rsidR="00035321" w:rsidRDefault="00035321">
            <w:pPr>
              <w:tabs>
                <w:tab w:val="left" w:pos="567"/>
              </w:tabs>
              <w:suppressAutoHyphens/>
              <w:jc w:val="center"/>
              <w:rPr>
                <w:rFonts w:ascii="Trebuchet MS" w:hAnsi="Trebuchet MS"/>
                <w:spacing w:val="-2"/>
                <w:sz w:val="22"/>
                <w:szCs w:val="22"/>
              </w:rPr>
            </w:pPr>
          </w:p>
        </w:tc>
      </w:tr>
      <w:tr w:rsidR="00035321" w14:paraId="4F805C3D" w14:textId="77777777">
        <w:tc>
          <w:tcPr>
            <w:tcW w:w="2977" w:type="dxa"/>
          </w:tcPr>
          <w:p w14:paraId="7A298E74" w14:textId="77777777" w:rsidR="00035321" w:rsidRDefault="00035321">
            <w:pPr>
              <w:tabs>
                <w:tab w:val="left" w:pos="567"/>
              </w:tabs>
              <w:suppressAutoHyphens/>
              <w:jc w:val="both"/>
              <w:rPr>
                <w:rFonts w:ascii="Trebuchet MS" w:hAnsi="Trebuchet MS"/>
                <w:spacing w:val="-2"/>
                <w:sz w:val="22"/>
                <w:szCs w:val="22"/>
              </w:rPr>
            </w:pPr>
          </w:p>
        </w:tc>
        <w:tc>
          <w:tcPr>
            <w:tcW w:w="284" w:type="dxa"/>
            <w:tcBorders>
              <w:right w:val="nil"/>
            </w:tcBorders>
          </w:tcPr>
          <w:p w14:paraId="274AE803"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nil"/>
              <w:left w:val="nil"/>
              <w:bottom w:val="single" w:sz="4" w:space="0" w:color="auto"/>
              <w:right w:val="nil"/>
            </w:tcBorders>
          </w:tcPr>
          <w:p w14:paraId="7FB375E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Input (time 0)</w:t>
            </w:r>
          </w:p>
        </w:tc>
        <w:tc>
          <w:tcPr>
            <w:tcW w:w="651" w:type="dxa"/>
            <w:tcBorders>
              <w:top w:val="nil"/>
              <w:left w:val="nil"/>
              <w:bottom w:val="nil"/>
              <w:right w:val="nil"/>
            </w:tcBorders>
          </w:tcPr>
          <w:p w14:paraId="22BF35AD"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nil"/>
              <w:left w:val="nil"/>
              <w:bottom w:val="single" w:sz="4" w:space="0" w:color="auto"/>
              <w:right w:val="nil"/>
            </w:tcBorders>
          </w:tcPr>
          <w:p w14:paraId="1C7AF30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Output (time 1)</w:t>
            </w:r>
          </w:p>
        </w:tc>
        <w:tc>
          <w:tcPr>
            <w:tcW w:w="284" w:type="dxa"/>
            <w:tcBorders>
              <w:left w:val="nil"/>
            </w:tcBorders>
          </w:tcPr>
          <w:p w14:paraId="33C9604E" w14:textId="77777777" w:rsidR="00035321" w:rsidRDefault="00035321">
            <w:pPr>
              <w:tabs>
                <w:tab w:val="left" w:pos="567"/>
              </w:tabs>
              <w:suppressAutoHyphens/>
              <w:jc w:val="center"/>
              <w:rPr>
                <w:rFonts w:ascii="Trebuchet MS" w:hAnsi="Trebuchet MS"/>
                <w:spacing w:val="-2"/>
                <w:sz w:val="22"/>
                <w:szCs w:val="22"/>
              </w:rPr>
            </w:pPr>
          </w:p>
        </w:tc>
      </w:tr>
      <w:tr w:rsidR="00035321" w14:paraId="30A26C2A" w14:textId="77777777">
        <w:tc>
          <w:tcPr>
            <w:tcW w:w="2977" w:type="dxa"/>
            <w:tcBorders>
              <w:bottom w:val="nil"/>
            </w:tcBorders>
          </w:tcPr>
          <w:p w14:paraId="0A5F6A1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Investment $MM</w:t>
            </w:r>
          </w:p>
        </w:tc>
        <w:tc>
          <w:tcPr>
            <w:tcW w:w="284" w:type="dxa"/>
            <w:tcBorders>
              <w:right w:val="nil"/>
            </w:tcBorders>
          </w:tcPr>
          <w:p w14:paraId="0975338C"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single" w:sz="4" w:space="0" w:color="auto"/>
              <w:left w:val="nil"/>
              <w:bottom w:val="nil"/>
              <w:right w:val="nil"/>
            </w:tcBorders>
          </w:tcPr>
          <w:p w14:paraId="704730C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-100.0</w:t>
            </w:r>
          </w:p>
        </w:tc>
        <w:tc>
          <w:tcPr>
            <w:tcW w:w="651" w:type="dxa"/>
            <w:tcBorders>
              <w:left w:val="nil"/>
              <w:right w:val="nil"/>
            </w:tcBorders>
          </w:tcPr>
          <w:p w14:paraId="76269DCD"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single" w:sz="4" w:space="0" w:color="auto"/>
              <w:left w:val="nil"/>
              <w:bottom w:val="nil"/>
              <w:right w:val="nil"/>
            </w:tcBorders>
          </w:tcPr>
          <w:p w14:paraId="4280B02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+50,40,30,20,10</w:t>
            </w:r>
          </w:p>
        </w:tc>
        <w:tc>
          <w:tcPr>
            <w:tcW w:w="284" w:type="dxa"/>
            <w:tcBorders>
              <w:left w:val="nil"/>
            </w:tcBorders>
          </w:tcPr>
          <w:p w14:paraId="5DF239DB" w14:textId="77777777" w:rsidR="00035321" w:rsidRDefault="00035321">
            <w:pPr>
              <w:tabs>
                <w:tab w:val="left" w:pos="567"/>
              </w:tabs>
              <w:suppressAutoHyphens/>
              <w:jc w:val="center"/>
              <w:rPr>
                <w:rFonts w:ascii="Trebuchet MS" w:hAnsi="Trebuchet MS"/>
                <w:spacing w:val="-2"/>
                <w:sz w:val="22"/>
                <w:szCs w:val="22"/>
                <w:u w:val="single"/>
              </w:rPr>
            </w:pPr>
          </w:p>
        </w:tc>
      </w:tr>
      <w:tr w:rsidR="00035321" w14:paraId="07EAECFB" w14:textId="77777777">
        <w:tc>
          <w:tcPr>
            <w:tcW w:w="2977" w:type="dxa"/>
            <w:tcBorders>
              <w:top w:val="nil"/>
              <w:bottom w:val="single" w:sz="4" w:space="0" w:color="auto"/>
            </w:tcBorders>
          </w:tcPr>
          <w:p w14:paraId="621C466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Bank alternative $MM</w:t>
            </w:r>
          </w:p>
        </w:tc>
        <w:tc>
          <w:tcPr>
            <w:tcW w:w="284" w:type="dxa"/>
            <w:tcBorders>
              <w:right w:val="nil"/>
            </w:tcBorders>
          </w:tcPr>
          <w:p w14:paraId="71C67BCB"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nil"/>
              <w:left w:val="nil"/>
              <w:bottom w:val="single" w:sz="4" w:space="0" w:color="auto"/>
              <w:right w:val="nil"/>
            </w:tcBorders>
          </w:tcPr>
          <w:p w14:paraId="6687FD6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-120.9</w:t>
            </w:r>
          </w:p>
        </w:tc>
        <w:tc>
          <w:tcPr>
            <w:tcW w:w="651" w:type="dxa"/>
            <w:tcBorders>
              <w:left w:val="nil"/>
              <w:right w:val="nil"/>
            </w:tcBorders>
          </w:tcPr>
          <w:p w14:paraId="0A1220FB"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nil"/>
              <w:left w:val="nil"/>
              <w:bottom w:val="single" w:sz="4" w:space="0" w:color="auto"/>
              <w:right w:val="nil"/>
            </w:tcBorders>
          </w:tcPr>
          <w:p w14:paraId="7488039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+50,40,30,20,10</w:t>
            </w:r>
          </w:p>
        </w:tc>
        <w:tc>
          <w:tcPr>
            <w:tcW w:w="284" w:type="dxa"/>
            <w:tcBorders>
              <w:left w:val="nil"/>
            </w:tcBorders>
          </w:tcPr>
          <w:p w14:paraId="20FF9459" w14:textId="77777777" w:rsidR="00035321" w:rsidRDefault="00035321">
            <w:pPr>
              <w:tabs>
                <w:tab w:val="left" w:pos="567"/>
              </w:tabs>
              <w:suppressAutoHyphens/>
              <w:jc w:val="center"/>
              <w:rPr>
                <w:rFonts w:ascii="Trebuchet MS" w:hAnsi="Trebuchet MS"/>
                <w:spacing w:val="-2"/>
                <w:sz w:val="22"/>
                <w:szCs w:val="22"/>
              </w:rPr>
            </w:pPr>
          </w:p>
        </w:tc>
      </w:tr>
      <w:tr w:rsidR="00035321" w14:paraId="7DAEF065" w14:textId="77777777">
        <w:tc>
          <w:tcPr>
            <w:tcW w:w="2977" w:type="dxa"/>
            <w:tcBorders>
              <w:top w:val="single" w:sz="4" w:space="0" w:color="auto"/>
            </w:tcBorders>
          </w:tcPr>
          <w:p w14:paraId="5A921A1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 = extra in bank $MM</w:t>
            </w:r>
          </w:p>
        </w:tc>
        <w:tc>
          <w:tcPr>
            <w:tcW w:w="284" w:type="dxa"/>
            <w:tcBorders>
              <w:right w:val="nil"/>
            </w:tcBorders>
          </w:tcPr>
          <w:p w14:paraId="31FF09EB"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single" w:sz="4" w:space="0" w:color="auto"/>
              <w:left w:val="nil"/>
              <w:bottom w:val="nil"/>
              <w:right w:val="nil"/>
            </w:tcBorders>
          </w:tcPr>
          <w:p w14:paraId="202C4CF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 +20.9</w:t>
            </w:r>
          </w:p>
        </w:tc>
        <w:tc>
          <w:tcPr>
            <w:tcW w:w="651" w:type="dxa"/>
            <w:tcBorders>
              <w:left w:val="nil"/>
              <w:right w:val="nil"/>
            </w:tcBorders>
          </w:tcPr>
          <w:p w14:paraId="5E929732"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single" w:sz="4" w:space="0" w:color="auto"/>
              <w:left w:val="nil"/>
              <w:bottom w:val="nil"/>
              <w:right w:val="nil"/>
            </w:tcBorders>
          </w:tcPr>
          <w:p w14:paraId="38BF3AB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                       0</w:t>
            </w:r>
          </w:p>
        </w:tc>
        <w:tc>
          <w:tcPr>
            <w:tcW w:w="284" w:type="dxa"/>
            <w:tcBorders>
              <w:left w:val="nil"/>
            </w:tcBorders>
          </w:tcPr>
          <w:p w14:paraId="1B3C91B8" w14:textId="77777777" w:rsidR="00035321" w:rsidRDefault="00035321">
            <w:pPr>
              <w:tabs>
                <w:tab w:val="left" w:pos="567"/>
              </w:tabs>
              <w:suppressAutoHyphens/>
              <w:jc w:val="center"/>
              <w:rPr>
                <w:rFonts w:ascii="Trebuchet MS" w:hAnsi="Trebuchet MS"/>
                <w:spacing w:val="-2"/>
                <w:sz w:val="22"/>
                <w:szCs w:val="22"/>
              </w:rPr>
            </w:pPr>
          </w:p>
        </w:tc>
      </w:tr>
      <w:tr w:rsidR="00035321" w14:paraId="4A635C0A" w14:textId="77777777">
        <w:tc>
          <w:tcPr>
            <w:tcW w:w="2977" w:type="dxa"/>
          </w:tcPr>
          <w:p w14:paraId="3B494781" w14:textId="77777777" w:rsidR="00035321" w:rsidRDefault="00035321">
            <w:pPr>
              <w:tabs>
                <w:tab w:val="left" w:pos="567"/>
              </w:tabs>
              <w:suppressAutoHyphens/>
              <w:jc w:val="both"/>
              <w:rPr>
                <w:rFonts w:ascii="Trebuchet MS" w:hAnsi="Trebuchet MS"/>
                <w:spacing w:val="-2"/>
                <w:sz w:val="22"/>
                <w:szCs w:val="22"/>
              </w:rPr>
            </w:pPr>
          </w:p>
        </w:tc>
        <w:tc>
          <w:tcPr>
            <w:tcW w:w="284" w:type="dxa"/>
          </w:tcPr>
          <w:p w14:paraId="0549009A" w14:textId="77777777" w:rsidR="00035321" w:rsidRDefault="00035321">
            <w:pPr>
              <w:tabs>
                <w:tab w:val="left" w:pos="567"/>
              </w:tabs>
              <w:suppressAutoHyphens/>
              <w:jc w:val="both"/>
              <w:rPr>
                <w:rFonts w:ascii="Trebuchet MS" w:hAnsi="Trebuchet MS"/>
                <w:spacing w:val="-2"/>
                <w:sz w:val="22"/>
                <w:szCs w:val="22"/>
              </w:rPr>
            </w:pPr>
          </w:p>
        </w:tc>
        <w:tc>
          <w:tcPr>
            <w:tcW w:w="1984" w:type="dxa"/>
            <w:tcBorders>
              <w:top w:val="nil"/>
            </w:tcBorders>
          </w:tcPr>
          <w:p w14:paraId="5CA8B42A" w14:textId="77777777" w:rsidR="00035321" w:rsidRDefault="00035321">
            <w:pPr>
              <w:tabs>
                <w:tab w:val="left" w:pos="567"/>
              </w:tabs>
              <w:suppressAutoHyphens/>
              <w:jc w:val="center"/>
              <w:rPr>
                <w:rFonts w:ascii="Trebuchet MS" w:hAnsi="Trebuchet MS"/>
                <w:spacing w:val="-2"/>
                <w:sz w:val="22"/>
                <w:szCs w:val="22"/>
              </w:rPr>
            </w:pPr>
          </w:p>
        </w:tc>
        <w:tc>
          <w:tcPr>
            <w:tcW w:w="651" w:type="dxa"/>
          </w:tcPr>
          <w:p w14:paraId="4F148D24" w14:textId="77777777" w:rsidR="00035321" w:rsidRDefault="00035321">
            <w:pPr>
              <w:tabs>
                <w:tab w:val="left" w:pos="567"/>
              </w:tabs>
              <w:suppressAutoHyphens/>
              <w:jc w:val="center"/>
              <w:rPr>
                <w:rFonts w:ascii="Trebuchet MS" w:hAnsi="Trebuchet MS"/>
                <w:spacing w:val="-2"/>
                <w:sz w:val="22"/>
                <w:szCs w:val="22"/>
              </w:rPr>
            </w:pPr>
          </w:p>
        </w:tc>
        <w:tc>
          <w:tcPr>
            <w:tcW w:w="2184" w:type="dxa"/>
            <w:tcBorders>
              <w:top w:val="nil"/>
            </w:tcBorders>
          </w:tcPr>
          <w:p w14:paraId="62778EC5" w14:textId="77777777" w:rsidR="00035321" w:rsidRDefault="00035321">
            <w:pPr>
              <w:tabs>
                <w:tab w:val="left" w:pos="567"/>
              </w:tabs>
              <w:suppressAutoHyphens/>
              <w:jc w:val="center"/>
              <w:rPr>
                <w:rFonts w:ascii="Trebuchet MS" w:hAnsi="Trebuchet MS"/>
                <w:spacing w:val="-2"/>
                <w:sz w:val="22"/>
                <w:szCs w:val="22"/>
              </w:rPr>
            </w:pPr>
          </w:p>
        </w:tc>
        <w:tc>
          <w:tcPr>
            <w:tcW w:w="284" w:type="dxa"/>
          </w:tcPr>
          <w:p w14:paraId="1FACFC9A" w14:textId="77777777" w:rsidR="00035321" w:rsidRDefault="00035321">
            <w:pPr>
              <w:tabs>
                <w:tab w:val="left" w:pos="567"/>
              </w:tabs>
              <w:suppressAutoHyphens/>
              <w:jc w:val="center"/>
              <w:rPr>
                <w:rFonts w:ascii="Trebuchet MS" w:hAnsi="Trebuchet MS"/>
                <w:spacing w:val="-2"/>
                <w:sz w:val="22"/>
                <w:szCs w:val="22"/>
              </w:rPr>
            </w:pPr>
          </w:p>
        </w:tc>
      </w:tr>
    </w:tbl>
    <w:p w14:paraId="60CEB908" w14:textId="77777777" w:rsidR="00035321" w:rsidRDefault="00035321">
      <w:pPr>
        <w:tabs>
          <w:tab w:val="left" w:pos="567"/>
        </w:tabs>
        <w:suppressAutoHyphens/>
        <w:ind w:left="567"/>
        <w:jc w:val="both"/>
        <w:rPr>
          <w:rFonts w:ascii="Trebuchet MS" w:hAnsi="Trebuchet MS"/>
          <w:spacing w:val="-2"/>
          <w:sz w:val="22"/>
          <w:szCs w:val="22"/>
        </w:rPr>
      </w:pPr>
    </w:p>
    <w:p w14:paraId="759D5A18" w14:textId="77777777" w:rsidR="00035321" w:rsidRDefault="00035321">
      <w:pPr>
        <w:tabs>
          <w:tab w:val="left" w:pos="567"/>
        </w:tabs>
        <w:suppressAutoHyphens/>
        <w:ind w:left="567"/>
        <w:jc w:val="both"/>
        <w:rPr>
          <w:rFonts w:ascii="Trebuchet MS" w:hAnsi="Trebuchet MS"/>
          <w:b/>
          <w:spacing w:val="-2"/>
          <w:sz w:val="22"/>
          <w:szCs w:val="22"/>
        </w:rPr>
      </w:pPr>
    </w:p>
    <w:p w14:paraId="30964407"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The alternative investment</w:t>
      </w:r>
    </w:p>
    <w:p w14:paraId="0FBC9D62" w14:textId="77777777" w:rsidR="00035321" w:rsidRDefault="00035321">
      <w:pPr>
        <w:tabs>
          <w:tab w:val="left" w:pos="567"/>
        </w:tabs>
        <w:suppressAutoHyphens/>
        <w:ind w:left="567"/>
        <w:jc w:val="both"/>
        <w:rPr>
          <w:rFonts w:ascii="Trebuchet MS" w:hAnsi="Trebuchet MS"/>
          <w:spacing w:val="-2"/>
          <w:sz w:val="22"/>
          <w:szCs w:val="22"/>
        </w:rPr>
      </w:pPr>
    </w:p>
    <w:p w14:paraId="51EE6E1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 previous section, we established that the NPV of a project told us how much better (or worse) the project is than investing our money in the bank.</w:t>
      </w:r>
    </w:p>
    <w:p w14:paraId="4302A972" w14:textId="77777777" w:rsidR="00035321" w:rsidRDefault="00035321">
      <w:pPr>
        <w:tabs>
          <w:tab w:val="left" w:pos="567"/>
        </w:tabs>
        <w:suppressAutoHyphens/>
        <w:ind w:left="567"/>
        <w:jc w:val="both"/>
        <w:rPr>
          <w:rFonts w:ascii="Trebuchet MS" w:hAnsi="Trebuchet MS"/>
          <w:spacing w:val="-2"/>
          <w:sz w:val="22"/>
          <w:szCs w:val="22"/>
        </w:rPr>
      </w:pPr>
    </w:p>
    <w:p w14:paraId="582B57A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don</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t necessarily need to make reference to the bank as an alternative to the project we are evaluating. We can make reference to other kinds of investment. We might make reference, for instance, to investing in oil industry shares on the stock market. In this case, there would be a risk attached to the investment and the discount rate would be correspondingly greater than the bank rate. Alternatively, we might compare the return from the project with the return from the company's own shares, and would therefore discount at that company</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"cost of capital". These topics are dealt with in another section. However, the main point is that, when we make an NPV calculation, we are implicitly making a comparison with alternative investments and calculating how much better or worse the project is than those alternatives.</w:t>
      </w:r>
    </w:p>
    <w:p w14:paraId="11CD6D78" w14:textId="77777777" w:rsidR="00035321" w:rsidRDefault="00035321">
      <w:pPr>
        <w:tabs>
          <w:tab w:val="left" w:pos="567"/>
        </w:tabs>
        <w:suppressAutoHyphens/>
        <w:ind w:left="567"/>
        <w:jc w:val="both"/>
        <w:rPr>
          <w:rFonts w:ascii="Trebuchet MS" w:hAnsi="Trebuchet MS"/>
          <w:b/>
          <w:spacing w:val="-2"/>
          <w:sz w:val="28"/>
          <w:szCs w:val="28"/>
        </w:rPr>
      </w:pPr>
    </w:p>
    <w:p w14:paraId="10ED4DFE"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The discount rate is not the loan rate</w:t>
      </w:r>
    </w:p>
    <w:p w14:paraId="7AD5C1FE" w14:textId="77777777" w:rsidR="00035321" w:rsidRDefault="00035321">
      <w:pPr>
        <w:tabs>
          <w:tab w:val="left" w:pos="567"/>
        </w:tabs>
        <w:suppressAutoHyphens/>
        <w:ind w:left="567"/>
        <w:jc w:val="both"/>
        <w:rPr>
          <w:rFonts w:ascii="Trebuchet MS" w:hAnsi="Trebuchet MS"/>
          <w:spacing w:val="-2"/>
          <w:sz w:val="22"/>
          <w:szCs w:val="22"/>
        </w:rPr>
      </w:pPr>
    </w:p>
    <w:p w14:paraId="75801A5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It follows from the discussion above that our discount rate is not equal to the interest rate we pay on loans from the bank - that is, on funds we might borrow. It is rather the interest rate we would receive on our money invested in an alternative project - for instance, in a bank deposit. These interest rates would, in general, be different. We might expect the interest we pay on borrowed funds to be higher than the interest we would earn by investing our money in a deposit account in the bank.</w:t>
      </w:r>
    </w:p>
    <w:p w14:paraId="4E8073F8" w14:textId="77777777" w:rsidR="00035321" w:rsidRDefault="00035321">
      <w:pPr>
        <w:tabs>
          <w:tab w:val="left" w:pos="567"/>
        </w:tabs>
        <w:suppressAutoHyphens/>
        <w:ind w:left="567"/>
        <w:jc w:val="both"/>
        <w:rPr>
          <w:rFonts w:ascii="Trebuchet MS" w:hAnsi="Trebuchet MS"/>
          <w:spacing w:val="-2"/>
          <w:sz w:val="28"/>
          <w:szCs w:val="28"/>
        </w:rPr>
      </w:pPr>
    </w:p>
    <w:p w14:paraId="30EDD99F"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The NPV is a single indicator</w:t>
      </w:r>
    </w:p>
    <w:p w14:paraId="2FC26B26" w14:textId="77777777" w:rsidR="00035321" w:rsidRDefault="00035321">
      <w:pPr>
        <w:tabs>
          <w:tab w:val="left" w:pos="567"/>
        </w:tabs>
        <w:suppressAutoHyphens/>
        <w:ind w:left="567"/>
        <w:jc w:val="both"/>
        <w:rPr>
          <w:rFonts w:ascii="Trebuchet MS" w:hAnsi="Trebuchet MS"/>
          <w:spacing w:val="-2"/>
          <w:sz w:val="22"/>
          <w:szCs w:val="22"/>
        </w:rPr>
      </w:pPr>
    </w:p>
    <w:p w14:paraId="5095681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combines into one number all the physical and financial attributes of a project - the oil and gas in place, the production profile, the capital and operating costs, the fiscal terms, the timing of net cash flow and the discount rate. Therefore the NPV fulfils our first requirement of an economic indicator, which is to represent the project by a single number.</w:t>
      </w:r>
    </w:p>
    <w:p w14:paraId="0EC75203" w14:textId="77777777" w:rsidR="00035321" w:rsidRDefault="00035321">
      <w:pPr>
        <w:tabs>
          <w:tab w:val="left" w:pos="567"/>
        </w:tabs>
        <w:suppressAutoHyphens/>
        <w:ind w:left="567"/>
        <w:jc w:val="both"/>
        <w:rPr>
          <w:rFonts w:ascii="Trebuchet MS" w:hAnsi="Trebuchet MS"/>
          <w:b/>
          <w:spacing w:val="-2"/>
          <w:sz w:val="28"/>
          <w:szCs w:val="28"/>
        </w:rPr>
      </w:pPr>
    </w:p>
    <w:p w14:paraId="0FA20925"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It is not valid to add cash flows</w:t>
      </w:r>
    </w:p>
    <w:p w14:paraId="564591ED" w14:textId="77777777" w:rsidR="00035321" w:rsidRDefault="00035321">
      <w:pPr>
        <w:tabs>
          <w:tab w:val="left" w:pos="567"/>
        </w:tabs>
        <w:suppressAutoHyphens/>
        <w:ind w:left="567"/>
        <w:jc w:val="both"/>
        <w:rPr>
          <w:rFonts w:ascii="Trebuchet MS" w:hAnsi="Trebuchet MS"/>
          <w:spacing w:val="-2"/>
          <w:sz w:val="22"/>
          <w:szCs w:val="22"/>
        </w:rPr>
      </w:pPr>
    </w:p>
    <w:p w14:paraId="45FC27D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 NPV takes time into account. It weights the net cash flow in each year depending on when the cash flow occurs. Therefore it is not valid to add up the individual net cash flows of a project unless we first discount them to bring them back to the present day. This is </w:t>
      </w:r>
      <w:r>
        <w:rPr>
          <w:rFonts w:ascii="Trebuchet MS" w:hAnsi="Trebuchet MS"/>
          <w:spacing w:val="-2"/>
          <w:sz w:val="22"/>
          <w:szCs w:val="22"/>
        </w:rPr>
        <w:lastRenderedPageBreak/>
        <w:t>because the individual net cash flows occur at different points in time and therefore do not have the same quality. We can only add cash flows after we have discounted them and translated them into equivalent units.</w:t>
      </w:r>
    </w:p>
    <w:p w14:paraId="7591F8F0" w14:textId="77777777" w:rsidR="00035321" w:rsidRDefault="00035321">
      <w:pPr>
        <w:tabs>
          <w:tab w:val="left" w:pos="567"/>
        </w:tabs>
        <w:suppressAutoHyphens/>
        <w:ind w:left="567"/>
        <w:jc w:val="both"/>
        <w:rPr>
          <w:rFonts w:ascii="Trebuchet MS" w:hAnsi="Trebuchet MS"/>
          <w:b/>
          <w:spacing w:val="-2"/>
          <w:sz w:val="28"/>
          <w:szCs w:val="28"/>
        </w:rPr>
      </w:pPr>
    </w:p>
    <w:p w14:paraId="7C07FD1B"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The NPV is value in excess of the capital costs</w:t>
      </w:r>
    </w:p>
    <w:p w14:paraId="5985E0A1" w14:textId="77777777" w:rsidR="00035321" w:rsidRDefault="00035321">
      <w:pPr>
        <w:tabs>
          <w:tab w:val="left" w:pos="567"/>
        </w:tabs>
        <w:suppressAutoHyphens/>
        <w:ind w:left="567"/>
        <w:jc w:val="both"/>
        <w:rPr>
          <w:rFonts w:ascii="Trebuchet MS" w:hAnsi="Trebuchet MS"/>
          <w:spacing w:val="-2"/>
          <w:sz w:val="22"/>
          <w:szCs w:val="22"/>
        </w:rPr>
      </w:pPr>
    </w:p>
    <w:p w14:paraId="0007690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is the value of the asset over and above the capital costs of the project. For instance, if the capital costs of a project are $250 million and the NPV is $100 million, then we know that the project returns $350 million in total. Of this, $250 million covers the capital costs and the remaining $100 million (the NPV) is the excess return or value to the owner of the project.</w:t>
      </w:r>
    </w:p>
    <w:p w14:paraId="375480D7" w14:textId="77777777" w:rsidR="00035321" w:rsidRDefault="00035321">
      <w:pPr>
        <w:tabs>
          <w:tab w:val="left" w:pos="567"/>
        </w:tabs>
        <w:suppressAutoHyphens/>
        <w:ind w:left="567"/>
        <w:jc w:val="both"/>
        <w:rPr>
          <w:rFonts w:ascii="Trebuchet MS" w:hAnsi="Trebuchet MS"/>
          <w:spacing w:val="-2"/>
          <w:sz w:val="28"/>
          <w:szCs w:val="28"/>
        </w:rPr>
      </w:pPr>
    </w:p>
    <w:p w14:paraId="3FDF8F66"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The NPV aids decision making</w:t>
      </w:r>
    </w:p>
    <w:p w14:paraId="7E8D149E" w14:textId="77777777" w:rsidR="00035321" w:rsidRDefault="00035321">
      <w:pPr>
        <w:tabs>
          <w:tab w:val="left" w:pos="567"/>
        </w:tabs>
        <w:suppressAutoHyphens/>
        <w:ind w:left="567"/>
        <w:jc w:val="both"/>
        <w:rPr>
          <w:rFonts w:ascii="Trebuchet MS" w:hAnsi="Trebuchet MS"/>
          <w:spacing w:val="-2"/>
          <w:sz w:val="22"/>
          <w:szCs w:val="22"/>
        </w:rPr>
      </w:pPr>
    </w:p>
    <w:p w14:paraId="055CE611"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is useful in making a decision whether or not to go ahead with a project. A positive NPV tells us that we should go ahead with the project. We would be better off investing in the project than investing in the bank. A negative NPV tells us that we should not go ahead with the project. We would be better off investing in the bank than investing in the project.</w:t>
      </w:r>
    </w:p>
    <w:p w14:paraId="57F2C69B" w14:textId="77777777" w:rsidR="00035321" w:rsidRDefault="00035321">
      <w:pPr>
        <w:tabs>
          <w:tab w:val="left" w:pos="567"/>
        </w:tabs>
        <w:suppressAutoHyphens/>
        <w:ind w:left="567"/>
        <w:jc w:val="both"/>
        <w:rPr>
          <w:rFonts w:ascii="Trebuchet MS" w:hAnsi="Trebuchet MS"/>
          <w:spacing w:val="-2"/>
          <w:sz w:val="22"/>
          <w:szCs w:val="22"/>
        </w:rPr>
      </w:pPr>
    </w:p>
    <w:p w14:paraId="17BA1D8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Of course, this ignores other considerations that need to be taken into account in the decision making process. These other considerations include project risk and uncertainty, as well as political and strategic factors. Such considerations are discussed in other sections. However, the NPV is an important part of the go/no-go decision.</w:t>
      </w:r>
    </w:p>
    <w:p w14:paraId="5A0A6E45" w14:textId="77777777" w:rsidR="00035321" w:rsidRDefault="00035321">
      <w:pPr>
        <w:tabs>
          <w:tab w:val="left" w:pos="567"/>
        </w:tabs>
        <w:suppressAutoHyphens/>
        <w:ind w:left="567"/>
        <w:jc w:val="both"/>
        <w:rPr>
          <w:rFonts w:ascii="Trebuchet MS" w:hAnsi="Trebuchet MS"/>
          <w:spacing w:val="-2"/>
          <w:sz w:val="28"/>
          <w:szCs w:val="28"/>
        </w:rPr>
      </w:pPr>
    </w:p>
    <w:p w14:paraId="5D3544CD"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The NPV is a measure of value</w:t>
      </w:r>
    </w:p>
    <w:p w14:paraId="5F9D505A" w14:textId="77777777" w:rsidR="00035321" w:rsidRDefault="00035321">
      <w:pPr>
        <w:tabs>
          <w:tab w:val="left" w:pos="567"/>
        </w:tabs>
        <w:suppressAutoHyphens/>
        <w:ind w:left="567"/>
        <w:jc w:val="both"/>
        <w:rPr>
          <w:rFonts w:ascii="Trebuchet MS" w:hAnsi="Trebuchet MS"/>
          <w:spacing w:val="-2"/>
          <w:sz w:val="22"/>
          <w:szCs w:val="22"/>
        </w:rPr>
      </w:pPr>
    </w:p>
    <w:p w14:paraId="31206B6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is useful as a means to determine how much a project is worth to a buyer or seller of the project, or to company shareholders who need to know how much the project contributes to the value of their company. It represents an equivalent cash value of the project as at today. Ignoring other considerations, we are indifferent between having (a) the project and (b) cash equal to the NPV of the project.</w:t>
      </w:r>
    </w:p>
    <w:p w14:paraId="43C53F09" w14:textId="77777777" w:rsidR="00035321" w:rsidRDefault="00035321">
      <w:pPr>
        <w:tabs>
          <w:tab w:val="left" w:pos="567"/>
        </w:tabs>
        <w:suppressAutoHyphens/>
        <w:ind w:left="567"/>
        <w:jc w:val="both"/>
        <w:rPr>
          <w:rFonts w:ascii="Trebuchet MS" w:hAnsi="Trebuchet MS"/>
          <w:spacing w:val="-2"/>
          <w:sz w:val="28"/>
          <w:szCs w:val="28"/>
        </w:rPr>
      </w:pPr>
    </w:p>
    <w:p w14:paraId="01101656"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NPV and asset acquisitions</w:t>
      </w:r>
    </w:p>
    <w:p w14:paraId="6135A174" w14:textId="77777777" w:rsidR="00035321" w:rsidRDefault="00035321">
      <w:pPr>
        <w:tabs>
          <w:tab w:val="left" w:pos="567"/>
        </w:tabs>
        <w:suppressAutoHyphens/>
        <w:ind w:left="567"/>
        <w:jc w:val="both"/>
        <w:rPr>
          <w:rFonts w:ascii="Trebuchet MS" w:hAnsi="Trebuchet MS"/>
          <w:spacing w:val="-2"/>
          <w:sz w:val="22"/>
          <w:szCs w:val="22"/>
        </w:rPr>
      </w:pPr>
    </w:p>
    <w:p w14:paraId="617FD28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Because the NPV is a measure of value, it helps to determine the price the seller would seek in a sale of a petroleum asset. The NPV, or selling price, is based on the sellers view of the asset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attributes (its reserves, production potential, capital and operating costs and so on) and its economic circumstances (future oil prices, escalation rates and so on).</w:t>
      </w:r>
    </w:p>
    <w:p w14:paraId="7FBC8637" w14:textId="77777777" w:rsidR="00035321" w:rsidRDefault="00035321">
      <w:pPr>
        <w:tabs>
          <w:tab w:val="left" w:pos="567"/>
        </w:tabs>
        <w:suppressAutoHyphens/>
        <w:ind w:left="567"/>
        <w:jc w:val="both"/>
        <w:rPr>
          <w:rFonts w:ascii="Trebuchet MS" w:hAnsi="Trebuchet MS"/>
          <w:spacing w:val="-2"/>
          <w:sz w:val="22"/>
          <w:szCs w:val="22"/>
        </w:rPr>
      </w:pPr>
    </w:p>
    <w:p w14:paraId="7E75F1E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Similarly, the NPV helps to determine the price the buyer would be prepared to pay. However, if the potential buyer of the asset had exactly the same view of the attributes of the asset and its economic circumstances, then there would be no basis for a sale. This is because the buyer would pay $X million (equal to the NPV) and, in return, would receive an asset which was worth $X million. The two values would cancel and leave no incentive for the buyer to purchase the asset.</w:t>
      </w:r>
    </w:p>
    <w:p w14:paraId="0DCD0EFF" w14:textId="77777777" w:rsidR="00035321" w:rsidRDefault="00035321">
      <w:pPr>
        <w:tabs>
          <w:tab w:val="left" w:pos="567"/>
        </w:tabs>
        <w:suppressAutoHyphens/>
        <w:ind w:left="567"/>
        <w:jc w:val="both"/>
        <w:rPr>
          <w:rFonts w:ascii="Trebuchet MS" w:hAnsi="Trebuchet MS"/>
          <w:spacing w:val="-2"/>
          <w:sz w:val="22"/>
          <w:szCs w:val="22"/>
        </w:rPr>
      </w:pPr>
    </w:p>
    <w:p w14:paraId="0EC5006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 only basis on which a sale could take place is if the buyer calculated the NPV to be much higher than the NPV calculated by the seller. This is because the buyer might believe the reserves to be higher, the costs to be lower, or any number of attributes to be different. </w:t>
      </w:r>
      <w:r>
        <w:rPr>
          <w:rFonts w:ascii="Trebuchet MS" w:hAnsi="Trebuchet MS"/>
          <w:spacing w:val="-2"/>
          <w:sz w:val="22"/>
          <w:szCs w:val="22"/>
        </w:rPr>
        <w:lastRenderedPageBreak/>
        <w:t>Because he has a higher NPV than the seller, the buyer would gain value from the transaction and the seller would translate its perceived value into cash.</w:t>
      </w:r>
    </w:p>
    <w:p w14:paraId="36ADA9B1" w14:textId="77777777" w:rsidR="00035321" w:rsidRDefault="00035321">
      <w:pPr>
        <w:tabs>
          <w:tab w:val="left" w:pos="567"/>
        </w:tabs>
        <w:suppressAutoHyphens/>
        <w:ind w:left="567"/>
        <w:jc w:val="both"/>
        <w:rPr>
          <w:rFonts w:ascii="Trebuchet MS" w:hAnsi="Trebuchet MS"/>
          <w:spacing w:val="-2"/>
          <w:sz w:val="22"/>
          <w:szCs w:val="22"/>
        </w:rPr>
      </w:pPr>
    </w:p>
    <w:p w14:paraId="3F53B43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know from evidence of past acquisitions that buyers tend to pay only a fraction of their estimation of the NPV of a single asset. For instance, for the purchase of a single oil field, the buyer might be prepared to pay only 75% of its estimate of the NPV based on the field</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proven plus probable reserves. However, if there is a portfolio of assets in the sale, some with significant upside potential, it might be prepared to assign a higher price to an individual asset in the portfolio. Much depends on the circumstances of the particular acquisition under consideration.</w:t>
      </w:r>
    </w:p>
    <w:p w14:paraId="093524FB" w14:textId="77777777" w:rsidR="00035321" w:rsidRDefault="00035321">
      <w:pPr>
        <w:tabs>
          <w:tab w:val="left" w:pos="567"/>
        </w:tabs>
        <w:suppressAutoHyphens/>
        <w:ind w:left="567"/>
        <w:jc w:val="both"/>
        <w:rPr>
          <w:rFonts w:ascii="Trebuchet MS" w:hAnsi="Trebuchet MS"/>
          <w:b/>
          <w:spacing w:val="-2"/>
          <w:sz w:val="28"/>
          <w:szCs w:val="28"/>
        </w:rPr>
      </w:pPr>
    </w:p>
    <w:p w14:paraId="56D86ED9"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Summary of NPV</w:t>
      </w:r>
    </w:p>
    <w:p w14:paraId="4821677A" w14:textId="77777777" w:rsidR="00035321" w:rsidRDefault="00035321">
      <w:pPr>
        <w:tabs>
          <w:tab w:val="left" w:pos="567"/>
        </w:tabs>
        <w:suppressAutoHyphens/>
        <w:ind w:left="567"/>
        <w:jc w:val="both"/>
        <w:rPr>
          <w:rFonts w:ascii="Trebuchet MS" w:hAnsi="Trebuchet MS"/>
          <w:spacing w:val="-2"/>
          <w:sz w:val="22"/>
          <w:szCs w:val="22"/>
        </w:rPr>
      </w:pPr>
    </w:p>
    <w:p w14:paraId="448B9BB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are now in a position to summarise what the net present value indicator does for us and what it tells us about the economic attractiveness of an investment:-</w:t>
      </w:r>
    </w:p>
    <w:p w14:paraId="3AE0D67A" w14:textId="77777777" w:rsidR="00035321" w:rsidRDefault="00035321">
      <w:pPr>
        <w:tabs>
          <w:tab w:val="left" w:pos="567"/>
        </w:tabs>
        <w:suppressAutoHyphens/>
        <w:ind w:left="567"/>
        <w:jc w:val="both"/>
        <w:rPr>
          <w:rFonts w:ascii="Trebuchet MS" w:hAnsi="Trebuchet MS"/>
          <w:spacing w:val="-2"/>
          <w:sz w:val="22"/>
          <w:szCs w:val="22"/>
        </w:rPr>
      </w:pPr>
    </w:p>
    <w:p w14:paraId="5E90E5D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First, the net present value indicator is a single measure of the economic benefit or the value of an investment/project. It is derived from a projection of the future cash flow from that investment/project.</w:t>
      </w:r>
    </w:p>
    <w:p w14:paraId="77CECCBC" w14:textId="77777777" w:rsidR="00035321" w:rsidRDefault="00035321">
      <w:pPr>
        <w:tabs>
          <w:tab w:val="left" w:pos="567"/>
        </w:tabs>
        <w:suppressAutoHyphens/>
        <w:ind w:left="567"/>
        <w:jc w:val="both"/>
        <w:rPr>
          <w:rFonts w:ascii="Trebuchet MS" w:hAnsi="Trebuchet MS"/>
          <w:spacing w:val="-2"/>
          <w:sz w:val="22"/>
          <w:szCs w:val="22"/>
        </w:rPr>
      </w:pPr>
    </w:p>
    <w:p w14:paraId="539141C1"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 Second, net present value takes time into account. It does this through the discounting process, by placing more weight on cash flow in the near term than it does on cash flow in the longer term. It therefore helps us to balance cash flows which occur later in time with cash flows which occur nearer in time.</w:t>
      </w:r>
    </w:p>
    <w:p w14:paraId="069473E4" w14:textId="77777777" w:rsidR="00035321" w:rsidRDefault="00035321">
      <w:pPr>
        <w:tabs>
          <w:tab w:val="left" w:pos="567"/>
        </w:tabs>
        <w:suppressAutoHyphens/>
        <w:ind w:left="567"/>
        <w:jc w:val="both"/>
        <w:rPr>
          <w:rFonts w:ascii="Trebuchet MS" w:hAnsi="Trebuchet MS"/>
          <w:spacing w:val="-2"/>
          <w:sz w:val="22"/>
          <w:szCs w:val="22"/>
        </w:rPr>
      </w:pPr>
    </w:p>
    <w:p w14:paraId="082E9F1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(c) Third, net present value tells us by how much an investment is better or worse than putting our money into the bank or some alternative investment. It therefore tells us whether the investment should be undertaken or not and also the value of the investment.</w:t>
      </w:r>
    </w:p>
    <w:p w14:paraId="7F99DDBD" w14:textId="77777777" w:rsidR="00035321" w:rsidRDefault="00413271">
      <w:pPr>
        <w:rPr>
          <w:rFonts w:ascii="Trebuchet MS" w:hAnsi="Trebuchet MS"/>
          <w:spacing w:val="-2"/>
          <w:sz w:val="22"/>
          <w:szCs w:val="22"/>
        </w:rPr>
      </w:pPr>
      <w:r>
        <w:rPr>
          <w:rFonts w:ascii="Trebuchet MS" w:hAnsi="Trebuchet MS"/>
          <w:spacing w:val="-2"/>
          <w:sz w:val="22"/>
          <w:szCs w:val="22"/>
        </w:rPr>
        <w:br w:type="page"/>
      </w:r>
      <w:r>
        <w:rPr>
          <w:rFonts w:ascii="Trebuchet MS" w:hAnsi="Trebuchet MS"/>
          <w:spacing w:val="-2"/>
          <w:sz w:val="22"/>
          <w:szCs w:val="22"/>
        </w:rPr>
        <w:lastRenderedPageBreak/>
        <w:br w:type="page"/>
      </w:r>
    </w:p>
    <w:p w14:paraId="4CDC9831" w14:textId="77777777" w:rsidR="00035321" w:rsidRDefault="00035321">
      <w:pPr>
        <w:tabs>
          <w:tab w:val="left" w:pos="567"/>
        </w:tabs>
        <w:suppressAutoHyphens/>
        <w:ind w:left="567"/>
        <w:jc w:val="both"/>
        <w:rPr>
          <w:rFonts w:ascii="Trebuchet MS" w:hAnsi="Trebuchet MS"/>
          <w:spacing w:val="-2"/>
          <w:sz w:val="22"/>
          <w:szCs w:val="22"/>
        </w:rPr>
      </w:pPr>
    </w:p>
    <w:p w14:paraId="45C76572" w14:textId="77777777" w:rsidR="00035321" w:rsidRDefault="00413271">
      <w:pPr>
        <w:tabs>
          <w:tab w:val="left" w:pos="567"/>
        </w:tabs>
        <w:suppressAutoHyphens/>
        <w:ind w:left="567"/>
        <w:jc w:val="both"/>
        <w:rPr>
          <w:szCs w:val="22"/>
        </w:rPr>
      </w:pPr>
      <w:r>
        <w:rPr>
          <w:noProof/>
          <w:lang w:val="en-GB" w:eastAsia="en-GB"/>
        </w:rPr>
        <w:drawing>
          <wp:inline distT="0" distB="0" distL="0" distR="0" wp14:anchorId="70E62F20" wp14:editId="49AAD9A8">
            <wp:extent cx="6121048" cy="70149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2035" cy="7016082"/>
                    </a:xfrm>
                    <a:prstGeom prst="rect">
                      <a:avLst/>
                    </a:prstGeom>
                    <a:noFill/>
                    <a:ln>
                      <a:noFill/>
                    </a:ln>
                  </pic:spPr>
                </pic:pic>
              </a:graphicData>
            </a:graphic>
          </wp:inline>
        </w:drawing>
      </w:r>
    </w:p>
    <w:p w14:paraId="0D8B917F" w14:textId="77777777" w:rsidR="00035321" w:rsidRDefault="00035321">
      <w:pPr>
        <w:tabs>
          <w:tab w:val="left" w:pos="567"/>
        </w:tabs>
        <w:suppressAutoHyphens/>
        <w:ind w:left="567"/>
        <w:jc w:val="both"/>
        <w:rPr>
          <w:rFonts w:ascii="Trebuchet MS" w:hAnsi="Trebuchet MS"/>
          <w:spacing w:val="-2"/>
          <w:sz w:val="22"/>
          <w:szCs w:val="22"/>
        </w:rPr>
      </w:pPr>
    </w:p>
    <w:p w14:paraId="3E5968C3" w14:textId="77777777" w:rsidR="00035321" w:rsidRDefault="00413271">
      <w:pPr>
        <w:tabs>
          <w:tab w:val="left" w:pos="567"/>
        </w:tabs>
        <w:suppressAutoHyphens/>
        <w:ind w:left="567"/>
        <w:jc w:val="both"/>
        <w:rPr>
          <w:szCs w:val="22"/>
        </w:rPr>
      </w:pPr>
      <w:r>
        <w:rPr>
          <w:rFonts w:ascii="Trebuchet MS" w:hAnsi="Trebuchet MS"/>
          <w:spacing w:val="-2"/>
          <w:sz w:val="22"/>
          <w:szCs w:val="22"/>
        </w:rPr>
        <w:br w:type="page"/>
      </w:r>
      <w:r>
        <w:rPr>
          <w:noProof/>
          <w:lang w:val="en-GB" w:eastAsia="en-GB"/>
        </w:rPr>
        <w:lastRenderedPageBreak/>
        <w:drawing>
          <wp:inline distT="0" distB="0" distL="0" distR="0" wp14:anchorId="3A6CE5C3" wp14:editId="7EB73A9C">
            <wp:extent cx="5950424" cy="70695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8019" cy="7066683"/>
                    </a:xfrm>
                    <a:prstGeom prst="rect">
                      <a:avLst/>
                    </a:prstGeom>
                    <a:noFill/>
                    <a:ln>
                      <a:noFill/>
                    </a:ln>
                  </pic:spPr>
                </pic:pic>
              </a:graphicData>
            </a:graphic>
          </wp:inline>
        </w:drawing>
      </w:r>
    </w:p>
    <w:p w14:paraId="0714E074"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27"/>
          <w:headerReference w:type="default" r:id="rId28"/>
          <w:footerReference w:type="even" r:id="rId29"/>
          <w:headerReference w:type="first" r:id="rId30"/>
          <w:pgSz w:w="11909" w:h="16834" w:code="9"/>
          <w:pgMar w:top="1985" w:right="1134" w:bottom="1418" w:left="1134" w:header="1418" w:footer="851" w:gutter="0"/>
          <w:pgNumType w:chapSep="period"/>
          <w:cols w:space="720"/>
        </w:sectPr>
      </w:pPr>
    </w:p>
    <w:p w14:paraId="46F36CED"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4 Nominal and real NPVs</w:t>
      </w:r>
    </w:p>
    <w:p w14:paraId="03A68F13" w14:textId="77777777" w:rsidR="00035321" w:rsidRDefault="00035321">
      <w:pPr>
        <w:tabs>
          <w:tab w:val="left" w:pos="567"/>
        </w:tabs>
        <w:suppressAutoHyphens/>
        <w:ind w:left="567"/>
        <w:jc w:val="both"/>
        <w:rPr>
          <w:rFonts w:ascii="Trebuchet MS" w:hAnsi="Trebuchet MS"/>
          <w:spacing w:val="-2"/>
          <w:sz w:val="22"/>
          <w:szCs w:val="22"/>
        </w:rPr>
      </w:pPr>
    </w:p>
    <w:p w14:paraId="27CB909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section we discuss the meaning of "nominal" and "real" NPVs and point out some of the problems in their use in evaluating oil and gas projects.</w:t>
      </w:r>
    </w:p>
    <w:p w14:paraId="4777A02A" w14:textId="77777777" w:rsidR="00035321" w:rsidRDefault="00035321">
      <w:pPr>
        <w:tabs>
          <w:tab w:val="left" w:pos="567"/>
        </w:tabs>
        <w:suppressAutoHyphens/>
        <w:ind w:left="567"/>
        <w:jc w:val="both"/>
        <w:rPr>
          <w:rFonts w:ascii="Trebuchet MS" w:hAnsi="Trebuchet MS"/>
          <w:b/>
          <w:spacing w:val="-2"/>
          <w:sz w:val="28"/>
          <w:szCs w:val="28"/>
        </w:rPr>
      </w:pPr>
    </w:p>
    <w:p w14:paraId="53484FE3"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Discounting and deflation</w:t>
      </w:r>
    </w:p>
    <w:p w14:paraId="182D8F22" w14:textId="77777777" w:rsidR="00035321" w:rsidRDefault="00035321">
      <w:pPr>
        <w:tabs>
          <w:tab w:val="left" w:pos="567"/>
        </w:tabs>
        <w:suppressAutoHyphens/>
        <w:ind w:left="567"/>
        <w:jc w:val="both"/>
        <w:rPr>
          <w:rFonts w:ascii="Trebuchet MS" w:hAnsi="Trebuchet MS"/>
          <w:spacing w:val="-2"/>
          <w:sz w:val="22"/>
          <w:szCs w:val="22"/>
        </w:rPr>
      </w:pPr>
    </w:p>
    <w:p w14:paraId="26D8D2C3"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As a first step in the discussion of nominal and real NPVs, it is important to recognise that compounding has nothing to do with inflation and that discounting has nothing to do with deflation.</w:t>
      </w:r>
    </w:p>
    <w:p w14:paraId="671A3A49" w14:textId="77777777" w:rsidR="00035321" w:rsidRDefault="00035321">
      <w:pPr>
        <w:tabs>
          <w:tab w:val="left" w:pos="567"/>
        </w:tabs>
        <w:suppressAutoHyphens/>
        <w:ind w:left="567"/>
        <w:jc w:val="both"/>
        <w:rPr>
          <w:rFonts w:ascii="Trebuchet MS" w:hAnsi="Trebuchet MS"/>
          <w:spacing w:val="-2"/>
          <w:sz w:val="22"/>
          <w:szCs w:val="22"/>
        </w:rPr>
      </w:pPr>
    </w:p>
    <w:p w14:paraId="743AEC3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Inflation is the way in which the prices of goods and services increase over time as a result of macro-economic influences. By contrast, compounding is the way in which money increases if it is earning interest in the bank, or if it is earning a return by being invested somewhere else. Depending on the circumstances, the interest or return earned may or may not be sufficient to cover inflation.</w:t>
      </w:r>
    </w:p>
    <w:p w14:paraId="1385EBAE" w14:textId="77777777" w:rsidR="00035321" w:rsidRDefault="00035321">
      <w:pPr>
        <w:tabs>
          <w:tab w:val="left" w:pos="567"/>
        </w:tabs>
        <w:suppressAutoHyphens/>
        <w:ind w:left="567"/>
        <w:jc w:val="both"/>
        <w:rPr>
          <w:rFonts w:ascii="Trebuchet MS" w:hAnsi="Trebuchet MS"/>
          <w:spacing w:val="-2"/>
          <w:sz w:val="22"/>
          <w:szCs w:val="22"/>
        </w:rPr>
      </w:pPr>
    </w:p>
    <w:p w14:paraId="13AF2E1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Deflation is the process of expressing future inflated amounts in terms of their purchasing power, or in their real terms. That is, deflating cash flows expresses them in terms of what goods and services and how many goods and services they will buy.</w:t>
      </w:r>
    </w:p>
    <w:p w14:paraId="42879420" w14:textId="77777777" w:rsidR="00035321" w:rsidRDefault="00035321">
      <w:pPr>
        <w:tabs>
          <w:tab w:val="left" w:pos="567"/>
        </w:tabs>
        <w:suppressAutoHyphens/>
        <w:ind w:left="567"/>
        <w:jc w:val="both"/>
        <w:rPr>
          <w:rFonts w:ascii="Trebuchet MS" w:hAnsi="Trebuchet MS"/>
          <w:spacing w:val="-2"/>
          <w:sz w:val="22"/>
          <w:szCs w:val="22"/>
        </w:rPr>
      </w:pPr>
    </w:p>
    <w:p w14:paraId="664A67D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By contrast, discounting is the way in which future amounts are expressed in today</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terms. The process of discounting a future amount of money gives a measure how much more, or less, we would have had to place in a bank today to get that future sum. The present value of the future amount may or may not buy the same goods and services as the future amount. Table 1 summarises the point:-</w:t>
      </w:r>
    </w:p>
    <w:p w14:paraId="4F7D8EBF" w14:textId="77777777" w:rsidR="00035321" w:rsidRDefault="00035321">
      <w:pPr>
        <w:tabs>
          <w:tab w:val="left" w:pos="567"/>
        </w:tabs>
        <w:suppressAutoHyphens/>
        <w:ind w:left="567"/>
        <w:jc w:val="both"/>
        <w:rPr>
          <w:rFonts w:ascii="Trebuchet MS" w:hAnsi="Trebuchet MS"/>
          <w:spacing w:val="-2"/>
          <w:sz w:val="22"/>
          <w:szCs w:val="22"/>
        </w:rPr>
      </w:pPr>
    </w:p>
    <w:p w14:paraId="1EDA1CB7"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567"/>
        <w:gridCol w:w="4111"/>
      </w:tblGrid>
      <w:tr w:rsidR="00035321" w14:paraId="1410C7BC" w14:textId="77777777">
        <w:tc>
          <w:tcPr>
            <w:tcW w:w="6379" w:type="dxa"/>
            <w:gridSpan w:val="3"/>
            <w:tcBorders>
              <w:bottom w:val="nil"/>
            </w:tcBorders>
          </w:tcPr>
          <w:p w14:paraId="308C5E77"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1 -Inflation - Compounding, Deflation - Discounting</w:t>
            </w:r>
          </w:p>
        </w:tc>
      </w:tr>
      <w:tr w:rsidR="00035321" w14:paraId="0736C0B7" w14:textId="77777777">
        <w:tc>
          <w:tcPr>
            <w:tcW w:w="1701" w:type="dxa"/>
            <w:tcBorders>
              <w:top w:val="nil"/>
              <w:bottom w:val="nil"/>
              <w:right w:val="nil"/>
            </w:tcBorders>
          </w:tcPr>
          <w:p w14:paraId="62CB3C3B"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29D28178"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tcBorders>
          </w:tcPr>
          <w:p w14:paraId="0BBDB0DD" w14:textId="77777777" w:rsidR="00035321" w:rsidRDefault="00035321">
            <w:pPr>
              <w:tabs>
                <w:tab w:val="left" w:pos="567"/>
              </w:tabs>
              <w:suppressAutoHyphens/>
              <w:jc w:val="both"/>
              <w:rPr>
                <w:rFonts w:ascii="Trebuchet MS" w:hAnsi="Trebuchet MS"/>
                <w:spacing w:val="-2"/>
                <w:sz w:val="22"/>
                <w:szCs w:val="22"/>
              </w:rPr>
            </w:pPr>
          </w:p>
        </w:tc>
      </w:tr>
      <w:tr w:rsidR="00035321" w14:paraId="11122CBC" w14:textId="77777777">
        <w:tc>
          <w:tcPr>
            <w:tcW w:w="1701" w:type="dxa"/>
            <w:tcBorders>
              <w:top w:val="nil"/>
              <w:bottom w:val="nil"/>
              <w:right w:val="nil"/>
            </w:tcBorders>
          </w:tcPr>
          <w:p w14:paraId="5A8BE95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Inflation</w:t>
            </w:r>
          </w:p>
        </w:tc>
        <w:tc>
          <w:tcPr>
            <w:tcW w:w="567" w:type="dxa"/>
            <w:tcBorders>
              <w:top w:val="nil"/>
              <w:left w:val="nil"/>
              <w:bottom w:val="nil"/>
              <w:right w:val="nil"/>
            </w:tcBorders>
          </w:tcPr>
          <w:p w14:paraId="4482DB8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4111" w:type="dxa"/>
            <w:tcBorders>
              <w:top w:val="nil"/>
              <w:left w:val="nil"/>
              <w:bottom w:val="nil"/>
            </w:tcBorders>
          </w:tcPr>
          <w:p w14:paraId="6B2BF99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Prices increasing</w:t>
            </w:r>
          </w:p>
        </w:tc>
      </w:tr>
      <w:tr w:rsidR="00035321" w14:paraId="52F9F298" w14:textId="77777777">
        <w:tc>
          <w:tcPr>
            <w:tcW w:w="1701" w:type="dxa"/>
            <w:tcBorders>
              <w:top w:val="nil"/>
              <w:bottom w:val="nil"/>
              <w:right w:val="nil"/>
            </w:tcBorders>
          </w:tcPr>
          <w:p w14:paraId="014AE1E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Compounding</w:t>
            </w:r>
          </w:p>
        </w:tc>
        <w:tc>
          <w:tcPr>
            <w:tcW w:w="567" w:type="dxa"/>
            <w:tcBorders>
              <w:top w:val="nil"/>
              <w:left w:val="nil"/>
              <w:bottom w:val="nil"/>
              <w:right w:val="nil"/>
            </w:tcBorders>
          </w:tcPr>
          <w:p w14:paraId="30C9C20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4111" w:type="dxa"/>
            <w:tcBorders>
              <w:top w:val="nil"/>
              <w:left w:val="nil"/>
              <w:bottom w:val="nil"/>
            </w:tcBorders>
          </w:tcPr>
          <w:p w14:paraId="4724345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Earning interest</w:t>
            </w:r>
          </w:p>
        </w:tc>
      </w:tr>
      <w:tr w:rsidR="00035321" w14:paraId="6AB6AD88" w14:textId="77777777">
        <w:tc>
          <w:tcPr>
            <w:tcW w:w="1701" w:type="dxa"/>
            <w:tcBorders>
              <w:top w:val="nil"/>
              <w:bottom w:val="nil"/>
              <w:right w:val="nil"/>
            </w:tcBorders>
          </w:tcPr>
          <w:p w14:paraId="59DC9DB7"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7F9B4FEA"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tcBorders>
          </w:tcPr>
          <w:p w14:paraId="0455CD6E" w14:textId="77777777" w:rsidR="00035321" w:rsidRDefault="00035321">
            <w:pPr>
              <w:tabs>
                <w:tab w:val="left" w:pos="567"/>
              </w:tabs>
              <w:suppressAutoHyphens/>
              <w:jc w:val="both"/>
              <w:rPr>
                <w:rFonts w:ascii="Trebuchet MS" w:hAnsi="Trebuchet MS"/>
                <w:spacing w:val="-2"/>
                <w:sz w:val="22"/>
                <w:szCs w:val="22"/>
              </w:rPr>
            </w:pPr>
          </w:p>
        </w:tc>
      </w:tr>
      <w:tr w:rsidR="00035321" w14:paraId="45F4F719" w14:textId="77777777">
        <w:tc>
          <w:tcPr>
            <w:tcW w:w="1701" w:type="dxa"/>
            <w:tcBorders>
              <w:top w:val="nil"/>
              <w:bottom w:val="nil"/>
              <w:right w:val="nil"/>
            </w:tcBorders>
          </w:tcPr>
          <w:p w14:paraId="7D2C199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Deflation</w:t>
            </w:r>
          </w:p>
        </w:tc>
        <w:tc>
          <w:tcPr>
            <w:tcW w:w="567" w:type="dxa"/>
            <w:tcBorders>
              <w:top w:val="nil"/>
              <w:left w:val="nil"/>
              <w:bottom w:val="nil"/>
              <w:right w:val="nil"/>
            </w:tcBorders>
          </w:tcPr>
          <w:p w14:paraId="1FDD9D6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4111" w:type="dxa"/>
            <w:tcBorders>
              <w:top w:val="nil"/>
              <w:left w:val="nil"/>
              <w:bottom w:val="nil"/>
            </w:tcBorders>
          </w:tcPr>
          <w:p w14:paraId="13EB53A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Calculating purchasing power</w:t>
            </w:r>
          </w:p>
        </w:tc>
      </w:tr>
      <w:tr w:rsidR="00035321" w14:paraId="090C8019" w14:textId="77777777">
        <w:tc>
          <w:tcPr>
            <w:tcW w:w="1701" w:type="dxa"/>
            <w:tcBorders>
              <w:top w:val="nil"/>
              <w:bottom w:val="nil"/>
              <w:right w:val="nil"/>
            </w:tcBorders>
          </w:tcPr>
          <w:p w14:paraId="61B8543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Discounting</w:t>
            </w:r>
          </w:p>
        </w:tc>
        <w:tc>
          <w:tcPr>
            <w:tcW w:w="567" w:type="dxa"/>
            <w:tcBorders>
              <w:top w:val="nil"/>
              <w:left w:val="nil"/>
              <w:bottom w:val="nil"/>
              <w:right w:val="nil"/>
            </w:tcBorders>
          </w:tcPr>
          <w:p w14:paraId="7783D5E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4111" w:type="dxa"/>
            <w:tcBorders>
              <w:top w:val="nil"/>
              <w:left w:val="nil"/>
              <w:bottom w:val="nil"/>
            </w:tcBorders>
          </w:tcPr>
          <w:p w14:paraId="17B154B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Comparing with alternatives</w:t>
            </w:r>
          </w:p>
        </w:tc>
      </w:tr>
      <w:tr w:rsidR="00035321" w14:paraId="34D46ED4" w14:textId="77777777">
        <w:tc>
          <w:tcPr>
            <w:tcW w:w="1701" w:type="dxa"/>
            <w:tcBorders>
              <w:top w:val="nil"/>
              <w:right w:val="nil"/>
            </w:tcBorders>
          </w:tcPr>
          <w:p w14:paraId="3F9B03B7"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right w:val="nil"/>
            </w:tcBorders>
          </w:tcPr>
          <w:p w14:paraId="38EA6C02"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tcBorders>
          </w:tcPr>
          <w:p w14:paraId="143E4B1E" w14:textId="77777777" w:rsidR="00035321" w:rsidRDefault="00035321">
            <w:pPr>
              <w:tabs>
                <w:tab w:val="left" w:pos="567"/>
              </w:tabs>
              <w:suppressAutoHyphens/>
              <w:jc w:val="both"/>
              <w:rPr>
                <w:rFonts w:ascii="Trebuchet MS" w:hAnsi="Trebuchet MS"/>
                <w:spacing w:val="-2"/>
                <w:sz w:val="22"/>
                <w:szCs w:val="22"/>
              </w:rPr>
            </w:pPr>
          </w:p>
        </w:tc>
      </w:tr>
    </w:tbl>
    <w:p w14:paraId="54AC85F1" w14:textId="77777777" w:rsidR="00035321" w:rsidRDefault="00035321">
      <w:pPr>
        <w:tabs>
          <w:tab w:val="left" w:pos="567"/>
        </w:tabs>
        <w:suppressAutoHyphens/>
        <w:ind w:left="567"/>
        <w:jc w:val="both"/>
        <w:rPr>
          <w:rFonts w:ascii="Trebuchet MS" w:hAnsi="Trebuchet MS"/>
          <w:spacing w:val="-2"/>
          <w:sz w:val="22"/>
          <w:szCs w:val="22"/>
        </w:rPr>
      </w:pPr>
    </w:p>
    <w:p w14:paraId="799B60F7" w14:textId="77777777" w:rsidR="00035321" w:rsidRDefault="00035321">
      <w:pPr>
        <w:tabs>
          <w:tab w:val="left" w:pos="567"/>
        </w:tabs>
        <w:suppressAutoHyphens/>
        <w:ind w:left="567"/>
        <w:jc w:val="both"/>
        <w:rPr>
          <w:rFonts w:ascii="Trebuchet MS" w:hAnsi="Trebuchet MS"/>
          <w:spacing w:val="-2"/>
          <w:sz w:val="22"/>
          <w:szCs w:val="22"/>
        </w:rPr>
      </w:pPr>
    </w:p>
    <w:p w14:paraId="58E3CB9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Although the mathematics of the processes of (a) inflating and compounding or (b) deflating and discounting are similar, in fact they are entirely different concepts.</w:t>
      </w:r>
    </w:p>
    <w:p w14:paraId="3605E3AE" w14:textId="77777777" w:rsidR="00035321" w:rsidRDefault="00035321">
      <w:pPr>
        <w:tabs>
          <w:tab w:val="left" w:pos="567"/>
        </w:tabs>
        <w:suppressAutoHyphens/>
        <w:ind w:left="567"/>
        <w:jc w:val="both"/>
        <w:rPr>
          <w:rFonts w:ascii="Trebuchet MS" w:hAnsi="Trebuchet MS"/>
          <w:b/>
          <w:spacing w:val="-2"/>
          <w:sz w:val="28"/>
          <w:szCs w:val="28"/>
        </w:rPr>
      </w:pPr>
    </w:p>
    <w:p w14:paraId="1AFC47CE"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Defining nominal &amp; real NPVs</w:t>
      </w:r>
    </w:p>
    <w:p w14:paraId="5B5B6926" w14:textId="77777777" w:rsidR="00035321" w:rsidRDefault="00035321">
      <w:pPr>
        <w:tabs>
          <w:tab w:val="left" w:pos="567"/>
        </w:tabs>
        <w:suppressAutoHyphens/>
        <w:ind w:left="567"/>
        <w:jc w:val="both"/>
        <w:rPr>
          <w:rFonts w:ascii="Trebuchet MS" w:hAnsi="Trebuchet MS"/>
          <w:spacing w:val="-2"/>
          <w:sz w:val="22"/>
          <w:szCs w:val="22"/>
        </w:rPr>
      </w:pPr>
    </w:p>
    <w:p w14:paraId="5CDDC34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Some oil and gas companies use nominal NPVs to evaluate their investments. Some use real NPVs and some use both. Nominal NPVs are nominal net cash flows discounted using nominal discount rates. Real NPVs are real net cash flows discounted using real discount rates. It is not valid to use the same discount rate for both calculations. We discuss in an earlier section the difference between a nominal and a real net cash flow. It remains to define the difference between a nominal discount rate and a real discount rate.</w:t>
      </w:r>
    </w:p>
    <w:p w14:paraId="429A3B69" w14:textId="77777777" w:rsidR="00035321" w:rsidRDefault="00035321">
      <w:pPr>
        <w:tabs>
          <w:tab w:val="left" w:pos="567"/>
        </w:tabs>
        <w:suppressAutoHyphens/>
        <w:ind w:left="567"/>
        <w:jc w:val="both"/>
        <w:rPr>
          <w:rFonts w:ascii="Trebuchet MS" w:hAnsi="Trebuchet MS"/>
          <w:spacing w:val="-2"/>
          <w:sz w:val="22"/>
          <w:szCs w:val="22"/>
        </w:rPr>
      </w:pPr>
    </w:p>
    <w:p w14:paraId="31E60E33"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lastRenderedPageBreak/>
        <w:t>A nominal discount rate is the actual interest we would earn by investing our money in an alternative project (for instance, the bank).</w:t>
      </w:r>
    </w:p>
    <w:p w14:paraId="61BB994F" w14:textId="77777777" w:rsidR="00035321" w:rsidRDefault="00035321">
      <w:pPr>
        <w:tabs>
          <w:tab w:val="left" w:pos="567"/>
        </w:tabs>
        <w:suppressAutoHyphens/>
        <w:ind w:left="567"/>
        <w:jc w:val="both"/>
        <w:rPr>
          <w:rFonts w:ascii="Trebuchet MS" w:hAnsi="Trebuchet MS"/>
          <w:spacing w:val="-2"/>
          <w:sz w:val="22"/>
          <w:szCs w:val="22"/>
        </w:rPr>
      </w:pPr>
    </w:p>
    <w:p w14:paraId="74F5634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real discount rate is the purchasing power of the interest we would earn by investing our money in an alternative investment. For instance, suppose we can earn 10% per year on a bank deposit, and inflation was 3% per year. The 10% is our nominal discount rate. However, after one year the 10% we earn on our money would only buy about 7% more goods and services. In other words, if we invested $100, it would be worth $110 after one year. However, it would buy only about $107 of goods and services after one year. This is only an approximation. The accurate calculation yields 6.8% as shown in Table 2 below.</w:t>
      </w:r>
    </w:p>
    <w:p w14:paraId="04EEBD77" w14:textId="77777777" w:rsidR="00035321" w:rsidRDefault="00035321">
      <w:pPr>
        <w:tabs>
          <w:tab w:val="left" w:pos="567"/>
        </w:tabs>
        <w:suppressAutoHyphens/>
        <w:ind w:left="567"/>
        <w:jc w:val="both"/>
        <w:rPr>
          <w:rFonts w:ascii="Trebuchet MS" w:hAnsi="Trebuchet MS"/>
          <w:spacing w:val="-2"/>
          <w:sz w:val="22"/>
          <w:szCs w:val="22"/>
        </w:rPr>
      </w:pPr>
    </w:p>
    <w:p w14:paraId="55E73EE4"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567"/>
        <w:gridCol w:w="4111"/>
        <w:gridCol w:w="284"/>
        <w:gridCol w:w="1701"/>
        <w:gridCol w:w="283"/>
        <w:gridCol w:w="567"/>
        <w:gridCol w:w="1276"/>
        <w:gridCol w:w="307"/>
      </w:tblGrid>
      <w:tr w:rsidR="00035321" w14:paraId="678101BE" w14:textId="77777777">
        <w:tc>
          <w:tcPr>
            <w:tcW w:w="9096" w:type="dxa"/>
            <w:gridSpan w:val="8"/>
            <w:tcBorders>
              <w:bottom w:val="nil"/>
            </w:tcBorders>
          </w:tcPr>
          <w:p w14:paraId="2364A7AB"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2 - Nominal and real interest or discount rates</w:t>
            </w:r>
          </w:p>
        </w:tc>
      </w:tr>
      <w:tr w:rsidR="00035321" w14:paraId="666AAE4E" w14:textId="77777777">
        <w:tc>
          <w:tcPr>
            <w:tcW w:w="567" w:type="dxa"/>
            <w:tcBorders>
              <w:top w:val="nil"/>
              <w:bottom w:val="nil"/>
              <w:right w:val="nil"/>
            </w:tcBorders>
          </w:tcPr>
          <w:p w14:paraId="5B2CBFD2"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5EC7C769"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3139E51B"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15170E1C"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right w:val="nil"/>
            </w:tcBorders>
          </w:tcPr>
          <w:p w14:paraId="3084FEB9" w14:textId="77777777" w:rsidR="00035321" w:rsidRDefault="00035321">
            <w:pPr>
              <w:tabs>
                <w:tab w:val="left" w:pos="567"/>
              </w:tabs>
              <w:suppressAutoHyphens/>
              <w:jc w:val="both"/>
              <w:rPr>
                <w:rFonts w:ascii="Trebuchet MS" w:hAnsi="Trebuchet MS"/>
                <w:spacing w:val="-2"/>
                <w:sz w:val="22"/>
                <w:szCs w:val="22"/>
              </w:rPr>
            </w:pPr>
          </w:p>
        </w:tc>
        <w:tc>
          <w:tcPr>
            <w:tcW w:w="1843" w:type="dxa"/>
            <w:gridSpan w:val="2"/>
            <w:tcBorders>
              <w:top w:val="nil"/>
              <w:left w:val="nil"/>
              <w:bottom w:val="nil"/>
              <w:right w:val="nil"/>
            </w:tcBorders>
          </w:tcPr>
          <w:p w14:paraId="792CBBAC"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4428A5BA" w14:textId="77777777" w:rsidR="00035321" w:rsidRDefault="00035321">
            <w:pPr>
              <w:tabs>
                <w:tab w:val="left" w:pos="567"/>
              </w:tabs>
              <w:suppressAutoHyphens/>
              <w:jc w:val="both"/>
              <w:rPr>
                <w:rFonts w:ascii="Trebuchet MS" w:hAnsi="Trebuchet MS"/>
                <w:spacing w:val="-2"/>
                <w:sz w:val="22"/>
                <w:szCs w:val="22"/>
              </w:rPr>
            </w:pPr>
          </w:p>
        </w:tc>
      </w:tr>
      <w:tr w:rsidR="00035321" w14:paraId="3F4835F2" w14:textId="77777777">
        <w:tc>
          <w:tcPr>
            <w:tcW w:w="567" w:type="dxa"/>
            <w:tcBorders>
              <w:top w:val="nil"/>
              <w:bottom w:val="nil"/>
              <w:right w:val="nil"/>
            </w:tcBorders>
          </w:tcPr>
          <w:p w14:paraId="25ADC918"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170860A2"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376FE232"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5A456C9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Value at</w:t>
            </w:r>
          </w:p>
        </w:tc>
        <w:tc>
          <w:tcPr>
            <w:tcW w:w="850" w:type="dxa"/>
            <w:gridSpan w:val="2"/>
            <w:tcBorders>
              <w:top w:val="nil"/>
              <w:left w:val="nil"/>
              <w:bottom w:val="nil"/>
              <w:right w:val="nil"/>
            </w:tcBorders>
          </w:tcPr>
          <w:p w14:paraId="34646B59" w14:textId="77777777" w:rsidR="00035321" w:rsidRDefault="00035321">
            <w:pPr>
              <w:tabs>
                <w:tab w:val="left" w:pos="567"/>
              </w:tabs>
              <w:suppressAutoHyphens/>
              <w:jc w:val="both"/>
              <w:rPr>
                <w:rFonts w:ascii="Trebuchet MS" w:hAnsi="Trebuchet MS"/>
                <w:spacing w:val="-2"/>
                <w:sz w:val="22"/>
                <w:szCs w:val="22"/>
              </w:rPr>
            </w:pPr>
          </w:p>
        </w:tc>
        <w:tc>
          <w:tcPr>
            <w:tcW w:w="1276" w:type="dxa"/>
            <w:tcBorders>
              <w:top w:val="nil"/>
              <w:left w:val="nil"/>
              <w:bottom w:val="nil"/>
              <w:right w:val="nil"/>
            </w:tcBorders>
          </w:tcPr>
          <w:p w14:paraId="0B77048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Value at</w:t>
            </w:r>
          </w:p>
        </w:tc>
        <w:tc>
          <w:tcPr>
            <w:tcW w:w="307" w:type="dxa"/>
            <w:tcBorders>
              <w:top w:val="nil"/>
              <w:left w:val="nil"/>
              <w:bottom w:val="nil"/>
            </w:tcBorders>
          </w:tcPr>
          <w:p w14:paraId="6FF5AF05" w14:textId="77777777" w:rsidR="00035321" w:rsidRDefault="00035321">
            <w:pPr>
              <w:tabs>
                <w:tab w:val="left" w:pos="567"/>
              </w:tabs>
              <w:suppressAutoHyphens/>
              <w:jc w:val="both"/>
              <w:rPr>
                <w:rFonts w:ascii="Trebuchet MS" w:hAnsi="Trebuchet MS"/>
                <w:spacing w:val="-2"/>
                <w:sz w:val="22"/>
                <w:szCs w:val="22"/>
              </w:rPr>
            </w:pPr>
          </w:p>
        </w:tc>
      </w:tr>
      <w:tr w:rsidR="00035321" w14:paraId="16939603" w14:textId="77777777">
        <w:tc>
          <w:tcPr>
            <w:tcW w:w="567" w:type="dxa"/>
            <w:tcBorders>
              <w:top w:val="nil"/>
              <w:bottom w:val="single" w:sz="4" w:space="0" w:color="auto"/>
              <w:right w:val="nil"/>
            </w:tcBorders>
          </w:tcPr>
          <w:p w14:paraId="504A6ABE"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nil"/>
            </w:tcBorders>
          </w:tcPr>
          <w:p w14:paraId="51EDCF18"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2B2E9DEB"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single" w:sz="4" w:space="0" w:color="auto"/>
              <w:right w:val="nil"/>
            </w:tcBorders>
          </w:tcPr>
          <w:p w14:paraId="366CFDD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0</w:t>
            </w:r>
          </w:p>
        </w:tc>
        <w:tc>
          <w:tcPr>
            <w:tcW w:w="850" w:type="dxa"/>
            <w:gridSpan w:val="2"/>
            <w:tcBorders>
              <w:top w:val="nil"/>
              <w:left w:val="nil"/>
              <w:bottom w:val="single" w:sz="4" w:space="0" w:color="auto"/>
              <w:right w:val="nil"/>
            </w:tcBorders>
          </w:tcPr>
          <w:p w14:paraId="0E51EC4F" w14:textId="77777777" w:rsidR="00035321" w:rsidRDefault="00035321">
            <w:pPr>
              <w:tabs>
                <w:tab w:val="left" w:pos="567"/>
              </w:tabs>
              <w:suppressAutoHyphens/>
              <w:jc w:val="both"/>
              <w:rPr>
                <w:rFonts w:ascii="Trebuchet MS" w:hAnsi="Trebuchet MS"/>
                <w:spacing w:val="-2"/>
                <w:sz w:val="22"/>
                <w:szCs w:val="22"/>
              </w:rPr>
            </w:pPr>
          </w:p>
        </w:tc>
        <w:tc>
          <w:tcPr>
            <w:tcW w:w="1276" w:type="dxa"/>
            <w:tcBorders>
              <w:top w:val="nil"/>
              <w:left w:val="nil"/>
              <w:bottom w:val="single" w:sz="4" w:space="0" w:color="auto"/>
              <w:right w:val="nil"/>
            </w:tcBorders>
          </w:tcPr>
          <w:p w14:paraId="77E33AB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1</w:t>
            </w:r>
          </w:p>
        </w:tc>
        <w:tc>
          <w:tcPr>
            <w:tcW w:w="307" w:type="dxa"/>
            <w:tcBorders>
              <w:top w:val="nil"/>
              <w:left w:val="nil"/>
              <w:bottom w:val="single" w:sz="4" w:space="0" w:color="auto"/>
            </w:tcBorders>
          </w:tcPr>
          <w:p w14:paraId="635031CE" w14:textId="77777777" w:rsidR="00035321" w:rsidRDefault="00035321">
            <w:pPr>
              <w:tabs>
                <w:tab w:val="left" w:pos="567"/>
              </w:tabs>
              <w:suppressAutoHyphens/>
              <w:jc w:val="both"/>
              <w:rPr>
                <w:rFonts w:ascii="Trebuchet MS" w:hAnsi="Trebuchet MS"/>
                <w:spacing w:val="-2"/>
                <w:sz w:val="22"/>
                <w:szCs w:val="22"/>
              </w:rPr>
            </w:pPr>
          </w:p>
        </w:tc>
      </w:tr>
      <w:tr w:rsidR="00035321" w14:paraId="521E2CE4" w14:textId="77777777">
        <w:tc>
          <w:tcPr>
            <w:tcW w:w="567" w:type="dxa"/>
            <w:tcBorders>
              <w:top w:val="single" w:sz="4" w:space="0" w:color="auto"/>
              <w:bottom w:val="nil"/>
              <w:right w:val="nil"/>
            </w:tcBorders>
          </w:tcPr>
          <w:p w14:paraId="36EEB354"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single" w:sz="4" w:space="0" w:color="auto"/>
              <w:left w:val="nil"/>
              <w:bottom w:val="nil"/>
              <w:right w:val="nil"/>
            </w:tcBorders>
          </w:tcPr>
          <w:p w14:paraId="7E6266DE"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single" w:sz="4" w:space="0" w:color="auto"/>
              <w:left w:val="nil"/>
              <w:bottom w:val="nil"/>
              <w:right w:val="nil"/>
            </w:tcBorders>
          </w:tcPr>
          <w:p w14:paraId="20114C2F"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single" w:sz="4" w:space="0" w:color="auto"/>
              <w:left w:val="nil"/>
              <w:bottom w:val="nil"/>
              <w:right w:val="nil"/>
            </w:tcBorders>
          </w:tcPr>
          <w:p w14:paraId="52A47287"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single" w:sz="4" w:space="0" w:color="auto"/>
              <w:left w:val="nil"/>
              <w:bottom w:val="nil"/>
              <w:right w:val="nil"/>
            </w:tcBorders>
          </w:tcPr>
          <w:p w14:paraId="09CA7B84" w14:textId="77777777" w:rsidR="00035321" w:rsidRDefault="00035321">
            <w:pPr>
              <w:tabs>
                <w:tab w:val="left" w:pos="567"/>
              </w:tabs>
              <w:suppressAutoHyphens/>
              <w:jc w:val="both"/>
              <w:rPr>
                <w:rFonts w:ascii="Trebuchet MS" w:hAnsi="Trebuchet MS"/>
                <w:spacing w:val="-2"/>
                <w:sz w:val="22"/>
                <w:szCs w:val="22"/>
              </w:rPr>
            </w:pPr>
          </w:p>
        </w:tc>
        <w:tc>
          <w:tcPr>
            <w:tcW w:w="1276" w:type="dxa"/>
            <w:tcBorders>
              <w:top w:val="single" w:sz="4" w:space="0" w:color="auto"/>
              <w:left w:val="nil"/>
              <w:bottom w:val="nil"/>
              <w:right w:val="nil"/>
            </w:tcBorders>
          </w:tcPr>
          <w:p w14:paraId="37F11B98"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single" w:sz="4" w:space="0" w:color="auto"/>
              <w:left w:val="nil"/>
              <w:bottom w:val="nil"/>
            </w:tcBorders>
          </w:tcPr>
          <w:p w14:paraId="37BC693D" w14:textId="77777777" w:rsidR="00035321" w:rsidRDefault="00035321">
            <w:pPr>
              <w:tabs>
                <w:tab w:val="left" w:pos="567"/>
              </w:tabs>
              <w:suppressAutoHyphens/>
              <w:jc w:val="both"/>
              <w:rPr>
                <w:rFonts w:ascii="Trebuchet MS" w:hAnsi="Trebuchet MS"/>
                <w:spacing w:val="-2"/>
                <w:sz w:val="22"/>
                <w:szCs w:val="22"/>
              </w:rPr>
            </w:pPr>
          </w:p>
        </w:tc>
      </w:tr>
      <w:tr w:rsidR="00035321" w14:paraId="3B6D44BD" w14:textId="77777777">
        <w:tc>
          <w:tcPr>
            <w:tcW w:w="567" w:type="dxa"/>
            <w:tcBorders>
              <w:top w:val="nil"/>
              <w:bottom w:val="nil"/>
              <w:right w:val="nil"/>
            </w:tcBorders>
          </w:tcPr>
          <w:p w14:paraId="6AACF79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(a)</w:t>
            </w:r>
          </w:p>
        </w:tc>
        <w:tc>
          <w:tcPr>
            <w:tcW w:w="4111" w:type="dxa"/>
            <w:tcBorders>
              <w:top w:val="nil"/>
              <w:left w:val="nil"/>
              <w:bottom w:val="nil"/>
              <w:right w:val="nil"/>
            </w:tcBorders>
          </w:tcPr>
          <w:p w14:paraId="08A3A17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Invest $1 for 1 year at 10%</w:t>
            </w:r>
          </w:p>
        </w:tc>
        <w:tc>
          <w:tcPr>
            <w:tcW w:w="284" w:type="dxa"/>
            <w:tcBorders>
              <w:top w:val="nil"/>
              <w:left w:val="nil"/>
              <w:bottom w:val="nil"/>
              <w:right w:val="nil"/>
            </w:tcBorders>
          </w:tcPr>
          <w:p w14:paraId="0875455E"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15F2EE6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w:t>
            </w:r>
          </w:p>
        </w:tc>
        <w:tc>
          <w:tcPr>
            <w:tcW w:w="567" w:type="dxa"/>
            <w:tcBorders>
              <w:top w:val="nil"/>
              <w:left w:val="nil"/>
              <w:bottom w:val="nil"/>
              <w:right w:val="nil"/>
            </w:tcBorders>
          </w:tcPr>
          <w:p w14:paraId="23B0DBA8"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52E787A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$1*(1+10%)</w:t>
            </w:r>
          </w:p>
        </w:tc>
        <w:tc>
          <w:tcPr>
            <w:tcW w:w="307" w:type="dxa"/>
            <w:tcBorders>
              <w:top w:val="nil"/>
              <w:left w:val="nil"/>
              <w:bottom w:val="nil"/>
            </w:tcBorders>
          </w:tcPr>
          <w:p w14:paraId="174B3642" w14:textId="77777777" w:rsidR="00035321" w:rsidRDefault="00035321">
            <w:pPr>
              <w:tabs>
                <w:tab w:val="left" w:pos="567"/>
              </w:tabs>
              <w:suppressAutoHyphens/>
              <w:jc w:val="both"/>
              <w:rPr>
                <w:rFonts w:ascii="Trebuchet MS" w:hAnsi="Trebuchet MS"/>
                <w:spacing w:val="-2"/>
                <w:sz w:val="22"/>
                <w:szCs w:val="22"/>
              </w:rPr>
            </w:pPr>
          </w:p>
        </w:tc>
      </w:tr>
      <w:tr w:rsidR="00035321" w14:paraId="017AB16B" w14:textId="77777777">
        <w:tc>
          <w:tcPr>
            <w:tcW w:w="567" w:type="dxa"/>
            <w:tcBorders>
              <w:top w:val="nil"/>
              <w:bottom w:val="nil"/>
              <w:right w:val="nil"/>
            </w:tcBorders>
          </w:tcPr>
          <w:p w14:paraId="69F2DA6E"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24B28AA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where 10% is the nominal interest rate</w:t>
            </w:r>
          </w:p>
        </w:tc>
        <w:tc>
          <w:tcPr>
            <w:tcW w:w="284" w:type="dxa"/>
            <w:tcBorders>
              <w:top w:val="nil"/>
              <w:left w:val="nil"/>
              <w:bottom w:val="nil"/>
              <w:right w:val="nil"/>
            </w:tcBorders>
          </w:tcPr>
          <w:p w14:paraId="707DD03A"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25AA3DAE"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0F0CF263"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7EBB7FF3"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7A28921F" w14:textId="77777777" w:rsidR="00035321" w:rsidRDefault="00035321">
            <w:pPr>
              <w:tabs>
                <w:tab w:val="left" w:pos="567"/>
              </w:tabs>
              <w:suppressAutoHyphens/>
              <w:jc w:val="both"/>
              <w:rPr>
                <w:rFonts w:ascii="Trebuchet MS" w:hAnsi="Trebuchet MS"/>
                <w:spacing w:val="-2"/>
                <w:sz w:val="22"/>
                <w:szCs w:val="22"/>
              </w:rPr>
            </w:pPr>
          </w:p>
        </w:tc>
      </w:tr>
      <w:tr w:rsidR="00035321" w14:paraId="47BFB4DE" w14:textId="77777777">
        <w:tc>
          <w:tcPr>
            <w:tcW w:w="567" w:type="dxa"/>
            <w:tcBorders>
              <w:top w:val="nil"/>
              <w:bottom w:val="nil"/>
              <w:right w:val="nil"/>
            </w:tcBorders>
          </w:tcPr>
          <w:p w14:paraId="5AF4F69D"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02A5CD57"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2DC33B8D"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35D06BDD"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17C6CD63"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40C2091C"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6EE44F36" w14:textId="77777777" w:rsidR="00035321" w:rsidRDefault="00035321">
            <w:pPr>
              <w:tabs>
                <w:tab w:val="left" w:pos="567"/>
              </w:tabs>
              <w:suppressAutoHyphens/>
              <w:jc w:val="both"/>
              <w:rPr>
                <w:rFonts w:ascii="Trebuchet MS" w:hAnsi="Trebuchet MS"/>
                <w:spacing w:val="-2"/>
                <w:sz w:val="22"/>
                <w:szCs w:val="22"/>
              </w:rPr>
            </w:pPr>
          </w:p>
        </w:tc>
      </w:tr>
      <w:tr w:rsidR="00035321" w14:paraId="0C3C90D2" w14:textId="77777777">
        <w:tc>
          <w:tcPr>
            <w:tcW w:w="567" w:type="dxa"/>
            <w:tcBorders>
              <w:top w:val="nil"/>
              <w:bottom w:val="nil"/>
              <w:right w:val="nil"/>
            </w:tcBorders>
          </w:tcPr>
          <w:p w14:paraId="208A7201"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7A44638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Assume that inflation is 3% per year.</w:t>
            </w:r>
          </w:p>
        </w:tc>
        <w:tc>
          <w:tcPr>
            <w:tcW w:w="284" w:type="dxa"/>
            <w:tcBorders>
              <w:top w:val="nil"/>
              <w:left w:val="nil"/>
              <w:bottom w:val="nil"/>
              <w:right w:val="nil"/>
            </w:tcBorders>
          </w:tcPr>
          <w:p w14:paraId="2CAB4A13"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42458382"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7FD2EC70"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59C57933"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07C784C1" w14:textId="77777777" w:rsidR="00035321" w:rsidRDefault="00035321">
            <w:pPr>
              <w:tabs>
                <w:tab w:val="left" w:pos="567"/>
              </w:tabs>
              <w:suppressAutoHyphens/>
              <w:jc w:val="both"/>
              <w:rPr>
                <w:rFonts w:ascii="Trebuchet MS" w:hAnsi="Trebuchet MS"/>
                <w:spacing w:val="-2"/>
                <w:sz w:val="22"/>
                <w:szCs w:val="22"/>
              </w:rPr>
            </w:pPr>
          </w:p>
        </w:tc>
      </w:tr>
      <w:tr w:rsidR="00035321" w14:paraId="3E0331C3" w14:textId="77777777">
        <w:tc>
          <w:tcPr>
            <w:tcW w:w="567" w:type="dxa"/>
            <w:tcBorders>
              <w:top w:val="nil"/>
              <w:bottom w:val="nil"/>
              <w:right w:val="nil"/>
            </w:tcBorders>
          </w:tcPr>
          <w:p w14:paraId="0A8C7E51"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4AD69B7A"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26177E0D"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6E4B6D52"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5EADD042"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4D1B5C5A"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2DB2C383" w14:textId="77777777" w:rsidR="00035321" w:rsidRDefault="00035321">
            <w:pPr>
              <w:tabs>
                <w:tab w:val="left" w:pos="567"/>
              </w:tabs>
              <w:suppressAutoHyphens/>
              <w:jc w:val="both"/>
              <w:rPr>
                <w:rFonts w:ascii="Trebuchet MS" w:hAnsi="Trebuchet MS"/>
                <w:spacing w:val="-2"/>
                <w:sz w:val="22"/>
                <w:szCs w:val="22"/>
              </w:rPr>
            </w:pPr>
          </w:p>
        </w:tc>
      </w:tr>
      <w:tr w:rsidR="00035321" w14:paraId="37B50BC0" w14:textId="77777777">
        <w:tc>
          <w:tcPr>
            <w:tcW w:w="567" w:type="dxa"/>
            <w:tcBorders>
              <w:top w:val="nil"/>
              <w:bottom w:val="nil"/>
              <w:right w:val="nil"/>
            </w:tcBorders>
          </w:tcPr>
          <w:p w14:paraId="1B98D00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(b)</w:t>
            </w:r>
          </w:p>
        </w:tc>
        <w:tc>
          <w:tcPr>
            <w:tcW w:w="4111" w:type="dxa"/>
            <w:tcBorders>
              <w:top w:val="nil"/>
              <w:left w:val="nil"/>
              <w:bottom w:val="nil"/>
              <w:right w:val="nil"/>
            </w:tcBorders>
          </w:tcPr>
          <w:p w14:paraId="507122E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Real value of investment after 1 year</w:t>
            </w:r>
          </w:p>
        </w:tc>
        <w:tc>
          <w:tcPr>
            <w:tcW w:w="284" w:type="dxa"/>
            <w:tcBorders>
              <w:top w:val="nil"/>
              <w:left w:val="nil"/>
              <w:bottom w:val="nil"/>
              <w:right w:val="nil"/>
            </w:tcBorders>
          </w:tcPr>
          <w:p w14:paraId="1F552F58"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22060F9F"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5D9219A2"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single" w:sz="4" w:space="0" w:color="auto"/>
              <w:right w:val="nil"/>
            </w:tcBorders>
          </w:tcPr>
          <w:p w14:paraId="48EE31A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$1*(1+10%)</w:t>
            </w:r>
          </w:p>
        </w:tc>
        <w:tc>
          <w:tcPr>
            <w:tcW w:w="307" w:type="dxa"/>
            <w:tcBorders>
              <w:top w:val="nil"/>
              <w:left w:val="nil"/>
              <w:bottom w:val="nil"/>
            </w:tcBorders>
          </w:tcPr>
          <w:p w14:paraId="74F35FF4" w14:textId="77777777" w:rsidR="00035321" w:rsidRDefault="00035321">
            <w:pPr>
              <w:tabs>
                <w:tab w:val="left" w:pos="567"/>
              </w:tabs>
              <w:suppressAutoHyphens/>
              <w:jc w:val="both"/>
              <w:rPr>
                <w:rFonts w:ascii="Trebuchet MS" w:hAnsi="Trebuchet MS"/>
                <w:spacing w:val="-2"/>
                <w:sz w:val="22"/>
                <w:szCs w:val="22"/>
              </w:rPr>
            </w:pPr>
          </w:p>
        </w:tc>
      </w:tr>
      <w:tr w:rsidR="00035321" w14:paraId="51A13A06" w14:textId="77777777">
        <w:tc>
          <w:tcPr>
            <w:tcW w:w="567" w:type="dxa"/>
            <w:tcBorders>
              <w:top w:val="nil"/>
              <w:bottom w:val="nil"/>
              <w:right w:val="nil"/>
            </w:tcBorders>
          </w:tcPr>
          <w:p w14:paraId="3790A52F"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431DCD26"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6953F2CF"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5496DE64"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3ADE9173"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single" w:sz="4" w:space="0" w:color="auto"/>
              <w:left w:val="nil"/>
              <w:bottom w:val="nil"/>
              <w:right w:val="nil"/>
            </w:tcBorders>
          </w:tcPr>
          <w:p w14:paraId="077EAA9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(1+3%)</w:t>
            </w:r>
          </w:p>
        </w:tc>
        <w:tc>
          <w:tcPr>
            <w:tcW w:w="307" w:type="dxa"/>
            <w:tcBorders>
              <w:top w:val="nil"/>
              <w:left w:val="nil"/>
              <w:bottom w:val="nil"/>
            </w:tcBorders>
          </w:tcPr>
          <w:p w14:paraId="21624296" w14:textId="77777777" w:rsidR="00035321" w:rsidRDefault="00035321">
            <w:pPr>
              <w:tabs>
                <w:tab w:val="left" w:pos="567"/>
              </w:tabs>
              <w:suppressAutoHyphens/>
              <w:jc w:val="both"/>
              <w:rPr>
                <w:rFonts w:ascii="Trebuchet MS" w:hAnsi="Trebuchet MS"/>
                <w:spacing w:val="-2"/>
                <w:sz w:val="22"/>
                <w:szCs w:val="22"/>
              </w:rPr>
            </w:pPr>
          </w:p>
        </w:tc>
      </w:tr>
      <w:tr w:rsidR="00035321" w14:paraId="593B791A" w14:textId="77777777">
        <w:tc>
          <w:tcPr>
            <w:tcW w:w="567" w:type="dxa"/>
            <w:tcBorders>
              <w:top w:val="nil"/>
              <w:bottom w:val="nil"/>
              <w:right w:val="nil"/>
            </w:tcBorders>
          </w:tcPr>
          <w:p w14:paraId="313BE799"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6230B63E"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01CC4451"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14657819"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13BD120E"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576A6BB1"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28B23F84" w14:textId="77777777" w:rsidR="00035321" w:rsidRDefault="00035321">
            <w:pPr>
              <w:tabs>
                <w:tab w:val="left" w:pos="567"/>
              </w:tabs>
              <w:suppressAutoHyphens/>
              <w:jc w:val="both"/>
              <w:rPr>
                <w:rFonts w:ascii="Trebuchet MS" w:hAnsi="Trebuchet MS"/>
                <w:spacing w:val="-2"/>
                <w:sz w:val="22"/>
                <w:szCs w:val="22"/>
              </w:rPr>
            </w:pPr>
          </w:p>
        </w:tc>
      </w:tr>
      <w:tr w:rsidR="00035321" w14:paraId="2B7B87A2" w14:textId="77777777">
        <w:tc>
          <w:tcPr>
            <w:tcW w:w="567" w:type="dxa"/>
            <w:tcBorders>
              <w:top w:val="nil"/>
              <w:bottom w:val="nil"/>
              <w:right w:val="nil"/>
            </w:tcBorders>
          </w:tcPr>
          <w:p w14:paraId="59A1C59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w:t>
            </w:r>
          </w:p>
        </w:tc>
        <w:tc>
          <w:tcPr>
            <w:tcW w:w="4111" w:type="dxa"/>
            <w:tcBorders>
              <w:top w:val="nil"/>
              <w:left w:val="nil"/>
              <w:bottom w:val="nil"/>
              <w:right w:val="nil"/>
            </w:tcBorders>
          </w:tcPr>
          <w:p w14:paraId="2E26285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Real interest rate r(real) is given by -</w:t>
            </w:r>
          </w:p>
        </w:tc>
        <w:tc>
          <w:tcPr>
            <w:tcW w:w="284" w:type="dxa"/>
            <w:tcBorders>
              <w:top w:val="nil"/>
              <w:left w:val="nil"/>
              <w:bottom w:val="nil"/>
              <w:right w:val="nil"/>
            </w:tcBorders>
          </w:tcPr>
          <w:p w14:paraId="08E58BF0"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693627DD"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5DA43388"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7F59D7F9"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34BF570E" w14:textId="77777777" w:rsidR="00035321" w:rsidRDefault="00035321">
            <w:pPr>
              <w:tabs>
                <w:tab w:val="left" w:pos="567"/>
              </w:tabs>
              <w:suppressAutoHyphens/>
              <w:jc w:val="both"/>
              <w:rPr>
                <w:rFonts w:ascii="Trebuchet MS" w:hAnsi="Trebuchet MS"/>
                <w:spacing w:val="-2"/>
                <w:sz w:val="22"/>
                <w:szCs w:val="22"/>
              </w:rPr>
            </w:pPr>
          </w:p>
        </w:tc>
      </w:tr>
      <w:tr w:rsidR="00035321" w14:paraId="12689776" w14:textId="77777777">
        <w:tc>
          <w:tcPr>
            <w:tcW w:w="567" w:type="dxa"/>
            <w:tcBorders>
              <w:top w:val="nil"/>
              <w:bottom w:val="nil"/>
              <w:right w:val="nil"/>
            </w:tcBorders>
          </w:tcPr>
          <w:p w14:paraId="3D0F19A2"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0757362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 + r(real) =</w:t>
            </w:r>
          </w:p>
        </w:tc>
        <w:tc>
          <w:tcPr>
            <w:tcW w:w="284" w:type="dxa"/>
            <w:tcBorders>
              <w:top w:val="nil"/>
              <w:left w:val="nil"/>
              <w:bottom w:val="nil"/>
              <w:right w:val="nil"/>
            </w:tcBorders>
          </w:tcPr>
          <w:p w14:paraId="37C4D833"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15A6DD32"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3D807146"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single" w:sz="4" w:space="0" w:color="auto"/>
              <w:right w:val="nil"/>
            </w:tcBorders>
          </w:tcPr>
          <w:p w14:paraId="0386676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(1+10%)</w:t>
            </w:r>
          </w:p>
        </w:tc>
        <w:tc>
          <w:tcPr>
            <w:tcW w:w="307" w:type="dxa"/>
            <w:tcBorders>
              <w:top w:val="nil"/>
              <w:left w:val="nil"/>
              <w:bottom w:val="nil"/>
            </w:tcBorders>
          </w:tcPr>
          <w:p w14:paraId="563A374E" w14:textId="77777777" w:rsidR="00035321" w:rsidRDefault="00035321">
            <w:pPr>
              <w:tabs>
                <w:tab w:val="left" w:pos="567"/>
              </w:tabs>
              <w:suppressAutoHyphens/>
              <w:jc w:val="both"/>
              <w:rPr>
                <w:rFonts w:ascii="Trebuchet MS" w:hAnsi="Trebuchet MS"/>
                <w:spacing w:val="-2"/>
                <w:sz w:val="22"/>
                <w:szCs w:val="22"/>
              </w:rPr>
            </w:pPr>
          </w:p>
        </w:tc>
      </w:tr>
      <w:tr w:rsidR="00035321" w14:paraId="06E1582E" w14:textId="77777777">
        <w:tc>
          <w:tcPr>
            <w:tcW w:w="567" w:type="dxa"/>
            <w:tcBorders>
              <w:top w:val="nil"/>
              <w:bottom w:val="nil"/>
              <w:right w:val="nil"/>
            </w:tcBorders>
          </w:tcPr>
          <w:p w14:paraId="51874177"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4CE74387"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5F166EF4"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7AAB6978"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1CFA10D7"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single" w:sz="4" w:space="0" w:color="auto"/>
              <w:left w:val="nil"/>
              <w:bottom w:val="nil"/>
              <w:right w:val="nil"/>
            </w:tcBorders>
          </w:tcPr>
          <w:p w14:paraId="4064BF7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(1+3%)</w:t>
            </w:r>
          </w:p>
        </w:tc>
        <w:tc>
          <w:tcPr>
            <w:tcW w:w="307" w:type="dxa"/>
            <w:tcBorders>
              <w:top w:val="nil"/>
              <w:left w:val="nil"/>
              <w:bottom w:val="nil"/>
            </w:tcBorders>
          </w:tcPr>
          <w:p w14:paraId="74128E13" w14:textId="77777777" w:rsidR="00035321" w:rsidRDefault="00035321">
            <w:pPr>
              <w:tabs>
                <w:tab w:val="left" w:pos="567"/>
              </w:tabs>
              <w:suppressAutoHyphens/>
              <w:jc w:val="both"/>
              <w:rPr>
                <w:rFonts w:ascii="Trebuchet MS" w:hAnsi="Trebuchet MS"/>
                <w:spacing w:val="-2"/>
                <w:sz w:val="22"/>
                <w:szCs w:val="22"/>
              </w:rPr>
            </w:pPr>
          </w:p>
        </w:tc>
      </w:tr>
      <w:tr w:rsidR="00035321" w14:paraId="130383E6" w14:textId="77777777">
        <w:tc>
          <w:tcPr>
            <w:tcW w:w="567" w:type="dxa"/>
            <w:tcBorders>
              <w:top w:val="nil"/>
              <w:bottom w:val="nil"/>
              <w:right w:val="nil"/>
            </w:tcBorders>
          </w:tcPr>
          <w:p w14:paraId="0E009822"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47D90567"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6BB10AF8"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01FEC209"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25668327"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68C22544"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7B1C9816" w14:textId="77777777" w:rsidR="00035321" w:rsidRDefault="00035321">
            <w:pPr>
              <w:tabs>
                <w:tab w:val="left" w:pos="567"/>
              </w:tabs>
              <w:suppressAutoHyphens/>
              <w:jc w:val="both"/>
              <w:rPr>
                <w:rFonts w:ascii="Trebuchet MS" w:hAnsi="Trebuchet MS"/>
                <w:spacing w:val="-2"/>
                <w:sz w:val="22"/>
                <w:szCs w:val="22"/>
              </w:rPr>
            </w:pPr>
          </w:p>
        </w:tc>
      </w:tr>
      <w:tr w:rsidR="00035321" w14:paraId="47CEED58" w14:textId="77777777">
        <w:tc>
          <w:tcPr>
            <w:tcW w:w="567" w:type="dxa"/>
            <w:tcBorders>
              <w:top w:val="nil"/>
              <w:bottom w:val="nil"/>
              <w:right w:val="nil"/>
            </w:tcBorders>
          </w:tcPr>
          <w:p w14:paraId="08E7C46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w:t>
            </w:r>
          </w:p>
        </w:tc>
        <w:tc>
          <w:tcPr>
            <w:tcW w:w="4111" w:type="dxa"/>
            <w:tcBorders>
              <w:top w:val="nil"/>
              <w:left w:val="nil"/>
              <w:bottom w:val="nil"/>
              <w:right w:val="nil"/>
            </w:tcBorders>
          </w:tcPr>
          <w:p w14:paraId="3E677A7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Therefore r(real) = </w:t>
            </w:r>
            <w:r>
              <w:rPr>
                <w:rFonts w:ascii="Trebuchet MS" w:hAnsi="Trebuchet MS"/>
                <w:spacing w:val="-2"/>
                <w:sz w:val="22"/>
                <w:szCs w:val="22"/>
                <w:u w:val="single"/>
              </w:rPr>
              <w:t>(1+10%)</w:t>
            </w:r>
            <w:r>
              <w:rPr>
                <w:rFonts w:ascii="Trebuchet MS" w:hAnsi="Trebuchet MS"/>
                <w:spacing w:val="-2"/>
                <w:sz w:val="22"/>
                <w:szCs w:val="22"/>
              </w:rPr>
              <w:t xml:space="preserve"> -1 = 6.8%</w:t>
            </w:r>
          </w:p>
        </w:tc>
        <w:tc>
          <w:tcPr>
            <w:tcW w:w="284" w:type="dxa"/>
            <w:tcBorders>
              <w:top w:val="nil"/>
              <w:left w:val="nil"/>
              <w:bottom w:val="nil"/>
              <w:right w:val="nil"/>
            </w:tcBorders>
          </w:tcPr>
          <w:p w14:paraId="22D109A9"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486C4C3F"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7DB5DB09"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44A0D36B"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68DB801E" w14:textId="77777777" w:rsidR="00035321" w:rsidRDefault="00035321">
            <w:pPr>
              <w:tabs>
                <w:tab w:val="left" w:pos="567"/>
              </w:tabs>
              <w:suppressAutoHyphens/>
              <w:jc w:val="both"/>
              <w:rPr>
                <w:rFonts w:ascii="Trebuchet MS" w:hAnsi="Trebuchet MS"/>
                <w:spacing w:val="-2"/>
                <w:sz w:val="22"/>
                <w:szCs w:val="22"/>
              </w:rPr>
            </w:pPr>
          </w:p>
        </w:tc>
      </w:tr>
      <w:tr w:rsidR="00035321" w14:paraId="068065B2" w14:textId="77777777">
        <w:tc>
          <w:tcPr>
            <w:tcW w:w="567" w:type="dxa"/>
            <w:tcBorders>
              <w:top w:val="nil"/>
              <w:bottom w:val="nil"/>
              <w:right w:val="nil"/>
            </w:tcBorders>
          </w:tcPr>
          <w:p w14:paraId="687418C4"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48E7023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                              (1+3%)</w:t>
            </w:r>
          </w:p>
        </w:tc>
        <w:tc>
          <w:tcPr>
            <w:tcW w:w="284" w:type="dxa"/>
            <w:tcBorders>
              <w:top w:val="nil"/>
              <w:left w:val="nil"/>
              <w:bottom w:val="nil"/>
              <w:right w:val="nil"/>
            </w:tcBorders>
          </w:tcPr>
          <w:p w14:paraId="614C470D" w14:textId="77777777" w:rsidR="00035321" w:rsidRDefault="00035321">
            <w:pPr>
              <w:tabs>
                <w:tab w:val="left" w:pos="567"/>
              </w:tabs>
              <w:suppressAutoHyphens/>
              <w:jc w:val="both"/>
              <w:rPr>
                <w:rFonts w:ascii="Trebuchet MS" w:hAnsi="Trebuchet MS"/>
                <w:spacing w:val="-2"/>
                <w:sz w:val="22"/>
                <w:szCs w:val="22"/>
              </w:rPr>
            </w:pPr>
          </w:p>
        </w:tc>
        <w:tc>
          <w:tcPr>
            <w:tcW w:w="1984" w:type="dxa"/>
            <w:gridSpan w:val="2"/>
            <w:tcBorders>
              <w:top w:val="nil"/>
              <w:left w:val="nil"/>
              <w:bottom w:val="nil"/>
              <w:right w:val="nil"/>
            </w:tcBorders>
          </w:tcPr>
          <w:p w14:paraId="464EA679" w14:textId="77777777" w:rsidR="00035321" w:rsidRDefault="00035321">
            <w:pPr>
              <w:tabs>
                <w:tab w:val="left" w:pos="567"/>
              </w:tabs>
              <w:suppressAutoHyphens/>
              <w:jc w:val="center"/>
              <w:rPr>
                <w:rFonts w:ascii="Trebuchet MS" w:hAnsi="Trebuchet MS"/>
                <w:spacing w:val="-2"/>
                <w:sz w:val="22"/>
                <w:szCs w:val="22"/>
              </w:rPr>
            </w:pPr>
          </w:p>
        </w:tc>
        <w:tc>
          <w:tcPr>
            <w:tcW w:w="567" w:type="dxa"/>
            <w:tcBorders>
              <w:top w:val="nil"/>
              <w:left w:val="nil"/>
              <w:bottom w:val="nil"/>
              <w:right w:val="nil"/>
            </w:tcBorders>
          </w:tcPr>
          <w:p w14:paraId="5255473F" w14:textId="77777777" w:rsidR="00035321" w:rsidRDefault="00035321">
            <w:pPr>
              <w:tabs>
                <w:tab w:val="left" w:pos="567"/>
              </w:tabs>
              <w:suppressAutoHyphens/>
              <w:jc w:val="center"/>
              <w:rPr>
                <w:rFonts w:ascii="Trebuchet MS" w:hAnsi="Trebuchet MS"/>
                <w:spacing w:val="-2"/>
                <w:sz w:val="22"/>
                <w:szCs w:val="22"/>
              </w:rPr>
            </w:pPr>
          </w:p>
        </w:tc>
        <w:tc>
          <w:tcPr>
            <w:tcW w:w="1276" w:type="dxa"/>
            <w:tcBorders>
              <w:top w:val="nil"/>
              <w:left w:val="nil"/>
              <w:bottom w:val="nil"/>
              <w:right w:val="nil"/>
            </w:tcBorders>
          </w:tcPr>
          <w:p w14:paraId="2C9B2D2E"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582109C3" w14:textId="77777777" w:rsidR="00035321" w:rsidRDefault="00035321">
            <w:pPr>
              <w:tabs>
                <w:tab w:val="left" w:pos="567"/>
              </w:tabs>
              <w:suppressAutoHyphens/>
              <w:jc w:val="both"/>
              <w:rPr>
                <w:rFonts w:ascii="Trebuchet MS" w:hAnsi="Trebuchet MS"/>
                <w:spacing w:val="-2"/>
                <w:sz w:val="22"/>
                <w:szCs w:val="22"/>
              </w:rPr>
            </w:pPr>
          </w:p>
        </w:tc>
      </w:tr>
      <w:tr w:rsidR="00035321" w14:paraId="105777EB" w14:textId="77777777">
        <w:tc>
          <w:tcPr>
            <w:tcW w:w="567" w:type="dxa"/>
            <w:tcBorders>
              <w:top w:val="nil"/>
              <w:bottom w:val="nil"/>
              <w:right w:val="nil"/>
            </w:tcBorders>
          </w:tcPr>
          <w:p w14:paraId="06CA07B4" w14:textId="77777777" w:rsidR="00035321" w:rsidRDefault="00035321">
            <w:pPr>
              <w:tabs>
                <w:tab w:val="left" w:pos="567"/>
              </w:tabs>
              <w:suppressAutoHyphens/>
              <w:jc w:val="both"/>
              <w:rPr>
                <w:rFonts w:ascii="Trebuchet MS" w:hAnsi="Trebuchet MS"/>
                <w:spacing w:val="-2"/>
                <w:sz w:val="22"/>
                <w:szCs w:val="22"/>
              </w:rPr>
            </w:pPr>
          </w:p>
        </w:tc>
        <w:tc>
          <w:tcPr>
            <w:tcW w:w="8529" w:type="dxa"/>
            <w:gridSpan w:val="7"/>
            <w:tcBorders>
              <w:top w:val="nil"/>
              <w:left w:val="nil"/>
              <w:bottom w:val="nil"/>
            </w:tcBorders>
          </w:tcPr>
          <w:p w14:paraId="0F96340C" w14:textId="77777777" w:rsidR="00035321" w:rsidRDefault="00035321">
            <w:pPr>
              <w:tabs>
                <w:tab w:val="left" w:pos="567"/>
              </w:tabs>
              <w:suppressAutoHyphens/>
              <w:jc w:val="both"/>
              <w:rPr>
                <w:rFonts w:ascii="Trebuchet MS" w:hAnsi="Trebuchet MS"/>
                <w:spacing w:val="-2"/>
                <w:sz w:val="22"/>
                <w:szCs w:val="22"/>
              </w:rPr>
            </w:pPr>
          </w:p>
        </w:tc>
      </w:tr>
      <w:tr w:rsidR="00035321" w14:paraId="3327551F" w14:textId="77777777">
        <w:tc>
          <w:tcPr>
            <w:tcW w:w="567" w:type="dxa"/>
            <w:tcBorders>
              <w:top w:val="nil"/>
              <w:bottom w:val="nil"/>
              <w:right w:val="nil"/>
            </w:tcBorders>
          </w:tcPr>
          <w:p w14:paraId="06A037C2" w14:textId="77777777" w:rsidR="00035321" w:rsidRDefault="00035321">
            <w:pPr>
              <w:tabs>
                <w:tab w:val="left" w:pos="567"/>
              </w:tabs>
              <w:suppressAutoHyphens/>
              <w:jc w:val="both"/>
              <w:rPr>
                <w:rFonts w:ascii="Trebuchet MS" w:hAnsi="Trebuchet MS"/>
                <w:spacing w:val="-2"/>
                <w:sz w:val="22"/>
                <w:szCs w:val="22"/>
              </w:rPr>
            </w:pPr>
          </w:p>
        </w:tc>
        <w:tc>
          <w:tcPr>
            <w:tcW w:w="8529" w:type="dxa"/>
            <w:gridSpan w:val="7"/>
            <w:tcBorders>
              <w:top w:val="nil"/>
              <w:left w:val="nil"/>
              <w:bottom w:val="nil"/>
            </w:tcBorders>
          </w:tcPr>
          <w:p w14:paraId="4B87C89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Note that 6.8% is approximately 7% which is 10% less 3%</w:t>
            </w:r>
          </w:p>
        </w:tc>
      </w:tr>
      <w:tr w:rsidR="00035321" w14:paraId="374E4E33" w14:textId="77777777">
        <w:tc>
          <w:tcPr>
            <w:tcW w:w="567" w:type="dxa"/>
            <w:tcBorders>
              <w:top w:val="nil"/>
              <w:bottom w:val="single" w:sz="4" w:space="0" w:color="auto"/>
              <w:right w:val="nil"/>
            </w:tcBorders>
          </w:tcPr>
          <w:p w14:paraId="06F9614E"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nil"/>
            </w:tcBorders>
          </w:tcPr>
          <w:p w14:paraId="2816950D"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0560D18B"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single" w:sz="4" w:space="0" w:color="auto"/>
              <w:right w:val="nil"/>
            </w:tcBorders>
          </w:tcPr>
          <w:p w14:paraId="6E536F5A"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single" w:sz="4" w:space="0" w:color="auto"/>
              <w:right w:val="nil"/>
            </w:tcBorders>
          </w:tcPr>
          <w:p w14:paraId="11E3AFD5" w14:textId="77777777" w:rsidR="00035321" w:rsidRDefault="00035321">
            <w:pPr>
              <w:tabs>
                <w:tab w:val="left" w:pos="567"/>
              </w:tabs>
              <w:suppressAutoHyphens/>
              <w:jc w:val="both"/>
              <w:rPr>
                <w:rFonts w:ascii="Trebuchet MS" w:hAnsi="Trebuchet MS"/>
                <w:spacing w:val="-2"/>
                <w:sz w:val="22"/>
                <w:szCs w:val="22"/>
              </w:rPr>
            </w:pPr>
          </w:p>
        </w:tc>
        <w:tc>
          <w:tcPr>
            <w:tcW w:w="1843" w:type="dxa"/>
            <w:gridSpan w:val="2"/>
            <w:tcBorders>
              <w:top w:val="nil"/>
              <w:left w:val="nil"/>
              <w:bottom w:val="single" w:sz="4" w:space="0" w:color="auto"/>
              <w:right w:val="nil"/>
            </w:tcBorders>
          </w:tcPr>
          <w:p w14:paraId="66DD33A7" w14:textId="77777777" w:rsidR="00035321" w:rsidRDefault="00035321">
            <w:pPr>
              <w:tabs>
                <w:tab w:val="left" w:pos="567"/>
              </w:tabs>
              <w:suppressAutoHyphens/>
              <w:jc w:val="both"/>
              <w:rPr>
                <w:rFonts w:ascii="Trebuchet MS" w:hAnsi="Trebuchet MS"/>
                <w:spacing w:val="-2"/>
                <w:sz w:val="22"/>
                <w:szCs w:val="22"/>
              </w:rPr>
            </w:pPr>
          </w:p>
        </w:tc>
        <w:tc>
          <w:tcPr>
            <w:tcW w:w="307" w:type="dxa"/>
            <w:tcBorders>
              <w:top w:val="nil"/>
              <w:left w:val="nil"/>
              <w:bottom w:val="single" w:sz="4" w:space="0" w:color="auto"/>
            </w:tcBorders>
          </w:tcPr>
          <w:p w14:paraId="4F136D20" w14:textId="77777777" w:rsidR="00035321" w:rsidRDefault="00035321">
            <w:pPr>
              <w:tabs>
                <w:tab w:val="left" w:pos="567"/>
              </w:tabs>
              <w:suppressAutoHyphens/>
              <w:jc w:val="both"/>
              <w:rPr>
                <w:rFonts w:ascii="Trebuchet MS" w:hAnsi="Trebuchet MS"/>
                <w:spacing w:val="-2"/>
                <w:sz w:val="22"/>
                <w:szCs w:val="22"/>
              </w:rPr>
            </w:pPr>
          </w:p>
        </w:tc>
      </w:tr>
    </w:tbl>
    <w:p w14:paraId="521AD1BE" w14:textId="77777777" w:rsidR="00035321" w:rsidRDefault="00035321">
      <w:pPr>
        <w:tabs>
          <w:tab w:val="left" w:pos="567"/>
        </w:tabs>
        <w:suppressAutoHyphens/>
        <w:ind w:left="567"/>
        <w:jc w:val="both"/>
        <w:rPr>
          <w:rFonts w:ascii="Trebuchet MS" w:hAnsi="Trebuchet MS"/>
          <w:spacing w:val="-2"/>
          <w:sz w:val="22"/>
          <w:szCs w:val="22"/>
        </w:rPr>
      </w:pPr>
    </w:p>
    <w:p w14:paraId="69ED5058" w14:textId="77777777" w:rsidR="00035321" w:rsidRDefault="00035321">
      <w:pPr>
        <w:tabs>
          <w:tab w:val="left" w:pos="567"/>
        </w:tabs>
        <w:suppressAutoHyphens/>
        <w:ind w:left="567"/>
        <w:jc w:val="both"/>
        <w:rPr>
          <w:rFonts w:ascii="Trebuchet MS" w:hAnsi="Trebuchet MS"/>
          <w:spacing w:val="-2"/>
          <w:sz w:val="22"/>
          <w:szCs w:val="22"/>
        </w:rPr>
      </w:pPr>
    </w:p>
    <w:p w14:paraId="50303681"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other words, in order to work out the real interest/discount rate (based on the interest earned after the effects of inflation), we must divide by an expression which includes the rate of inflation. However, it is often sufficiently accurate to calculate the real interest/discount rate approximately, by deducting the inflation rate from the nominal interest/discount rate.</w:t>
      </w:r>
    </w:p>
    <w:p w14:paraId="64A7DA56" w14:textId="77777777" w:rsidR="00035321" w:rsidRDefault="00035321">
      <w:pPr>
        <w:tabs>
          <w:tab w:val="left" w:pos="567"/>
        </w:tabs>
        <w:suppressAutoHyphens/>
        <w:ind w:left="567"/>
        <w:jc w:val="both"/>
        <w:rPr>
          <w:rFonts w:ascii="Trebuchet MS" w:hAnsi="Trebuchet MS"/>
          <w:spacing w:val="-2"/>
          <w:sz w:val="22"/>
          <w:szCs w:val="22"/>
        </w:rPr>
      </w:pPr>
    </w:p>
    <w:p w14:paraId="16700F87" w14:textId="77777777" w:rsidR="00035321" w:rsidRDefault="00035321">
      <w:pPr>
        <w:tabs>
          <w:tab w:val="left" w:pos="567"/>
        </w:tabs>
        <w:suppressAutoHyphens/>
        <w:ind w:left="567"/>
        <w:jc w:val="both"/>
        <w:rPr>
          <w:rFonts w:ascii="Trebuchet MS" w:hAnsi="Trebuchet MS"/>
          <w:b/>
          <w:spacing w:val="-2"/>
          <w:sz w:val="22"/>
          <w:szCs w:val="22"/>
        </w:rPr>
      </w:pPr>
    </w:p>
    <w:p w14:paraId="6410724D"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Calculating nominal and real NPVs</w:t>
      </w:r>
    </w:p>
    <w:p w14:paraId="65FDE004" w14:textId="77777777" w:rsidR="00035321" w:rsidRDefault="00035321">
      <w:pPr>
        <w:tabs>
          <w:tab w:val="left" w:pos="567"/>
        </w:tabs>
        <w:suppressAutoHyphens/>
        <w:ind w:left="567"/>
        <w:jc w:val="both"/>
        <w:rPr>
          <w:rFonts w:ascii="Trebuchet MS" w:hAnsi="Trebuchet MS"/>
          <w:spacing w:val="-2"/>
          <w:sz w:val="22"/>
          <w:szCs w:val="22"/>
        </w:rPr>
      </w:pPr>
    </w:p>
    <w:p w14:paraId="5787F6C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are now in a position to calculate and compare nominal and real net present values. The calculations are shown in Table 3 for an investment with a net cash flow over two periods. We assume a nominal discount rate of 10% and an inflation or deflation rate of 3%.</w:t>
      </w:r>
    </w:p>
    <w:p w14:paraId="1614389F" w14:textId="77777777" w:rsidR="00035321" w:rsidRDefault="00035321">
      <w:pPr>
        <w:tabs>
          <w:tab w:val="left" w:pos="567"/>
        </w:tabs>
        <w:suppressAutoHyphens/>
        <w:ind w:left="567"/>
        <w:jc w:val="both"/>
        <w:rPr>
          <w:rFonts w:ascii="Trebuchet MS" w:hAnsi="Trebuchet MS"/>
          <w:spacing w:val="-2"/>
          <w:sz w:val="22"/>
          <w:szCs w:val="22"/>
        </w:rPr>
      </w:pPr>
    </w:p>
    <w:p w14:paraId="20CCE1F0" w14:textId="77777777" w:rsidR="00035321" w:rsidRDefault="00035321">
      <w:pPr>
        <w:tabs>
          <w:tab w:val="left" w:pos="567"/>
        </w:tabs>
        <w:suppressAutoHyphens/>
        <w:ind w:left="567"/>
        <w:jc w:val="both"/>
        <w:rPr>
          <w:rFonts w:ascii="Trebuchet MS" w:hAnsi="Trebuchet MS"/>
          <w:spacing w:val="-2"/>
          <w:sz w:val="22"/>
          <w:szCs w:val="22"/>
        </w:rPr>
      </w:pPr>
    </w:p>
    <w:p w14:paraId="6F04742C" w14:textId="77777777" w:rsidR="00035321" w:rsidRDefault="00035321">
      <w:pPr>
        <w:tabs>
          <w:tab w:val="left" w:pos="567"/>
        </w:tabs>
        <w:suppressAutoHyphens/>
        <w:ind w:left="567"/>
        <w:jc w:val="both"/>
        <w:rPr>
          <w:rFonts w:ascii="Trebuchet MS" w:hAnsi="Trebuchet MS"/>
          <w:spacing w:val="-2"/>
          <w:sz w:val="22"/>
          <w:szCs w:val="22"/>
        </w:rPr>
      </w:pPr>
    </w:p>
    <w:p w14:paraId="18E9C0D6"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567"/>
        <w:gridCol w:w="4111"/>
        <w:gridCol w:w="284"/>
        <w:gridCol w:w="1701"/>
        <w:gridCol w:w="283"/>
        <w:gridCol w:w="1843"/>
        <w:gridCol w:w="307"/>
      </w:tblGrid>
      <w:tr w:rsidR="00035321" w14:paraId="022943A8" w14:textId="77777777">
        <w:tc>
          <w:tcPr>
            <w:tcW w:w="9096" w:type="dxa"/>
            <w:gridSpan w:val="7"/>
            <w:tcBorders>
              <w:bottom w:val="nil"/>
            </w:tcBorders>
          </w:tcPr>
          <w:p w14:paraId="5A97872A"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lastRenderedPageBreak/>
              <w:t>Table 3 - Nominal and real NPVs</w:t>
            </w:r>
          </w:p>
        </w:tc>
      </w:tr>
      <w:tr w:rsidR="00035321" w14:paraId="28078888" w14:textId="77777777">
        <w:tc>
          <w:tcPr>
            <w:tcW w:w="567" w:type="dxa"/>
            <w:tcBorders>
              <w:top w:val="nil"/>
              <w:bottom w:val="nil"/>
              <w:right w:val="nil"/>
            </w:tcBorders>
          </w:tcPr>
          <w:p w14:paraId="04153F01"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3E1EBAF8"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3BF79001"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235C51B4"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right w:val="nil"/>
            </w:tcBorders>
          </w:tcPr>
          <w:p w14:paraId="27B729FA"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38D22F84" w14:textId="77777777" w:rsidR="00035321" w:rsidRDefault="00035321">
            <w:pPr>
              <w:tabs>
                <w:tab w:val="left" w:pos="567"/>
              </w:tabs>
              <w:suppressAutoHyphens/>
              <w:jc w:val="both"/>
              <w:rPr>
                <w:rFonts w:ascii="Trebuchet MS" w:hAnsi="Trebuchet MS"/>
                <w:spacing w:val="-2"/>
                <w:sz w:val="22"/>
                <w:szCs w:val="22"/>
              </w:rPr>
            </w:pPr>
          </w:p>
        </w:tc>
        <w:tc>
          <w:tcPr>
            <w:tcW w:w="307" w:type="dxa"/>
            <w:tcBorders>
              <w:top w:val="nil"/>
              <w:left w:val="nil"/>
              <w:bottom w:val="nil"/>
            </w:tcBorders>
          </w:tcPr>
          <w:p w14:paraId="7275B0AB" w14:textId="77777777" w:rsidR="00035321" w:rsidRDefault="00035321">
            <w:pPr>
              <w:tabs>
                <w:tab w:val="left" w:pos="567"/>
              </w:tabs>
              <w:suppressAutoHyphens/>
              <w:jc w:val="both"/>
              <w:rPr>
                <w:rFonts w:ascii="Trebuchet MS" w:hAnsi="Trebuchet MS"/>
                <w:spacing w:val="-2"/>
                <w:sz w:val="22"/>
                <w:szCs w:val="22"/>
              </w:rPr>
            </w:pPr>
          </w:p>
        </w:tc>
      </w:tr>
      <w:tr w:rsidR="00035321" w14:paraId="1BBFE293" w14:textId="77777777">
        <w:tc>
          <w:tcPr>
            <w:tcW w:w="567" w:type="dxa"/>
            <w:tcBorders>
              <w:top w:val="nil"/>
              <w:bottom w:val="nil"/>
              <w:right w:val="nil"/>
            </w:tcBorders>
          </w:tcPr>
          <w:p w14:paraId="440D9F59"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nil"/>
            </w:tcBorders>
          </w:tcPr>
          <w:p w14:paraId="59A70048"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76C2BA05"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single" w:sz="4" w:space="0" w:color="auto"/>
              <w:right w:val="nil"/>
            </w:tcBorders>
          </w:tcPr>
          <w:p w14:paraId="2767594A"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Time = 0</w:t>
            </w:r>
          </w:p>
        </w:tc>
        <w:tc>
          <w:tcPr>
            <w:tcW w:w="283" w:type="dxa"/>
            <w:tcBorders>
              <w:top w:val="nil"/>
              <w:left w:val="nil"/>
              <w:bottom w:val="single" w:sz="4" w:space="0" w:color="auto"/>
              <w:right w:val="nil"/>
            </w:tcBorders>
          </w:tcPr>
          <w:p w14:paraId="42D92EF2"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20EAC332"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Time = 1</w:t>
            </w:r>
          </w:p>
        </w:tc>
        <w:tc>
          <w:tcPr>
            <w:tcW w:w="307" w:type="dxa"/>
            <w:tcBorders>
              <w:top w:val="nil"/>
              <w:left w:val="nil"/>
              <w:bottom w:val="nil"/>
            </w:tcBorders>
          </w:tcPr>
          <w:p w14:paraId="694F215D" w14:textId="77777777" w:rsidR="00035321" w:rsidRDefault="00035321">
            <w:pPr>
              <w:tabs>
                <w:tab w:val="left" w:pos="567"/>
              </w:tabs>
              <w:suppressAutoHyphens/>
              <w:jc w:val="both"/>
              <w:rPr>
                <w:rFonts w:ascii="Trebuchet MS" w:hAnsi="Trebuchet MS"/>
                <w:spacing w:val="-2"/>
                <w:sz w:val="22"/>
                <w:szCs w:val="22"/>
              </w:rPr>
            </w:pPr>
          </w:p>
        </w:tc>
      </w:tr>
      <w:tr w:rsidR="00035321" w14:paraId="1E388D1B" w14:textId="77777777">
        <w:tc>
          <w:tcPr>
            <w:tcW w:w="567" w:type="dxa"/>
            <w:tcBorders>
              <w:top w:val="nil"/>
              <w:bottom w:val="nil"/>
              <w:right w:val="nil"/>
            </w:tcBorders>
          </w:tcPr>
          <w:p w14:paraId="2B63E98F"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single" w:sz="4" w:space="0" w:color="auto"/>
              <w:left w:val="nil"/>
              <w:bottom w:val="nil"/>
              <w:right w:val="nil"/>
            </w:tcBorders>
          </w:tcPr>
          <w:p w14:paraId="3303E9B8"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Nominal NPV</w:t>
            </w:r>
          </w:p>
        </w:tc>
        <w:tc>
          <w:tcPr>
            <w:tcW w:w="284" w:type="dxa"/>
            <w:tcBorders>
              <w:top w:val="single" w:sz="4" w:space="0" w:color="auto"/>
              <w:left w:val="nil"/>
              <w:bottom w:val="nil"/>
              <w:right w:val="nil"/>
            </w:tcBorders>
          </w:tcPr>
          <w:p w14:paraId="3829F85C"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single" w:sz="4" w:space="0" w:color="auto"/>
              <w:left w:val="nil"/>
              <w:bottom w:val="nil"/>
              <w:right w:val="nil"/>
            </w:tcBorders>
          </w:tcPr>
          <w:p w14:paraId="3D29A3F5"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single" w:sz="4" w:space="0" w:color="auto"/>
              <w:left w:val="nil"/>
              <w:bottom w:val="nil"/>
              <w:right w:val="nil"/>
            </w:tcBorders>
          </w:tcPr>
          <w:p w14:paraId="0183D33C"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394B677C"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1CCDCCDA" w14:textId="77777777" w:rsidR="00035321" w:rsidRDefault="00035321">
            <w:pPr>
              <w:tabs>
                <w:tab w:val="left" w:pos="567"/>
              </w:tabs>
              <w:suppressAutoHyphens/>
              <w:jc w:val="both"/>
              <w:rPr>
                <w:rFonts w:ascii="Trebuchet MS" w:hAnsi="Trebuchet MS"/>
                <w:spacing w:val="-2"/>
                <w:sz w:val="22"/>
                <w:szCs w:val="22"/>
              </w:rPr>
            </w:pPr>
          </w:p>
        </w:tc>
      </w:tr>
      <w:tr w:rsidR="00035321" w14:paraId="42881FC5" w14:textId="77777777">
        <w:tc>
          <w:tcPr>
            <w:tcW w:w="567" w:type="dxa"/>
            <w:tcBorders>
              <w:top w:val="nil"/>
              <w:bottom w:val="nil"/>
              <w:right w:val="nil"/>
            </w:tcBorders>
          </w:tcPr>
          <w:p w14:paraId="7A8A0A5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(a)</w:t>
            </w:r>
          </w:p>
        </w:tc>
        <w:tc>
          <w:tcPr>
            <w:tcW w:w="4111" w:type="dxa"/>
            <w:tcBorders>
              <w:top w:val="nil"/>
              <w:left w:val="nil"/>
              <w:bottom w:val="nil"/>
              <w:right w:val="nil"/>
            </w:tcBorders>
          </w:tcPr>
          <w:p w14:paraId="1CBB9B0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Nominal net cash flow =</w:t>
            </w:r>
          </w:p>
        </w:tc>
        <w:tc>
          <w:tcPr>
            <w:tcW w:w="284" w:type="dxa"/>
            <w:tcBorders>
              <w:top w:val="nil"/>
              <w:left w:val="nil"/>
              <w:bottom w:val="nil"/>
              <w:right w:val="nil"/>
            </w:tcBorders>
          </w:tcPr>
          <w:p w14:paraId="643712EA"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2FDD7DC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5F2E8B1D"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179BB93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07" w:type="dxa"/>
            <w:tcBorders>
              <w:top w:val="nil"/>
              <w:left w:val="nil"/>
              <w:bottom w:val="nil"/>
            </w:tcBorders>
          </w:tcPr>
          <w:p w14:paraId="4C1E53F8" w14:textId="77777777" w:rsidR="00035321" w:rsidRDefault="00035321">
            <w:pPr>
              <w:tabs>
                <w:tab w:val="left" w:pos="567"/>
              </w:tabs>
              <w:suppressAutoHyphens/>
              <w:jc w:val="both"/>
              <w:rPr>
                <w:rFonts w:ascii="Trebuchet MS" w:hAnsi="Trebuchet MS"/>
                <w:spacing w:val="-2"/>
                <w:sz w:val="22"/>
                <w:szCs w:val="22"/>
              </w:rPr>
            </w:pPr>
          </w:p>
        </w:tc>
      </w:tr>
      <w:tr w:rsidR="00035321" w14:paraId="59ECACEE" w14:textId="77777777">
        <w:tc>
          <w:tcPr>
            <w:tcW w:w="567" w:type="dxa"/>
            <w:tcBorders>
              <w:top w:val="nil"/>
              <w:bottom w:val="nil"/>
              <w:right w:val="nil"/>
            </w:tcBorders>
          </w:tcPr>
          <w:p w14:paraId="7B3797C3"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1EC613D2"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2FF31C0F"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1C882AD7"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2EE04735"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6D189292"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62BBCE78" w14:textId="77777777" w:rsidR="00035321" w:rsidRDefault="00035321">
            <w:pPr>
              <w:tabs>
                <w:tab w:val="left" w:pos="567"/>
              </w:tabs>
              <w:suppressAutoHyphens/>
              <w:jc w:val="both"/>
              <w:rPr>
                <w:rFonts w:ascii="Trebuchet MS" w:hAnsi="Trebuchet MS"/>
                <w:spacing w:val="-2"/>
                <w:sz w:val="22"/>
                <w:szCs w:val="22"/>
              </w:rPr>
            </w:pPr>
          </w:p>
        </w:tc>
      </w:tr>
      <w:tr w:rsidR="00035321" w14:paraId="1E613131" w14:textId="77777777">
        <w:tc>
          <w:tcPr>
            <w:tcW w:w="567" w:type="dxa"/>
            <w:tcBorders>
              <w:top w:val="nil"/>
              <w:bottom w:val="nil"/>
              <w:right w:val="nil"/>
            </w:tcBorders>
          </w:tcPr>
          <w:p w14:paraId="67B3106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(b)</w:t>
            </w:r>
          </w:p>
        </w:tc>
        <w:tc>
          <w:tcPr>
            <w:tcW w:w="4111" w:type="dxa"/>
            <w:tcBorders>
              <w:top w:val="nil"/>
              <w:left w:val="nil"/>
              <w:bottom w:val="nil"/>
              <w:right w:val="nil"/>
            </w:tcBorders>
          </w:tcPr>
          <w:p w14:paraId="5B895FD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Nominal NPV =</w:t>
            </w:r>
          </w:p>
        </w:tc>
        <w:tc>
          <w:tcPr>
            <w:tcW w:w="284" w:type="dxa"/>
            <w:tcBorders>
              <w:top w:val="nil"/>
              <w:left w:val="nil"/>
              <w:bottom w:val="nil"/>
              <w:right w:val="nil"/>
            </w:tcBorders>
          </w:tcPr>
          <w:p w14:paraId="402E90D3"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5576C0B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47CB68E5"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6183F92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07" w:type="dxa"/>
            <w:tcBorders>
              <w:top w:val="nil"/>
              <w:left w:val="nil"/>
              <w:bottom w:val="nil"/>
            </w:tcBorders>
          </w:tcPr>
          <w:p w14:paraId="1EFB00FA" w14:textId="77777777" w:rsidR="00035321" w:rsidRDefault="00035321">
            <w:pPr>
              <w:tabs>
                <w:tab w:val="left" w:pos="567"/>
              </w:tabs>
              <w:suppressAutoHyphens/>
              <w:jc w:val="both"/>
              <w:rPr>
                <w:rFonts w:ascii="Trebuchet MS" w:hAnsi="Trebuchet MS"/>
                <w:spacing w:val="-2"/>
                <w:sz w:val="22"/>
                <w:szCs w:val="22"/>
              </w:rPr>
            </w:pPr>
          </w:p>
        </w:tc>
      </w:tr>
      <w:tr w:rsidR="00035321" w14:paraId="2037CDB8" w14:textId="77777777">
        <w:tc>
          <w:tcPr>
            <w:tcW w:w="567" w:type="dxa"/>
            <w:tcBorders>
              <w:top w:val="nil"/>
              <w:bottom w:val="nil"/>
              <w:right w:val="nil"/>
            </w:tcBorders>
          </w:tcPr>
          <w:p w14:paraId="11A8EB63"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185AEC7D"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732F41BC"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76F9D0B0"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68C7F8D4"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5AA1D7D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(1+10%)</w:t>
            </w:r>
          </w:p>
        </w:tc>
        <w:tc>
          <w:tcPr>
            <w:tcW w:w="307" w:type="dxa"/>
            <w:tcBorders>
              <w:top w:val="nil"/>
              <w:left w:val="nil"/>
              <w:bottom w:val="nil"/>
            </w:tcBorders>
          </w:tcPr>
          <w:p w14:paraId="0DE18855" w14:textId="77777777" w:rsidR="00035321" w:rsidRDefault="00035321">
            <w:pPr>
              <w:tabs>
                <w:tab w:val="left" w:pos="567"/>
              </w:tabs>
              <w:suppressAutoHyphens/>
              <w:jc w:val="both"/>
              <w:rPr>
                <w:rFonts w:ascii="Trebuchet MS" w:hAnsi="Trebuchet MS"/>
                <w:spacing w:val="-2"/>
                <w:sz w:val="22"/>
                <w:szCs w:val="22"/>
              </w:rPr>
            </w:pPr>
          </w:p>
        </w:tc>
      </w:tr>
      <w:tr w:rsidR="00035321" w14:paraId="08D2265E" w14:textId="77777777">
        <w:tc>
          <w:tcPr>
            <w:tcW w:w="567" w:type="dxa"/>
            <w:tcBorders>
              <w:top w:val="nil"/>
              <w:bottom w:val="nil"/>
              <w:right w:val="nil"/>
            </w:tcBorders>
          </w:tcPr>
          <w:p w14:paraId="17DBBF19"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nil"/>
            </w:tcBorders>
          </w:tcPr>
          <w:p w14:paraId="643EDED9"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5AF81095"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single" w:sz="4" w:space="0" w:color="auto"/>
              <w:right w:val="nil"/>
            </w:tcBorders>
          </w:tcPr>
          <w:p w14:paraId="79A11797"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single" w:sz="4" w:space="0" w:color="auto"/>
              <w:right w:val="nil"/>
            </w:tcBorders>
          </w:tcPr>
          <w:p w14:paraId="3412F88A"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56D58333"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581716CA" w14:textId="77777777" w:rsidR="00035321" w:rsidRDefault="00035321">
            <w:pPr>
              <w:tabs>
                <w:tab w:val="left" w:pos="567"/>
              </w:tabs>
              <w:suppressAutoHyphens/>
              <w:jc w:val="both"/>
              <w:rPr>
                <w:rFonts w:ascii="Trebuchet MS" w:hAnsi="Trebuchet MS"/>
                <w:spacing w:val="-2"/>
                <w:sz w:val="22"/>
                <w:szCs w:val="22"/>
              </w:rPr>
            </w:pPr>
          </w:p>
        </w:tc>
      </w:tr>
      <w:tr w:rsidR="00035321" w14:paraId="6BA71877" w14:textId="77777777">
        <w:tc>
          <w:tcPr>
            <w:tcW w:w="567" w:type="dxa"/>
            <w:tcBorders>
              <w:top w:val="nil"/>
              <w:bottom w:val="nil"/>
              <w:right w:val="nil"/>
            </w:tcBorders>
          </w:tcPr>
          <w:p w14:paraId="0116959B"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single" w:sz="4" w:space="0" w:color="auto"/>
              <w:left w:val="nil"/>
              <w:bottom w:val="nil"/>
              <w:right w:val="nil"/>
            </w:tcBorders>
          </w:tcPr>
          <w:p w14:paraId="5A760A4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b/>
                <w:spacing w:val="-2"/>
                <w:sz w:val="22"/>
                <w:szCs w:val="22"/>
              </w:rPr>
              <w:t>Real NPV</w:t>
            </w:r>
          </w:p>
        </w:tc>
        <w:tc>
          <w:tcPr>
            <w:tcW w:w="284" w:type="dxa"/>
            <w:tcBorders>
              <w:top w:val="single" w:sz="4" w:space="0" w:color="auto"/>
              <w:left w:val="nil"/>
              <w:bottom w:val="nil"/>
              <w:right w:val="nil"/>
            </w:tcBorders>
          </w:tcPr>
          <w:p w14:paraId="7D758E73"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single" w:sz="4" w:space="0" w:color="auto"/>
              <w:left w:val="nil"/>
              <w:bottom w:val="nil"/>
              <w:right w:val="nil"/>
            </w:tcBorders>
          </w:tcPr>
          <w:p w14:paraId="21E6C7B7"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single" w:sz="4" w:space="0" w:color="auto"/>
              <w:left w:val="nil"/>
              <w:bottom w:val="nil"/>
              <w:right w:val="nil"/>
            </w:tcBorders>
          </w:tcPr>
          <w:p w14:paraId="2D888DB9"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6AB1CEAB"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42525581" w14:textId="77777777" w:rsidR="00035321" w:rsidRDefault="00035321">
            <w:pPr>
              <w:tabs>
                <w:tab w:val="left" w:pos="567"/>
              </w:tabs>
              <w:suppressAutoHyphens/>
              <w:jc w:val="both"/>
              <w:rPr>
                <w:rFonts w:ascii="Trebuchet MS" w:hAnsi="Trebuchet MS"/>
                <w:spacing w:val="-2"/>
                <w:sz w:val="22"/>
                <w:szCs w:val="22"/>
              </w:rPr>
            </w:pPr>
          </w:p>
        </w:tc>
      </w:tr>
      <w:tr w:rsidR="00035321" w14:paraId="76794B20" w14:textId="77777777">
        <w:tc>
          <w:tcPr>
            <w:tcW w:w="567" w:type="dxa"/>
            <w:tcBorders>
              <w:top w:val="nil"/>
              <w:bottom w:val="nil"/>
              <w:right w:val="nil"/>
            </w:tcBorders>
          </w:tcPr>
          <w:p w14:paraId="04628EE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w:t>
            </w:r>
          </w:p>
        </w:tc>
        <w:tc>
          <w:tcPr>
            <w:tcW w:w="4111" w:type="dxa"/>
            <w:tcBorders>
              <w:top w:val="nil"/>
              <w:left w:val="nil"/>
              <w:bottom w:val="nil"/>
              <w:right w:val="nil"/>
            </w:tcBorders>
          </w:tcPr>
          <w:p w14:paraId="54122A7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Real net cash flow =</w:t>
            </w:r>
          </w:p>
        </w:tc>
        <w:tc>
          <w:tcPr>
            <w:tcW w:w="284" w:type="dxa"/>
            <w:tcBorders>
              <w:top w:val="nil"/>
              <w:left w:val="nil"/>
              <w:bottom w:val="nil"/>
              <w:right w:val="nil"/>
            </w:tcBorders>
          </w:tcPr>
          <w:p w14:paraId="57F4B1B5"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615264B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30EE92E7"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4B867A4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07" w:type="dxa"/>
            <w:tcBorders>
              <w:top w:val="nil"/>
              <w:left w:val="nil"/>
              <w:bottom w:val="nil"/>
            </w:tcBorders>
          </w:tcPr>
          <w:p w14:paraId="010D4E16" w14:textId="77777777" w:rsidR="00035321" w:rsidRDefault="00035321">
            <w:pPr>
              <w:tabs>
                <w:tab w:val="left" w:pos="567"/>
              </w:tabs>
              <w:suppressAutoHyphens/>
              <w:jc w:val="both"/>
              <w:rPr>
                <w:rFonts w:ascii="Trebuchet MS" w:hAnsi="Trebuchet MS"/>
                <w:spacing w:val="-2"/>
                <w:sz w:val="22"/>
                <w:szCs w:val="22"/>
              </w:rPr>
            </w:pPr>
          </w:p>
        </w:tc>
      </w:tr>
      <w:tr w:rsidR="00035321" w14:paraId="77967C93" w14:textId="77777777">
        <w:tc>
          <w:tcPr>
            <w:tcW w:w="567" w:type="dxa"/>
            <w:tcBorders>
              <w:top w:val="nil"/>
              <w:bottom w:val="nil"/>
              <w:right w:val="nil"/>
            </w:tcBorders>
          </w:tcPr>
          <w:p w14:paraId="2644001E"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19C536B9"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3DD1170C"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196DF7E9"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2ACC633D"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7E07DA7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(1+3%)</w:t>
            </w:r>
          </w:p>
        </w:tc>
        <w:tc>
          <w:tcPr>
            <w:tcW w:w="307" w:type="dxa"/>
            <w:tcBorders>
              <w:top w:val="nil"/>
              <w:left w:val="nil"/>
              <w:bottom w:val="nil"/>
            </w:tcBorders>
          </w:tcPr>
          <w:p w14:paraId="0E554075" w14:textId="77777777" w:rsidR="00035321" w:rsidRDefault="00035321">
            <w:pPr>
              <w:tabs>
                <w:tab w:val="left" w:pos="567"/>
              </w:tabs>
              <w:suppressAutoHyphens/>
              <w:jc w:val="both"/>
              <w:rPr>
                <w:rFonts w:ascii="Trebuchet MS" w:hAnsi="Trebuchet MS"/>
                <w:spacing w:val="-2"/>
                <w:sz w:val="22"/>
                <w:szCs w:val="22"/>
              </w:rPr>
            </w:pPr>
          </w:p>
        </w:tc>
      </w:tr>
      <w:tr w:rsidR="00035321" w14:paraId="549E341F" w14:textId="77777777">
        <w:tc>
          <w:tcPr>
            <w:tcW w:w="567" w:type="dxa"/>
            <w:tcBorders>
              <w:top w:val="nil"/>
              <w:bottom w:val="nil"/>
              <w:right w:val="nil"/>
            </w:tcBorders>
          </w:tcPr>
          <w:p w14:paraId="63361CD2"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2DFC833A"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4B4300DE"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64851259"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601DC808"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718FC3BA"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3354BB32" w14:textId="77777777" w:rsidR="00035321" w:rsidRDefault="00035321">
            <w:pPr>
              <w:tabs>
                <w:tab w:val="left" w:pos="567"/>
              </w:tabs>
              <w:suppressAutoHyphens/>
              <w:jc w:val="both"/>
              <w:rPr>
                <w:rFonts w:ascii="Trebuchet MS" w:hAnsi="Trebuchet MS"/>
                <w:spacing w:val="-2"/>
                <w:sz w:val="22"/>
                <w:szCs w:val="22"/>
              </w:rPr>
            </w:pPr>
          </w:p>
        </w:tc>
      </w:tr>
      <w:tr w:rsidR="00035321" w14:paraId="07B15F35" w14:textId="77777777">
        <w:tc>
          <w:tcPr>
            <w:tcW w:w="567" w:type="dxa"/>
            <w:tcBorders>
              <w:top w:val="nil"/>
              <w:bottom w:val="nil"/>
              <w:right w:val="nil"/>
            </w:tcBorders>
          </w:tcPr>
          <w:p w14:paraId="544263A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w:t>
            </w:r>
          </w:p>
        </w:tc>
        <w:tc>
          <w:tcPr>
            <w:tcW w:w="4111" w:type="dxa"/>
            <w:tcBorders>
              <w:top w:val="nil"/>
              <w:left w:val="nil"/>
              <w:bottom w:val="nil"/>
              <w:right w:val="nil"/>
            </w:tcBorders>
          </w:tcPr>
          <w:p w14:paraId="11F4CD3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Real NPV with real discount rate 6.8%=</w:t>
            </w:r>
          </w:p>
        </w:tc>
        <w:tc>
          <w:tcPr>
            <w:tcW w:w="284" w:type="dxa"/>
            <w:tcBorders>
              <w:top w:val="nil"/>
              <w:left w:val="nil"/>
              <w:bottom w:val="nil"/>
              <w:right w:val="nil"/>
            </w:tcBorders>
          </w:tcPr>
          <w:p w14:paraId="77717385"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5669AC87"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2F0C9095"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1013804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07" w:type="dxa"/>
            <w:tcBorders>
              <w:top w:val="nil"/>
              <w:left w:val="nil"/>
              <w:bottom w:val="nil"/>
            </w:tcBorders>
          </w:tcPr>
          <w:p w14:paraId="572D80C1" w14:textId="77777777" w:rsidR="00035321" w:rsidRDefault="00035321">
            <w:pPr>
              <w:tabs>
                <w:tab w:val="left" w:pos="567"/>
              </w:tabs>
              <w:suppressAutoHyphens/>
              <w:jc w:val="both"/>
              <w:rPr>
                <w:rFonts w:ascii="Trebuchet MS" w:hAnsi="Trebuchet MS"/>
                <w:spacing w:val="-2"/>
                <w:sz w:val="22"/>
                <w:szCs w:val="22"/>
              </w:rPr>
            </w:pPr>
          </w:p>
        </w:tc>
      </w:tr>
      <w:tr w:rsidR="00035321" w14:paraId="47B1E47D" w14:textId="77777777">
        <w:tc>
          <w:tcPr>
            <w:tcW w:w="567" w:type="dxa"/>
            <w:tcBorders>
              <w:top w:val="nil"/>
              <w:bottom w:val="nil"/>
              <w:right w:val="nil"/>
            </w:tcBorders>
          </w:tcPr>
          <w:p w14:paraId="3A9E27BB"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6067029B"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6ADBCDB2"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0D6F1A42"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7A4EFB5D"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430E112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(1+3%) *(1+6.8%)</w:t>
            </w:r>
          </w:p>
        </w:tc>
        <w:tc>
          <w:tcPr>
            <w:tcW w:w="307" w:type="dxa"/>
            <w:tcBorders>
              <w:top w:val="nil"/>
              <w:left w:val="nil"/>
              <w:bottom w:val="nil"/>
            </w:tcBorders>
          </w:tcPr>
          <w:p w14:paraId="0DB3D9A9" w14:textId="77777777" w:rsidR="00035321" w:rsidRDefault="00035321">
            <w:pPr>
              <w:tabs>
                <w:tab w:val="left" w:pos="567"/>
              </w:tabs>
              <w:suppressAutoHyphens/>
              <w:jc w:val="both"/>
              <w:rPr>
                <w:rFonts w:ascii="Trebuchet MS" w:hAnsi="Trebuchet MS"/>
                <w:spacing w:val="-2"/>
                <w:sz w:val="22"/>
                <w:szCs w:val="22"/>
              </w:rPr>
            </w:pPr>
          </w:p>
        </w:tc>
      </w:tr>
      <w:tr w:rsidR="00035321" w14:paraId="79AC6E6B" w14:textId="77777777">
        <w:tc>
          <w:tcPr>
            <w:tcW w:w="567" w:type="dxa"/>
            <w:tcBorders>
              <w:top w:val="nil"/>
              <w:bottom w:val="nil"/>
              <w:right w:val="nil"/>
            </w:tcBorders>
          </w:tcPr>
          <w:p w14:paraId="0E975CD0"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5FD06363"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5881C646"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05A04832"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70FE54B1"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680402C9"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7CEBB5DA" w14:textId="77777777" w:rsidR="00035321" w:rsidRDefault="00035321">
            <w:pPr>
              <w:tabs>
                <w:tab w:val="left" w:pos="567"/>
              </w:tabs>
              <w:suppressAutoHyphens/>
              <w:jc w:val="both"/>
              <w:rPr>
                <w:rFonts w:ascii="Trebuchet MS" w:hAnsi="Trebuchet MS"/>
                <w:spacing w:val="-2"/>
                <w:sz w:val="22"/>
                <w:szCs w:val="22"/>
              </w:rPr>
            </w:pPr>
          </w:p>
        </w:tc>
      </w:tr>
      <w:tr w:rsidR="00035321" w14:paraId="1B67571E" w14:textId="77777777">
        <w:tc>
          <w:tcPr>
            <w:tcW w:w="567" w:type="dxa"/>
            <w:tcBorders>
              <w:top w:val="nil"/>
              <w:bottom w:val="nil"/>
              <w:right w:val="nil"/>
            </w:tcBorders>
          </w:tcPr>
          <w:p w14:paraId="6714F36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w:t>
            </w:r>
          </w:p>
        </w:tc>
        <w:tc>
          <w:tcPr>
            <w:tcW w:w="4111" w:type="dxa"/>
            <w:tcBorders>
              <w:top w:val="nil"/>
              <w:left w:val="nil"/>
              <w:bottom w:val="nil"/>
              <w:right w:val="nil"/>
            </w:tcBorders>
          </w:tcPr>
          <w:p w14:paraId="29C9E1D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However, (1+6.8%) = </w:t>
            </w:r>
            <w:r>
              <w:rPr>
                <w:rFonts w:ascii="Trebuchet MS" w:hAnsi="Trebuchet MS"/>
                <w:spacing w:val="-2"/>
                <w:sz w:val="22"/>
                <w:szCs w:val="22"/>
                <w:u w:val="single"/>
              </w:rPr>
              <w:t>(1+10%)</w:t>
            </w:r>
          </w:p>
        </w:tc>
        <w:tc>
          <w:tcPr>
            <w:tcW w:w="284" w:type="dxa"/>
            <w:tcBorders>
              <w:top w:val="nil"/>
              <w:left w:val="nil"/>
              <w:bottom w:val="nil"/>
              <w:right w:val="nil"/>
            </w:tcBorders>
          </w:tcPr>
          <w:p w14:paraId="40E932B8"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4D4B993B"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684244D9"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51581F8F" w14:textId="77777777" w:rsidR="00035321" w:rsidRDefault="00035321">
            <w:pPr>
              <w:tabs>
                <w:tab w:val="left" w:pos="567"/>
              </w:tabs>
              <w:suppressAutoHyphens/>
              <w:jc w:val="both"/>
              <w:rPr>
                <w:rFonts w:ascii="Trebuchet MS" w:hAnsi="Trebuchet MS"/>
                <w:spacing w:val="-2"/>
                <w:sz w:val="22"/>
                <w:szCs w:val="22"/>
              </w:rPr>
            </w:pPr>
          </w:p>
        </w:tc>
        <w:tc>
          <w:tcPr>
            <w:tcW w:w="307" w:type="dxa"/>
            <w:tcBorders>
              <w:top w:val="nil"/>
              <w:left w:val="nil"/>
              <w:bottom w:val="nil"/>
            </w:tcBorders>
          </w:tcPr>
          <w:p w14:paraId="3CBF8BEA" w14:textId="77777777" w:rsidR="00035321" w:rsidRDefault="00035321">
            <w:pPr>
              <w:tabs>
                <w:tab w:val="left" w:pos="567"/>
              </w:tabs>
              <w:suppressAutoHyphens/>
              <w:jc w:val="both"/>
              <w:rPr>
                <w:rFonts w:ascii="Trebuchet MS" w:hAnsi="Trebuchet MS"/>
                <w:spacing w:val="-2"/>
                <w:sz w:val="22"/>
                <w:szCs w:val="22"/>
              </w:rPr>
            </w:pPr>
          </w:p>
        </w:tc>
      </w:tr>
      <w:tr w:rsidR="00035321" w14:paraId="341C0471" w14:textId="77777777">
        <w:tc>
          <w:tcPr>
            <w:tcW w:w="567" w:type="dxa"/>
            <w:tcBorders>
              <w:top w:val="nil"/>
              <w:bottom w:val="nil"/>
              <w:right w:val="nil"/>
            </w:tcBorders>
          </w:tcPr>
          <w:p w14:paraId="6685DBD5"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384F749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                                (1+3%)</w:t>
            </w:r>
          </w:p>
        </w:tc>
        <w:tc>
          <w:tcPr>
            <w:tcW w:w="284" w:type="dxa"/>
            <w:tcBorders>
              <w:top w:val="nil"/>
              <w:left w:val="nil"/>
              <w:bottom w:val="nil"/>
              <w:right w:val="nil"/>
            </w:tcBorders>
          </w:tcPr>
          <w:p w14:paraId="5B388225"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21E5B59C"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0474F84B"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166607D3"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6346F46E" w14:textId="77777777" w:rsidR="00035321" w:rsidRDefault="00035321">
            <w:pPr>
              <w:tabs>
                <w:tab w:val="left" w:pos="567"/>
              </w:tabs>
              <w:suppressAutoHyphens/>
              <w:jc w:val="both"/>
              <w:rPr>
                <w:rFonts w:ascii="Trebuchet MS" w:hAnsi="Trebuchet MS"/>
                <w:spacing w:val="-2"/>
                <w:sz w:val="22"/>
                <w:szCs w:val="22"/>
              </w:rPr>
            </w:pPr>
          </w:p>
        </w:tc>
      </w:tr>
      <w:tr w:rsidR="00035321" w14:paraId="6702D029" w14:textId="77777777">
        <w:tc>
          <w:tcPr>
            <w:tcW w:w="567" w:type="dxa"/>
            <w:tcBorders>
              <w:top w:val="nil"/>
              <w:bottom w:val="nil"/>
              <w:right w:val="nil"/>
            </w:tcBorders>
          </w:tcPr>
          <w:p w14:paraId="31E32CC8"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7339C44D"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0A2CC167"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7204309B"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25C9A03F"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43156721"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27223974" w14:textId="77777777" w:rsidR="00035321" w:rsidRDefault="00035321">
            <w:pPr>
              <w:tabs>
                <w:tab w:val="left" w:pos="567"/>
              </w:tabs>
              <w:suppressAutoHyphens/>
              <w:jc w:val="both"/>
              <w:rPr>
                <w:rFonts w:ascii="Trebuchet MS" w:hAnsi="Trebuchet MS"/>
                <w:spacing w:val="-2"/>
                <w:sz w:val="22"/>
                <w:szCs w:val="22"/>
              </w:rPr>
            </w:pPr>
          </w:p>
        </w:tc>
      </w:tr>
      <w:tr w:rsidR="00035321" w14:paraId="77F031BC" w14:textId="77777777">
        <w:tc>
          <w:tcPr>
            <w:tcW w:w="567" w:type="dxa"/>
            <w:tcBorders>
              <w:top w:val="nil"/>
              <w:bottom w:val="nil"/>
              <w:right w:val="nil"/>
            </w:tcBorders>
          </w:tcPr>
          <w:p w14:paraId="71F8977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(f)</w:t>
            </w:r>
          </w:p>
        </w:tc>
        <w:tc>
          <w:tcPr>
            <w:tcW w:w="4111" w:type="dxa"/>
            <w:tcBorders>
              <w:top w:val="nil"/>
              <w:left w:val="nil"/>
              <w:bottom w:val="nil"/>
              <w:right w:val="nil"/>
            </w:tcBorders>
          </w:tcPr>
          <w:p w14:paraId="68D8E4D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Therefore, the real NPV =</w:t>
            </w:r>
          </w:p>
        </w:tc>
        <w:tc>
          <w:tcPr>
            <w:tcW w:w="284" w:type="dxa"/>
            <w:tcBorders>
              <w:top w:val="nil"/>
              <w:left w:val="nil"/>
              <w:bottom w:val="nil"/>
              <w:right w:val="nil"/>
            </w:tcBorders>
          </w:tcPr>
          <w:p w14:paraId="63CFCFC4"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36626CD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78F7523E"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single" w:sz="4" w:space="0" w:color="auto"/>
              <w:right w:val="nil"/>
            </w:tcBorders>
          </w:tcPr>
          <w:p w14:paraId="431B0D4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r>
              <w:rPr>
                <w:rFonts w:ascii="Trebuchet MS" w:hAnsi="Trebuchet MS"/>
                <w:spacing w:val="-2"/>
                <w:sz w:val="22"/>
                <w:szCs w:val="22"/>
              </w:rPr>
              <w:t>*(1+3%)</w:t>
            </w:r>
          </w:p>
        </w:tc>
        <w:tc>
          <w:tcPr>
            <w:tcW w:w="307" w:type="dxa"/>
            <w:tcBorders>
              <w:top w:val="nil"/>
              <w:left w:val="nil"/>
              <w:bottom w:val="nil"/>
            </w:tcBorders>
          </w:tcPr>
          <w:p w14:paraId="7FDA620B" w14:textId="77777777" w:rsidR="00035321" w:rsidRDefault="00035321">
            <w:pPr>
              <w:tabs>
                <w:tab w:val="left" w:pos="567"/>
              </w:tabs>
              <w:suppressAutoHyphens/>
              <w:jc w:val="both"/>
              <w:rPr>
                <w:rFonts w:ascii="Trebuchet MS" w:hAnsi="Trebuchet MS"/>
                <w:spacing w:val="-2"/>
                <w:sz w:val="22"/>
                <w:szCs w:val="22"/>
              </w:rPr>
            </w:pPr>
          </w:p>
        </w:tc>
      </w:tr>
      <w:tr w:rsidR="00035321" w14:paraId="44340785" w14:textId="77777777">
        <w:tc>
          <w:tcPr>
            <w:tcW w:w="567" w:type="dxa"/>
            <w:tcBorders>
              <w:top w:val="nil"/>
              <w:bottom w:val="nil"/>
              <w:right w:val="nil"/>
            </w:tcBorders>
          </w:tcPr>
          <w:p w14:paraId="54B0EF4F"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22D986D6"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0E16911E"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12C9E96B"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670C6637"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single" w:sz="4" w:space="0" w:color="auto"/>
              <w:left w:val="nil"/>
              <w:bottom w:val="nil"/>
              <w:right w:val="nil"/>
            </w:tcBorders>
          </w:tcPr>
          <w:p w14:paraId="61BA3C9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(1+3%) *(1+10%)</w:t>
            </w:r>
          </w:p>
        </w:tc>
        <w:tc>
          <w:tcPr>
            <w:tcW w:w="307" w:type="dxa"/>
            <w:tcBorders>
              <w:top w:val="nil"/>
              <w:left w:val="nil"/>
              <w:bottom w:val="nil"/>
            </w:tcBorders>
          </w:tcPr>
          <w:p w14:paraId="40B393A5" w14:textId="77777777" w:rsidR="00035321" w:rsidRDefault="00035321">
            <w:pPr>
              <w:tabs>
                <w:tab w:val="left" w:pos="567"/>
              </w:tabs>
              <w:suppressAutoHyphens/>
              <w:jc w:val="both"/>
              <w:rPr>
                <w:rFonts w:ascii="Trebuchet MS" w:hAnsi="Trebuchet MS"/>
                <w:spacing w:val="-2"/>
                <w:sz w:val="22"/>
                <w:szCs w:val="22"/>
              </w:rPr>
            </w:pPr>
          </w:p>
        </w:tc>
      </w:tr>
      <w:tr w:rsidR="00035321" w14:paraId="7DD33CD7" w14:textId="77777777">
        <w:tc>
          <w:tcPr>
            <w:tcW w:w="567" w:type="dxa"/>
            <w:tcBorders>
              <w:top w:val="nil"/>
              <w:bottom w:val="nil"/>
              <w:right w:val="nil"/>
            </w:tcBorders>
          </w:tcPr>
          <w:p w14:paraId="1B114658"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00C46D52"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0AA2A3FB"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1C7988B6"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7D7E79C1"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7811DC2E"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6038CB11" w14:textId="77777777" w:rsidR="00035321" w:rsidRDefault="00035321">
            <w:pPr>
              <w:tabs>
                <w:tab w:val="left" w:pos="567"/>
              </w:tabs>
              <w:suppressAutoHyphens/>
              <w:jc w:val="both"/>
              <w:rPr>
                <w:rFonts w:ascii="Trebuchet MS" w:hAnsi="Trebuchet MS"/>
                <w:spacing w:val="-2"/>
                <w:sz w:val="22"/>
                <w:szCs w:val="22"/>
              </w:rPr>
            </w:pPr>
          </w:p>
        </w:tc>
      </w:tr>
      <w:tr w:rsidR="00035321" w14:paraId="0B4FB529" w14:textId="77777777">
        <w:tc>
          <w:tcPr>
            <w:tcW w:w="567" w:type="dxa"/>
            <w:tcBorders>
              <w:top w:val="nil"/>
              <w:bottom w:val="nil"/>
              <w:right w:val="nil"/>
            </w:tcBorders>
          </w:tcPr>
          <w:p w14:paraId="2BD1F300" w14:textId="77777777" w:rsidR="00035321" w:rsidRDefault="00035321">
            <w:pPr>
              <w:tabs>
                <w:tab w:val="left" w:pos="567"/>
              </w:tabs>
              <w:suppressAutoHyphens/>
              <w:jc w:val="both"/>
              <w:rPr>
                <w:rFonts w:ascii="Trebuchet MS" w:hAnsi="Trebuchet MS"/>
                <w:spacing w:val="-2"/>
                <w:sz w:val="22"/>
                <w:szCs w:val="22"/>
              </w:rPr>
            </w:pPr>
          </w:p>
        </w:tc>
        <w:tc>
          <w:tcPr>
            <w:tcW w:w="8529" w:type="dxa"/>
            <w:gridSpan w:val="6"/>
            <w:tcBorders>
              <w:top w:val="nil"/>
              <w:left w:val="nil"/>
              <w:bottom w:val="nil"/>
            </w:tcBorders>
          </w:tcPr>
          <w:p w14:paraId="30641A3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We can cancel out the expressions "(1+3%)" in the numerator and the denominator</w:t>
            </w:r>
          </w:p>
        </w:tc>
      </w:tr>
      <w:tr w:rsidR="00035321" w14:paraId="5870BBD2" w14:textId="77777777">
        <w:tc>
          <w:tcPr>
            <w:tcW w:w="567" w:type="dxa"/>
            <w:tcBorders>
              <w:top w:val="nil"/>
              <w:bottom w:val="nil"/>
              <w:right w:val="nil"/>
            </w:tcBorders>
          </w:tcPr>
          <w:p w14:paraId="0BE5AA4F"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04C345F6"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525F96C1"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38274048"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54D9DFA6"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4565C6CF"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6C88D56E" w14:textId="77777777" w:rsidR="00035321" w:rsidRDefault="00035321">
            <w:pPr>
              <w:tabs>
                <w:tab w:val="left" w:pos="567"/>
              </w:tabs>
              <w:suppressAutoHyphens/>
              <w:jc w:val="both"/>
              <w:rPr>
                <w:rFonts w:ascii="Trebuchet MS" w:hAnsi="Trebuchet MS"/>
                <w:spacing w:val="-2"/>
                <w:sz w:val="22"/>
                <w:szCs w:val="22"/>
              </w:rPr>
            </w:pPr>
          </w:p>
        </w:tc>
      </w:tr>
      <w:tr w:rsidR="00035321" w14:paraId="0EABB778" w14:textId="77777777">
        <w:tc>
          <w:tcPr>
            <w:tcW w:w="567" w:type="dxa"/>
            <w:tcBorders>
              <w:top w:val="nil"/>
              <w:bottom w:val="nil"/>
              <w:right w:val="nil"/>
            </w:tcBorders>
          </w:tcPr>
          <w:p w14:paraId="77E23FA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(g)</w:t>
            </w:r>
          </w:p>
        </w:tc>
        <w:tc>
          <w:tcPr>
            <w:tcW w:w="4111" w:type="dxa"/>
            <w:tcBorders>
              <w:top w:val="nil"/>
              <w:left w:val="nil"/>
              <w:bottom w:val="nil"/>
              <w:right w:val="nil"/>
            </w:tcBorders>
          </w:tcPr>
          <w:p w14:paraId="3DAFE33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Therefore, the real NPV =</w:t>
            </w:r>
          </w:p>
        </w:tc>
        <w:tc>
          <w:tcPr>
            <w:tcW w:w="284" w:type="dxa"/>
            <w:tcBorders>
              <w:top w:val="nil"/>
              <w:left w:val="nil"/>
              <w:bottom w:val="nil"/>
              <w:right w:val="nil"/>
            </w:tcBorders>
          </w:tcPr>
          <w:p w14:paraId="1FADC71F"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68BCC4EE"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2CDBC20B"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single" w:sz="4" w:space="0" w:color="auto"/>
              <w:right w:val="nil"/>
            </w:tcBorders>
          </w:tcPr>
          <w:p w14:paraId="05AFE2D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07" w:type="dxa"/>
            <w:tcBorders>
              <w:top w:val="nil"/>
              <w:left w:val="nil"/>
              <w:bottom w:val="nil"/>
            </w:tcBorders>
          </w:tcPr>
          <w:p w14:paraId="479DE01E" w14:textId="77777777" w:rsidR="00035321" w:rsidRDefault="00035321">
            <w:pPr>
              <w:tabs>
                <w:tab w:val="left" w:pos="567"/>
              </w:tabs>
              <w:suppressAutoHyphens/>
              <w:jc w:val="both"/>
              <w:rPr>
                <w:rFonts w:ascii="Trebuchet MS" w:hAnsi="Trebuchet MS"/>
                <w:spacing w:val="-2"/>
                <w:sz w:val="22"/>
                <w:szCs w:val="22"/>
              </w:rPr>
            </w:pPr>
          </w:p>
        </w:tc>
      </w:tr>
      <w:tr w:rsidR="00035321" w14:paraId="78B9929D" w14:textId="77777777">
        <w:tc>
          <w:tcPr>
            <w:tcW w:w="567" w:type="dxa"/>
            <w:tcBorders>
              <w:top w:val="nil"/>
              <w:bottom w:val="nil"/>
              <w:right w:val="nil"/>
            </w:tcBorders>
          </w:tcPr>
          <w:p w14:paraId="6CAA1E87"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55621A20"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2F912BD9"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6F4BDEB9"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4CAC5691"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single" w:sz="4" w:space="0" w:color="auto"/>
              <w:left w:val="nil"/>
              <w:bottom w:val="nil"/>
              <w:right w:val="nil"/>
            </w:tcBorders>
          </w:tcPr>
          <w:p w14:paraId="0A81E02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(1+10%)</w:t>
            </w:r>
          </w:p>
        </w:tc>
        <w:tc>
          <w:tcPr>
            <w:tcW w:w="307" w:type="dxa"/>
            <w:tcBorders>
              <w:top w:val="nil"/>
              <w:left w:val="nil"/>
              <w:bottom w:val="nil"/>
            </w:tcBorders>
          </w:tcPr>
          <w:p w14:paraId="33810C17" w14:textId="77777777" w:rsidR="00035321" w:rsidRDefault="00035321">
            <w:pPr>
              <w:tabs>
                <w:tab w:val="left" w:pos="567"/>
              </w:tabs>
              <w:suppressAutoHyphens/>
              <w:jc w:val="both"/>
              <w:rPr>
                <w:rFonts w:ascii="Trebuchet MS" w:hAnsi="Trebuchet MS"/>
                <w:spacing w:val="-2"/>
                <w:sz w:val="22"/>
                <w:szCs w:val="22"/>
              </w:rPr>
            </w:pPr>
          </w:p>
        </w:tc>
      </w:tr>
      <w:tr w:rsidR="00035321" w14:paraId="009619EE" w14:textId="77777777">
        <w:tc>
          <w:tcPr>
            <w:tcW w:w="567" w:type="dxa"/>
            <w:tcBorders>
              <w:top w:val="nil"/>
              <w:bottom w:val="nil"/>
              <w:right w:val="nil"/>
            </w:tcBorders>
          </w:tcPr>
          <w:p w14:paraId="023A7D16" w14:textId="77777777" w:rsidR="00035321" w:rsidRDefault="00035321">
            <w:pPr>
              <w:tabs>
                <w:tab w:val="left" w:pos="567"/>
              </w:tabs>
              <w:suppressAutoHyphens/>
              <w:jc w:val="both"/>
              <w:rPr>
                <w:rFonts w:ascii="Trebuchet MS" w:hAnsi="Trebuchet MS"/>
                <w:spacing w:val="-2"/>
                <w:sz w:val="22"/>
                <w:szCs w:val="22"/>
              </w:rPr>
            </w:pPr>
          </w:p>
        </w:tc>
        <w:tc>
          <w:tcPr>
            <w:tcW w:w="8529" w:type="dxa"/>
            <w:gridSpan w:val="6"/>
            <w:tcBorders>
              <w:top w:val="nil"/>
              <w:left w:val="nil"/>
              <w:bottom w:val="nil"/>
            </w:tcBorders>
          </w:tcPr>
          <w:p w14:paraId="18DD65C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b/>
                <w:spacing w:val="-2"/>
                <w:sz w:val="22"/>
                <w:szCs w:val="22"/>
              </w:rPr>
              <w:t>Therefore, the real NPV is the same as the nominal NPV</w:t>
            </w:r>
          </w:p>
        </w:tc>
      </w:tr>
      <w:tr w:rsidR="00035321" w14:paraId="7B447BC9" w14:textId="77777777">
        <w:tc>
          <w:tcPr>
            <w:tcW w:w="567" w:type="dxa"/>
            <w:tcBorders>
              <w:top w:val="nil"/>
              <w:bottom w:val="single" w:sz="4" w:space="0" w:color="auto"/>
              <w:right w:val="nil"/>
            </w:tcBorders>
          </w:tcPr>
          <w:p w14:paraId="196D5E09"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nil"/>
            </w:tcBorders>
          </w:tcPr>
          <w:p w14:paraId="13BD36F2"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5CF19F51"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single" w:sz="4" w:space="0" w:color="auto"/>
              <w:right w:val="nil"/>
            </w:tcBorders>
          </w:tcPr>
          <w:p w14:paraId="3C79CDDD"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single" w:sz="4" w:space="0" w:color="auto"/>
              <w:right w:val="nil"/>
            </w:tcBorders>
          </w:tcPr>
          <w:p w14:paraId="27DB7AF1"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single" w:sz="4" w:space="0" w:color="auto"/>
              <w:right w:val="nil"/>
            </w:tcBorders>
          </w:tcPr>
          <w:p w14:paraId="2A08395B"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single" w:sz="4" w:space="0" w:color="auto"/>
            </w:tcBorders>
          </w:tcPr>
          <w:p w14:paraId="188D2EAE" w14:textId="77777777" w:rsidR="00035321" w:rsidRDefault="00035321">
            <w:pPr>
              <w:tabs>
                <w:tab w:val="left" w:pos="567"/>
              </w:tabs>
              <w:suppressAutoHyphens/>
              <w:jc w:val="both"/>
              <w:rPr>
                <w:rFonts w:ascii="Trebuchet MS" w:hAnsi="Trebuchet MS"/>
                <w:spacing w:val="-2"/>
                <w:sz w:val="22"/>
                <w:szCs w:val="22"/>
              </w:rPr>
            </w:pPr>
          </w:p>
        </w:tc>
      </w:tr>
    </w:tbl>
    <w:p w14:paraId="0D4DBF2A" w14:textId="77777777" w:rsidR="00035321" w:rsidRDefault="00035321">
      <w:pPr>
        <w:tabs>
          <w:tab w:val="left" w:pos="567"/>
        </w:tabs>
        <w:suppressAutoHyphens/>
        <w:ind w:left="567"/>
        <w:jc w:val="both"/>
        <w:rPr>
          <w:rFonts w:ascii="Trebuchet MS" w:hAnsi="Trebuchet MS"/>
          <w:spacing w:val="-2"/>
          <w:sz w:val="22"/>
          <w:szCs w:val="22"/>
        </w:rPr>
      </w:pPr>
    </w:p>
    <w:p w14:paraId="7AAB6C85" w14:textId="77777777" w:rsidR="00035321" w:rsidRDefault="00035321">
      <w:pPr>
        <w:tabs>
          <w:tab w:val="left" w:pos="567"/>
        </w:tabs>
        <w:suppressAutoHyphens/>
        <w:ind w:left="567"/>
        <w:jc w:val="both"/>
        <w:rPr>
          <w:rFonts w:ascii="Trebuchet MS" w:hAnsi="Trebuchet MS"/>
          <w:spacing w:val="-2"/>
          <w:sz w:val="22"/>
          <w:szCs w:val="22"/>
        </w:rPr>
      </w:pPr>
    </w:p>
    <w:p w14:paraId="1D6F285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This analysis shows that, if the deflator used to obtain the real net cash flow is the same as the deflator used to obtain the real discount rate, then the real NPV is identical to the nominal NPV. Under these circumstances, once we have a nominal NPV, the real NPV is redundant because it is precisely the same number.</w:t>
      </w:r>
    </w:p>
    <w:p w14:paraId="4C6BA5E3" w14:textId="77777777" w:rsidR="00035321" w:rsidRDefault="00035321">
      <w:pPr>
        <w:tabs>
          <w:tab w:val="left" w:pos="567"/>
        </w:tabs>
        <w:suppressAutoHyphens/>
        <w:ind w:left="567"/>
        <w:jc w:val="both"/>
        <w:rPr>
          <w:rFonts w:ascii="Trebuchet MS" w:hAnsi="Trebuchet MS"/>
          <w:b/>
          <w:spacing w:val="-2"/>
          <w:sz w:val="28"/>
          <w:szCs w:val="28"/>
        </w:rPr>
      </w:pPr>
    </w:p>
    <w:p w14:paraId="58C7E136"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Presenting nominal and real NPVs</w:t>
      </w:r>
    </w:p>
    <w:p w14:paraId="0717B61A" w14:textId="77777777" w:rsidR="00035321" w:rsidRDefault="00035321">
      <w:pPr>
        <w:tabs>
          <w:tab w:val="left" w:pos="567"/>
        </w:tabs>
        <w:suppressAutoHyphens/>
        <w:ind w:left="567"/>
        <w:jc w:val="both"/>
        <w:rPr>
          <w:rFonts w:ascii="Trebuchet MS" w:hAnsi="Trebuchet MS"/>
          <w:spacing w:val="-2"/>
          <w:sz w:val="22"/>
          <w:szCs w:val="22"/>
        </w:rPr>
      </w:pPr>
    </w:p>
    <w:p w14:paraId="33B1C2F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Some oil and gas companies present both nominal and real NPVs in tabulations similar to that shown in Table 4. The table shows the nominal and real NPV at different discount rates.</w:t>
      </w:r>
    </w:p>
    <w:p w14:paraId="45921896" w14:textId="77777777" w:rsidR="00035321" w:rsidRDefault="00035321">
      <w:pPr>
        <w:tabs>
          <w:tab w:val="left" w:pos="567"/>
        </w:tabs>
        <w:suppressAutoHyphens/>
        <w:ind w:left="567"/>
        <w:jc w:val="both"/>
        <w:rPr>
          <w:rFonts w:ascii="Trebuchet MS" w:hAnsi="Trebuchet MS"/>
          <w:spacing w:val="-2"/>
          <w:sz w:val="22"/>
          <w:szCs w:val="22"/>
        </w:rPr>
      </w:pPr>
    </w:p>
    <w:p w14:paraId="10C60092" w14:textId="77777777" w:rsidR="00035321" w:rsidRDefault="00035321">
      <w:pPr>
        <w:tabs>
          <w:tab w:val="left" w:pos="567"/>
        </w:tabs>
        <w:suppressAutoHyphens/>
        <w:ind w:left="567"/>
        <w:jc w:val="both"/>
        <w:rPr>
          <w:rFonts w:ascii="Trebuchet MS" w:hAnsi="Trebuchet MS"/>
          <w:spacing w:val="-2"/>
          <w:sz w:val="22"/>
          <w:szCs w:val="22"/>
        </w:rPr>
      </w:pPr>
    </w:p>
    <w:p w14:paraId="17109EDC" w14:textId="77777777" w:rsidR="00035321" w:rsidRDefault="00035321">
      <w:pPr>
        <w:tabs>
          <w:tab w:val="left" w:pos="567"/>
        </w:tabs>
        <w:suppressAutoHyphens/>
        <w:ind w:left="567"/>
        <w:jc w:val="both"/>
        <w:rPr>
          <w:rFonts w:ascii="Trebuchet MS" w:hAnsi="Trebuchet MS"/>
          <w:spacing w:val="-2"/>
          <w:sz w:val="22"/>
          <w:szCs w:val="22"/>
        </w:rPr>
      </w:pPr>
    </w:p>
    <w:p w14:paraId="73AB0BC6" w14:textId="77777777" w:rsidR="00035321" w:rsidRDefault="00035321">
      <w:pPr>
        <w:tabs>
          <w:tab w:val="left" w:pos="567"/>
        </w:tabs>
        <w:suppressAutoHyphens/>
        <w:ind w:left="567"/>
        <w:jc w:val="both"/>
        <w:rPr>
          <w:rFonts w:ascii="Trebuchet MS" w:hAnsi="Trebuchet MS"/>
          <w:spacing w:val="-2"/>
          <w:sz w:val="22"/>
          <w:szCs w:val="22"/>
        </w:rPr>
      </w:pPr>
    </w:p>
    <w:p w14:paraId="03EFB16E" w14:textId="77777777" w:rsidR="00035321" w:rsidRDefault="00035321">
      <w:pPr>
        <w:tabs>
          <w:tab w:val="left" w:pos="567"/>
        </w:tabs>
        <w:suppressAutoHyphens/>
        <w:ind w:left="567"/>
        <w:jc w:val="both"/>
        <w:rPr>
          <w:rFonts w:ascii="Trebuchet MS" w:hAnsi="Trebuchet MS"/>
          <w:spacing w:val="-2"/>
          <w:sz w:val="22"/>
          <w:szCs w:val="22"/>
        </w:rPr>
      </w:pPr>
    </w:p>
    <w:p w14:paraId="1D767E3D" w14:textId="77777777" w:rsidR="00035321" w:rsidRDefault="00035321">
      <w:pPr>
        <w:tabs>
          <w:tab w:val="left" w:pos="567"/>
        </w:tabs>
        <w:suppressAutoHyphens/>
        <w:ind w:left="567"/>
        <w:jc w:val="both"/>
        <w:rPr>
          <w:rFonts w:ascii="Trebuchet MS" w:hAnsi="Trebuchet MS"/>
          <w:spacing w:val="-2"/>
          <w:sz w:val="22"/>
          <w:szCs w:val="22"/>
        </w:rPr>
      </w:pPr>
    </w:p>
    <w:p w14:paraId="65D5A341" w14:textId="77777777" w:rsidR="00035321" w:rsidRDefault="00035321">
      <w:pPr>
        <w:tabs>
          <w:tab w:val="left" w:pos="567"/>
        </w:tabs>
        <w:suppressAutoHyphens/>
        <w:ind w:left="567"/>
        <w:jc w:val="both"/>
        <w:rPr>
          <w:rFonts w:ascii="Trebuchet MS" w:hAnsi="Trebuchet MS"/>
          <w:spacing w:val="-2"/>
          <w:sz w:val="22"/>
          <w:szCs w:val="22"/>
        </w:rPr>
      </w:pPr>
    </w:p>
    <w:p w14:paraId="4FE4DE30" w14:textId="77777777" w:rsidR="00035321" w:rsidRDefault="00035321">
      <w:pPr>
        <w:tabs>
          <w:tab w:val="left" w:pos="567"/>
        </w:tabs>
        <w:suppressAutoHyphens/>
        <w:ind w:left="567"/>
        <w:jc w:val="both"/>
        <w:rPr>
          <w:rFonts w:ascii="Trebuchet MS" w:hAnsi="Trebuchet MS"/>
          <w:spacing w:val="-2"/>
          <w:sz w:val="22"/>
          <w:szCs w:val="22"/>
        </w:rPr>
      </w:pPr>
    </w:p>
    <w:p w14:paraId="1A2CAEA8" w14:textId="77777777" w:rsidR="00035321" w:rsidRDefault="00035321">
      <w:pPr>
        <w:tabs>
          <w:tab w:val="left" w:pos="567"/>
        </w:tabs>
        <w:suppressAutoHyphens/>
        <w:ind w:left="567"/>
        <w:jc w:val="both"/>
        <w:rPr>
          <w:rFonts w:ascii="Trebuchet MS" w:hAnsi="Trebuchet MS"/>
          <w:spacing w:val="-2"/>
          <w:sz w:val="22"/>
          <w:szCs w:val="22"/>
        </w:rPr>
      </w:pPr>
    </w:p>
    <w:p w14:paraId="3F3526FE" w14:textId="77777777" w:rsidR="00035321" w:rsidRDefault="00035321">
      <w:pPr>
        <w:tabs>
          <w:tab w:val="left" w:pos="567"/>
        </w:tabs>
        <w:suppressAutoHyphens/>
        <w:ind w:left="567"/>
        <w:jc w:val="both"/>
        <w:rPr>
          <w:rFonts w:ascii="Trebuchet MS" w:hAnsi="Trebuchet MS"/>
          <w:spacing w:val="-2"/>
          <w:sz w:val="22"/>
          <w:szCs w:val="22"/>
        </w:rPr>
      </w:pPr>
    </w:p>
    <w:p w14:paraId="7525AE72" w14:textId="77777777" w:rsidR="00035321" w:rsidRDefault="00035321">
      <w:pPr>
        <w:tabs>
          <w:tab w:val="left" w:pos="567"/>
        </w:tabs>
        <w:suppressAutoHyphens/>
        <w:ind w:left="567"/>
        <w:jc w:val="both"/>
        <w:rPr>
          <w:rFonts w:ascii="Trebuchet MS" w:hAnsi="Trebuchet MS"/>
          <w:spacing w:val="-2"/>
          <w:sz w:val="22"/>
          <w:szCs w:val="22"/>
        </w:rPr>
      </w:pPr>
    </w:p>
    <w:p w14:paraId="41A232E4"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284"/>
        <w:gridCol w:w="1134"/>
        <w:gridCol w:w="425"/>
        <w:gridCol w:w="1559"/>
        <w:gridCol w:w="284"/>
        <w:gridCol w:w="1843"/>
        <w:gridCol w:w="425"/>
      </w:tblGrid>
      <w:tr w:rsidR="00035321" w14:paraId="0A35F1E2" w14:textId="77777777">
        <w:tc>
          <w:tcPr>
            <w:tcW w:w="5954" w:type="dxa"/>
            <w:gridSpan w:val="7"/>
            <w:tcBorders>
              <w:bottom w:val="nil"/>
            </w:tcBorders>
          </w:tcPr>
          <w:p w14:paraId="068728D4"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lastRenderedPageBreak/>
              <w:t>Table 4 - Presenting nominal and real NPVs - version 1</w:t>
            </w:r>
          </w:p>
        </w:tc>
      </w:tr>
      <w:tr w:rsidR="00035321" w14:paraId="0CF74D21" w14:textId="77777777">
        <w:tc>
          <w:tcPr>
            <w:tcW w:w="5954" w:type="dxa"/>
            <w:gridSpan w:val="7"/>
            <w:tcBorders>
              <w:top w:val="nil"/>
              <w:bottom w:val="nil"/>
            </w:tcBorders>
          </w:tcPr>
          <w:p w14:paraId="528D2CAA" w14:textId="77777777" w:rsidR="00035321" w:rsidRDefault="00035321">
            <w:pPr>
              <w:tabs>
                <w:tab w:val="left" w:pos="567"/>
              </w:tabs>
              <w:suppressAutoHyphens/>
              <w:jc w:val="both"/>
              <w:rPr>
                <w:rFonts w:ascii="Trebuchet MS" w:hAnsi="Trebuchet MS"/>
                <w:spacing w:val="-2"/>
                <w:sz w:val="22"/>
                <w:szCs w:val="22"/>
              </w:rPr>
            </w:pPr>
          </w:p>
        </w:tc>
      </w:tr>
      <w:tr w:rsidR="00035321" w14:paraId="6360A6F9" w14:textId="77777777">
        <w:tc>
          <w:tcPr>
            <w:tcW w:w="284" w:type="dxa"/>
            <w:tcBorders>
              <w:top w:val="nil"/>
              <w:bottom w:val="nil"/>
              <w:right w:val="nil"/>
            </w:tcBorders>
          </w:tcPr>
          <w:p w14:paraId="06569687"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single" w:sz="4" w:space="0" w:color="auto"/>
              <w:right w:val="nil"/>
            </w:tcBorders>
          </w:tcPr>
          <w:p w14:paraId="42D95A9C"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Discount</w:t>
            </w:r>
          </w:p>
          <w:p w14:paraId="2775FAE6"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 xml:space="preserve"> rate %</w:t>
            </w:r>
          </w:p>
        </w:tc>
        <w:tc>
          <w:tcPr>
            <w:tcW w:w="425" w:type="dxa"/>
            <w:tcBorders>
              <w:top w:val="nil"/>
              <w:left w:val="nil"/>
              <w:bottom w:val="single" w:sz="4" w:space="0" w:color="auto"/>
              <w:right w:val="nil"/>
            </w:tcBorders>
          </w:tcPr>
          <w:p w14:paraId="7427166E" w14:textId="77777777" w:rsidR="00035321" w:rsidRDefault="00035321">
            <w:pPr>
              <w:tabs>
                <w:tab w:val="left" w:pos="567"/>
              </w:tabs>
              <w:suppressAutoHyphens/>
              <w:jc w:val="both"/>
              <w:rPr>
                <w:rFonts w:ascii="Trebuchet MS" w:hAnsi="Trebuchet MS"/>
                <w:b/>
                <w:spacing w:val="-2"/>
                <w:sz w:val="22"/>
                <w:szCs w:val="22"/>
              </w:rPr>
            </w:pPr>
          </w:p>
        </w:tc>
        <w:tc>
          <w:tcPr>
            <w:tcW w:w="1559" w:type="dxa"/>
            <w:tcBorders>
              <w:top w:val="nil"/>
              <w:left w:val="nil"/>
              <w:bottom w:val="single" w:sz="4" w:space="0" w:color="auto"/>
              <w:right w:val="nil"/>
            </w:tcBorders>
          </w:tcPr>
          <w:p w14:paraId="1A9461BD"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Nominal</w:t>
            </w:r>
          </w:p>
          <w:p w14:paraId="4976592A"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NPV $MM</w:t>
            </w:r>
          </w:p>
        </w:tc>
        <w:tc>
          <w:tcPr>
            <w:tcW w:w="284" w:type="dxa"/>
            <w:tcBorders>
              <w:top w:val="nil"/>
              <w:left w:val="nil"/>
              <w:bottom w:val="single" w:sz="4" w:space="0" w:color="auto"/>
              <w:right w:val="nil"/>
            </w:tcBorders>
          </w:tcPr>
          <w:p w14:paraId="5C47815D" w14:textId="77777777" w:rsidR="00035321" w:rsidRDefault="00035321">
            <w:pPr>
              <w:tabs>
                <w:tab w:val="left" w:pos="567"/>
              </w:tabs>
              <w:suppressAutoHyphens/>
              <w:jc w:val="center"/>
              <w:rPr>
                <w:rFonts w:ascii="Trebuchet MS" w:hAnsi="Trebuchet MS"/>
                <w:b/>
                <w:spacing w:val="-2"/>
                <w:sz w:val="22"/>
                <w:szCs w:val="22"/>
              </w:rPr>
            </w:pPr>
          </w:p>
        </w:tc>
        <w:tc>
          <w:tcPr>
            <w:tcW w:w="1843" w:type="dxa"/>
            <w:tcBorders>
              <w:top w:val="nil"/>
              <w:left w:val="nil"/>
              <w:bottom w:val="single" w:sz="4" w:space="0" w:color="auto"/>
              <w:right w:val="nil"/>
            </w:tcBorders>
          </w:tcPr>
          <w:p w14:paraId="3E3AB636"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Real</w:t>
            </w:r>
          </w:p>
          <w:p w14:paraId="6D6CFEE5"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NPV $MM</w:t>
            </w:r>
          </w:p>
        </w:tc>
        <w:tc>
          <w:tcPr>
            <w:tcW w:w="425" w:type="dxa"/>
            <w:tcBorders>
              <w:top w:val="nil"/>
              <w:left w:val="nil"/>
              <w:bottom w:val="nil"/>
            </w:tcBorders>
          </w:tcPr>
          <w:p w14:paraId="097B89C3" w14:textId="77777777" w:rsidR="00035321" w:rsidRDefault="00035321">
            <w:pPr>
              <w:tabs>
                <w:tab w:val="left" w:pos="567"/>
              </w:tabs>
              <w:suppressAutoHyphens/>
              <w:jc w:val="both"/>
              <w:rPr>
                <w:rFonts w:ascii="Trebuchet MS" w:hAnsi="Trebuchet MS"/>
                <w:spacing w:val="-2"/>
                <w:sz w:val="22"/>
                <w:szCs w:val="22"/>
              </w:rPr>
            </w:pPr>
          </w:p>
        </w:tc>
      </w:tr>
      <w:tr w:rsidR="00035321" w14:paraId="5A92BC8D" w14:textId="77777777">
        <w:tc>
          <w:tcPr>
            <w:tcW w:w="284" w:type="dxa"/>
            <w:tcBorders>
              <w:top w:val="nil"/>
              <w:bottom w:val="nil"/>
              <w:right w:val="nil"/>
            </w:tcBorders>
          </w:tcPr>
          <w:p w14:paraId="0DF293F3"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single" w:sz="4" w:space="0" w:color="auto"/>
              <w:left w:val="nil"/>
              <w:bottom w:val="nil"/>
              <w:right w:val="nil"/>
            </w:tcBorders>
          </w:tcPr>
          <w:p w14:paraId="2E227D90" w14:textId="77777777" w:rsidR="00035321" w:rsidRDefault="00035321">
            <w:pPr>
              <w:tabs>
                <w:tab w:val="left" w:pos="567"/>
              </w:tabs>
              <w:suppressAutoHyphens/>
              <w:jc w:val="both"/>
              <w:rPr>
                <w:rFonts w:ascii="Trebuchet MS" w:hAnsi="Trebuchet MS"/>
                <w:spacing w:val="-2"/>
                <w:sz w:val="22"/>
                <w:szCs w:val="22"/>
              </w:rPr>
            </w:pPr>
          </w:p>
        </w:tc>
        <w:tc>
          <w:tcPr>
            <w:tcW w:w="425" w:type="dxa"/>
            <w:tcBorders>
              <w:top w:val="single" w:sz="4" w:space="0" w:color="auto"/>
              <w:left w:val="nil"/>
              <w:bottom w:val="nil"/>
              <w:right w:val="nil"/>
            </w:tcBorders>
          </w:tcPr>
          <w:p w14:paraId="7C37BE32" w14:textId="77777777" w:rsidR="00035321" w:rsidRDefault="00035321">
            <w:pPr>
              <w:tabs>
                <w:tab w:val="left" w:pos="567"/>
              </w:tabs>
              <w:suppressAutoHyphens/>
              <w:jc w:val="both"/>
              <w:rPr>
                <w:rFonts w:ascii="Trebuchet MS" w:hAnsi="Trebuchet MS"/>
                <w:spacing w:val="-2"/>
                <w:sz w:val="22"/>
                <w:szCs w:val="22"/>
              </w:rPr>
            </w:pPr>
          </w:p>
        </w:tc>
        <w:tc>
          <w:tcPr>
            <w:tcW w:w="1559" w:type="dxa"/>
            <w:tcBorders>
              <w:top w:val="single" w:sz="4" w:space="0" w:color="auto"/>
              <w:left w:val="nil"/>
              <w:bottom w:val="nil"/>
              <w:right w:val="nil"/>
            </w:tcBorders>
          </w:tcPr>
          <w:p w14:paraId="01888FE9" w14:textId="77777777" w:rsidR="00035321" w:rsidRDefault="00035321">
            <w:pPr>
              <w:tabs>
                <w:tab w:val="left" w:pos="567"/>
              </w:tabs>
              <w:suppressAutoHyphens/>
              <w:jc w:val="center"/>
              <w:rPr>
                <w:rFonts w:ascii="Trebuchet MS" w:hAnsi="Trebuchet MS"/>
                <w:spacing w:val="-2"/>
                <w:sz w:val="22"/>
                <w:szCs w:val="22"/>
              </w:rPr>
            </w:pPr>
          </w:p>
        </w:tc>
        <w:tc>
          <w:tcPr>
            <w:tcW w:w="284" w:type="dxa"/>
            <w:tcBorders>
              <w:top w:val="single" w:sz="4" w:space="0" w:color="auto"/>
              <w:left w:val="nil"/>
              <w:bottom w:val="nil"/>
              <w:right w:val="nil"/>
            </w:tcBorders>
          </w:tcPr>
          <w:p w14:paraId="6F0587FA"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single" w:sz="4" w:space="0" w:color="auto"/>
              <w:left w:val="nil"/>
              <w:bottom w:val="nil"/>
              <w:right w:val="nil"/>
            </w:tcBorders>
          </w:tcPr>
          <w:p w14:paraId="423E73B6" w14:textId="77777777" w:rsidR="00035321" w:rsidRDefault="00035321">
            <w:pPr>
              <w:tabs>
                <w:tab w:val="left" w:pos="567"/>
              </w:tabs>
              <w:suppressAutoHyphens/>
              <w:jc w:val="center"/>
              <w:rPr>
                <w:rFonts w:ascii="Trebuchet MS" w:hAnsi="Trebuchet MS"/>
                <w:spacing w:val="-2"/>
                <w:sz w:val="22"/>
                <w:szCs w:val="22"/>
              </w:rPr>
            </w:pPr>
          </w:p>
        </w:tc>
        <w:tc>
          <w:tcPr>
            <w:tcW w:w="425" w:type="dxa"/>
            <w:tcBorders>
              <w:top w:val="nil"/>
              <w:left w:val="nil"/>
              <w:bottom w:val="nil"/>
            </w:tcBorders>
          </w:tcPr>
          <w:p w14:paraId="70E9F617" w14:textId="77777777" w:rsidR="00035321" w:rsidRDefault="00035321">
            <w:pPr>
              <w:tabs>
                <w:tab w:val="left" w:pos="567"/>
              </w:tabs>
              <w:suppressAutoHyphens/>
              <w:jc w:val="both"/>
              <w:rPr>
                <w:rFonts w:ascii="Trebuchet MS" w:hAnsi="Trebuchet MS"/>
                <w:spacing w:val="-2"/>
                <w:sz w:val="22"/>
                <w:szCs w:val="22"/>
              </w:rPr>
            </w:pPr>
          </w:p>
        </w:tc>
      </w:tr>
      <w:tr w:rsidR="00035321" w14:paraId="1C72543B" w14:textId="77777777">
        <w:tc>
          <w:tcPr>
            <w:tcW w:w="284" w:type="dxa"/>
            <w:tcBorders>
              <w:top w:val="nil"/>
              <w:bottom w:val="nil"/>
              <w:right w:val="nil"/>
            </w:tcBorders>
          </w:tcPr>
          <w:p w14:paraId="4A585227"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nil"/>
              <w:right w:val="nil"/>
            </w:tcBorders>
          </w:tcPr>
          <w:p w14:paraId="39546F5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5%</w:t>
            </w:r>
          </w:p>
        </w:tc>
        <w:tc>
          <w:tcPr>
            <w:tcW w:w="425" w:type="dxa"/>
            <w:tcBorders>
              <w:top w:val="nil"/>
              <w:left w:val="nil"/>
              <w:bottom w:val="nil"/>
              <w:right w:val="nil"/>
            </w:tcBorders>
          </w:tcPr>
          <w:p w14:paraId="77406040" w14:textId="77777777" w:rsidR="00035321" w:rsidRDefault="00035321">
            <w:pPr>
              <w:tabs>
                <w:tab w:val="left" w:pos="567"/>
              </w:tabs>
              <w:suppressAutoHyphens/>
              <w:jc w:val="both"/>
              <w:rPr>
                <w:rFonts w:ascii="Trebuchet MS" w:hAnsi="Trebuchet MS"/>
                <w:spacing w:val="-2"/>
                <w:sz w:val="22"/>
                <w:szCs w:val="22"/>
              </w:rPr>
            </w:pPr>
          </w:p>
        </w:tc>
        <w:tc>
          <w:tcPr>
            <w:tcW w:w="1559" w:type="dxa"/>
            <w:tcBorders>
              <w:top w:val="nil"/>
              <w:left w:val="nil"/>
              <w:bottom w:val="nil"/>
              <w:right w:val="nil"/>
            </w:tcBorders>
          </w:tcPr>
          <w:p w14:paraId="7BB97CE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128</w:t>
            </w:r>
          </w:p>
        </w:tc>
        <w:tc>
          <w:tcPr>
            <w:tcW w:w="284" w:type="dxa"/>
            <w:tcBorders>
              <w:top w:val="nil"/>
              <w:left w:val="nil"/>
              <w:bottom w:val="nil"/>
              <w:right w:val="nil"/>
            </w:tcBorders>
          </w:tcPr>
          <w:p w14:paraId="15FA4560"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3D442D0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93</w:t>
            </w:r>
          </w:p>
        </w:tc>
        <w:tc>
          <w:tcPr>
            <w:tcW w:w="425" w:type="dxa"/>
            <w:tcBorders>
              <w:top w:val="nil"/>
              <w:left w:val="nil"/>
              <w:bottom w:val="nil"/>
            </w:tcBorders>
          </w:tcPr>
          <w:p w14:paraId="7B80EF89" w14:textId="77777777" w:rsidR="00035321" w:rsidRDefault="00035321">
            <w:pPr>
              <w:tabs>
                <w:tab w:val="left" w:pos="567"/>
              </w:tabs>
              <w:suppressAutoHyphens/>
              <w:jc w:val="both"/>
              <w:rPr>
                <w:rFonts w:ascii="Trebuchet MS" w:hAnsi="Trebuchet MS"/>
                <w:spacing w:val="-2"/>
                <w:sz w:val="22"/>
                <w:szCs w:val="22"/>
              </w:rPr>
            </w:pPr>
          </w:p>
        </w:tc>
      </w:tr>
      <w:tr w:rsidR="00035321" w14:paraId="50AFF624" w14:textId="77777777">
        <w:tc>
          <w:tcPr>
            <w:tcW w:w="284" w:type="dxa"/>
            <w:tcBorders>
              <w:top w:val="nil"/>
              <w:bottom w:val="nil"/>
              <w:right w:val="nil"/>
            </w:tcBorders>
          </w:tcPr>
          <w:p w14:paraId="69161FD7"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nil"/>
              <w:right w:val="nil"/>
            </w:tcBorders>
          </w:tcPr>
          <w:p w14:paraId="10D0751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6%</w:t>
            </w:r>
          </w:p>
        </w:tc>
        <w:tc>
          <w:tcPr>
            <w:tcW w:w="425" w:type="dxa"/>
            <w:tcBorders>
              <w:top w:val="nil"/>
              <w:left w:val="nil"/>
              <w:bottom w:val="nil"/>
              <w:right w:val="nil"/>
            </w:tcBorders>
          </w:tcPr>
          <w:p w14:paraId="2828C21B" w14:textId="77777777" w:rsidR="00035321" w:rsidRDefault="00035321">
            <w:pPr>
              <w:tabs>
                <w:tab w:val="left" w:pos="567"/>
              </w:tabs>
              <w:suppressAutoHyphens/>
              <w:jc w:val="both"/>
              <w:rPr>
                <w:rFonts w:ascii="Trebuchet MS" w:hAnsi="Trebuchet MS"/>
                <w:spacing w:val="-2"/>
                <w:sz w:val="22"/>
                <w:szCs w:val="22"/>
              </w:rPr>
            </w:pPr>
          </w:p>
        </w:tc>
        <w:tc>
          <w:tcPr>
            <w:tcW w:w="1559" w:type="dxa"/>
            <w:tcBorders>
              <w:top w:val="nil"/>
              <w:left w:val="nil"/>
              <w:bottom w:val="nil"/>
              <w:right w:val="nil"/>
            </w:tcBorders>
          </w:tcPr>
          <w:p w14:paraId="3EAB5BF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116</w:t>
            </w:r>
          </w:p>
        </w:tc>
        <w:tc>
          <w:tcPr>
            <w:tcW w:w="284" w:type="dxa"/>
            <w:tcBorders>
              <w:top w:val="nil"/>
              <w:left w:val="nil"/>
              <w:bottom w:val="nil"/>
              <w:right w:val="nil"/>
            </w:tcBorders>
          </w:tcPr>
          <w:p w14:paraId="4EF45B50"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0F5FEF9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82</w:t>
            </w:r>
          </w:p>
        </w:tc>
        <w:tc>
          <w:tcPr>
            <w:tcW w:w="425" w:type="dxa"/>
            <w:tcBorders>
              <w:top w:val="nil"/>
              <w:left w:val="nil"/>
              <w:bottom w:val="nil"/>
            </w:tcBorders>
          </w:tcPr>
          <w:p w14:paraId="6E766FE7" w14:textId="77777777" w:rsidR="00035321" w:rsidRDefault="00035321">
            <w:pPr>
              <w:tabs>
                <w:tab w:val="left" w:pos="567"/>
              </w:tabs>
              <w:suppressAutoHyphens/>
              <w:jc w:val="both"/>
              <w:rPr>
                <w:rFonts w:ascii="Trebuchet MS" w:hAnsi="Trebuchet MS"/>
                <w:spacing w:val="-2"/>
                <w:sz w:val="22"/>
                <w:szCs w:val="22"/>
              </w:rPr>
            </w:pPr>
          </w:p>
        </w:tc>
      </w:tr>
      <w:tr w:rsidR="00035321" w14:paraId="31FAE697" w14:textId="77777777">
        <w:tc>
          <w:tcPr>
            <w:tcW w:w="284" w:type="dxa"/>
            <w:tcBorders>
              <w:top w:val="nil"/>
              <w:bottom w:val="nil"/>
              <w:right w:val="nil"/>
            </w:tcBorders>
          </w:tcPr>
          <w:p w14:paraId="09829B6C"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nil"/>
              <w:right w:val="nil"/>
            </w:tcBorders>
          </w:tcPr>
          <w:p w14:paraId="729137A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7%</w:t>
            </w:r>
          </w:p>
        </w:tc>
        <w:tc>
          <w:tcPr>
            <w:tcW w:w="425" w:type="dxa"/>
            <w:tcBorders>
              <w:top w:val="nil"/>
              <w:left w:val="nil"/>
              <w:bottom w:val="nil"/>
              <w:right w:val="nil"/>
            </w:tcBorders>
          </w:tcPr>
          <w:p w14:paraId="480FFA92" w14:textId="77777777" w:rsidR="00035321" w:rsidRDefault="00035321">
            <w:pPr>
              <w:tabs>
                <w:tab w:val="left" w:pos="567"/>
              </w:tabs>
              <w:suppressAutoHyphens/>
              <w:jc w:val="both"/>
              <w:rPr>
                <w:rFonts w:ascii="Trebuchet MS" w:hAnsi="Trebuchet MS"/>
                <w:spacing w:val="-2"/>
                <w:sz w:val="22"/>
                <w:szCs w:val="22"/>
              </w:rPr>
            </w:pPr>
          </w:p>
        </w:tc>
        <w:tc>
          <w:tcPr>
            <w:tcW w:w="1559" w:type="dxa"/>
            <w:tcBorders>
              <w:top w:val="nil"/>
              <w:left w:val="nil"/>
              <w:bottom w:val="nil"/>
              <w:right w:val="nil"/>
            </w:tcBorders>
          </w:tcPr>
          <w:p w14:paraId="280CA03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105</w:t>
            </w:r>
          </w:p>
        </w:tc>
        <w:tc>
          <w:tcPr>
            <w:tcW w:w="284" w:type="dxa"/>
            <w:tcBorders>
              <w:top w:val="nil"/>
              <w:left w:val="nil"/>
              <w:bottom w:val="nil"/>
              <w:right w:val="nil"/>
            </w:tcBorders>
          </w:tcPr>
          <w:p w14:paraId="076B040C"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2F86FE5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72</w:t>
            </w:r>
          </w:p>
        </w:tc>
        <w:tc>
          <w:tcPr>
            <w:tcW w:w="425" w:type="dxa"/>
            <w:tcBorders>
              <w:top w:val="nil"/>
              <w:left w:val="nil"/>
              <w:bottom w:val="nil"/>
            </w:tcBorders>
          </w:tcPr>
          <w:p w14:paraId="68D7984E" w14:textId="77777777" w:rsidR="00035321" w:rsidRDefault="00035321">
            <w:pPr>
              <w:tabs>
                <w:tab w:val="left" w:pos="567"/>
              </w:tabs>
              <w:suppressAutoHyphens/>
              <w:jc w:val="both"/>
              <w:rPr>
                <w:rFonts w:ascii="Trebuchet MS" w:hAnsi="Trebuchet MS"/>
                <w:spacing w:val="-2"/>
                <w:sz w:val="22"/>
                <w:szCs w:val="22"/>
              </w:rPr>
            </w:pPr>
          </w:p>
        </w:tc>
      </w:tr>
      <w:tr w:rsidR="00035321" w14:paraId="09FD3DD2" w14:textId="77777777">
        <w:tc>
          <w:tcPr>
            <w:tcW w:w="284" w:type="dxa"/>
            <w:tcBorders>
              <w:top w:val="nil"/>
              <w:bottom w:val="nil"/>
              <w:right w:val="nil"/>
            </w:tcBorders>
          </w:tcPr>
          <w:p w14:paraId="016D0B2C"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nil"/>
              <w:right w:val="nil"/>
            </w:tcBorders>
          </w:tcPr>
          <w:p w14:paraId="4F52421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8%</w:t>
            </w:r>
          </w:p>
        </w:tc>
        <w:tc>
          <w:tcPr>
            <w:tcW w:w="425" w:type="dxa"/>
            <w:tcBorders>
              <w:top w:val="nil"/>
              <w:left w:val="nil"/>
              <w:bottom w:val="nil"/>
              <w:right w:val="nil"/>
            </w:tcBorders>
          </w:tcPr>
          <w:p w14:paraId="21BD7107" w14:textId="77777777" w:rsidR="00035321" w:rsidRDefault="00035321">
            <w:pPr>
              <w:tabs>
                <w:tab w:val="left" w:pos="567"/>
              </w:tabs>
              <w:suppressAutoHyphens/>
              <w:jc w:val="both"/>
              <w:rPr>
                <w:rFonts w:ascii="Trebuchet MS" w:hAnsi="Trebuchet MS"/>
                <w:spacing w:val="-2"/>
                <w:sz w:val="22"/>
                <w:szCs w:val="22"/>
              </w:rPr>
            </w:pPr>
          </w:p>
        </w:tc>
        <w:tc>
          <w:tcPr>
            <w:tcW w:w="1559" w:type="dxa"/>
            <w:tcBorders>
              <w:top w:val="nil"/>
              <w:left w:val="nil"/>
              <w:bottom w:val="nil"/>
              <w:right w:val="nil"/>
            </w:tcBorders>
          </w:tcPr>
          <w:p w14:paraId="7BA5D93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94</w:t>
            </w:r>
          </w:p>
        </w:tc>
        <w:tc>
          <w:tcPr>
            <w:tcW w:w="284" w:type="dxa"/>
            <w:tcBorders>
              <w:top w:val="nil"/>
              <w:left w:val="nil"/>
              <w:bottom w:val="nil"/>
              <w:right w:val="nil"/>
            </w:tcBorders>
          </w:tcPr>
          <w:p w14:paraId="248B9569"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19EFA30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63</w:t>
            </w:r>
          </w:p>
        </w:tc>
        <w:tc>
          <w:tcPr>
            <w:tcW w:w="425" w:type="dxa"/>
            <w:tcBorders>
              <w:top w:val="nil"/>
              <w:left w:val="nil"/>
              <w:bottom w:val="nil"/>
            </w:tcBorders>
          </w:tcPr>
          <w:p w14:paraId="194F159F" w14:textId="77777777" w:rsidR="00035321" w:rsidRDefault="00035321">
            <w:pPr>
              <w:tabs>
                <w:tab w:val="left" w:pos="567"/>
              </w:tabs>
              <w:suppressAutoHyphens/>
              <w:jc w:val="both"/>
              <w:rPr>
                <w:rFonts w:ascii="Trebuchet MS" w:hAnsi="Trebuchet MS"/>
                <w:spacing w:val="-2"/>
                <w:sz w:val="22"/>
                <w:szCs w:val="22"/>
              </w:rPr>
            </w:pPr>
          </w:p>
        </w:tc>
      </w:tr>
      <w:tr w:rsidR="00035321" w14:paraId="7578E457" w14:textId="77777777">
        <w:tc>
          <w:tcPr>
            <w:tcW w:w="284" w:type="dxa"/>
            <w:tcBorders>
              <w:top w:val="nil"/>
              <w:bottom w:val="nil"/>
              <w:right w:val="nil"/>
            </w:tcBorders>
          </w:tcPr>
          <w:p w14:paraId="53395896"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nil"/>
              <w:right w:val="nil"/>
            </w:tcBorders>
          </w:tcPr>
          <w:p w14:paraId="5A084E4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9%</w:t>
            </w:r>
          </w:p>
        </w:tc>
        <w:tc>
          <w:tcPr>
            <w:tcW w:w="425" w:type="dxa"/>
            <w:tcBorders>
              <w:top w:val="nil"/>
              <w:left w:val="nil"/>
              <w:bottom w:val="nil"/>
              <w:right w:val="nil"/>
            </w:tcBorders>
          </w:tcPr>
          <w:p w14:paraId="0BAFE731" w14:textId="77777777" w:rsidR="00035321" w:rsidRDefault="00035321">
            <w:pPr>
              <w:tabs>
                <w:tab w:val="left" w:pos="567"/>
              </w:tabs>
              <w:suppressAutoHyphens/>
              <w:jc w:val="both"/>
              <w:rPr>
                <w:rFonts w:ascii="Trebuchet MS" w:hAnsi="Trebuchet MS"/>
                <w:spacing w:val="-2"/>
                <w:sz w:val="22"/>
                <w:szCs w:val="22"/>
              </w:rPr>
            </w:pPr>
          </w:p>
        </w:tc>
        <w:tc>
          <w:tcPr>
            <w:tcW w:w="1559" w:type="dxa"/>
            <w:tcBorders>
              <w:top w:val="nil"/>
              <w:left w:val="nil"/>
              <w:bottom w:val="nil"/>
              <w:right w:val="nil"/>
            </w:tcBorders>
          </w:tcPr>
          <w:p w14:paraId="7644FDC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84</w:t>
            </w:r>
          </w:p>
        </w:tc>
        <w:tc>
          <w:tcPr>
            <w:tcW w:w="284" w:type="dxa"/>
            <w:tcBorders>
              <w:top w:val="nil"/>
              <w:left w:val="nil"/>
              <w:bottom w:val="nil"/>
              <w:right w:val="nil"/>
            </w:tcBorders>
          </w:tcPr>
          <w:p w14:paraId="4FC84688"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5146B2D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54</w:t>
            </w:r>
          </w:p>
        </w:tc>
        <w:tc>
          <w:tcPr>
            <w:tcW w:w="425" w:type="dxa"/>
            <w:tcBorders>
              <w:top w:val="nil"/>
              <w:left w:val="nil"/>
              <w:bottom w:val="nil"/>
            </w:tcBorders>
          </w:tcPr>
          <w:p w14:paraId="20479702" w14:textId="77777777" w:rsidR="00035321" w:rsidRDefault="00035321">
            <w:pPr>
              <w:tabs>
                <w:tab w:val="left" w:pos="567"/>
              </w:tabs>
              <w:suppressAutoHyphens/>
              <w:jc w:val="both"/>
              <w:rPr>
                <w:rFonts w:ascii="Trebuchet MS" w:hAnsi="Trebuchet MS"/>
                <w:spacing w:val="-2"/>
                <w:sz w:val="22"/>
                <w:szCs w:val="22"/>
              </w:rPr>
            </w:pPr>
          </w:p>
        </w:tc>
      </w:tr>
      <w:tr w:rsidR="00035321" w14:paraId="655A0376" w14:textId="77777777">
        <w:tc>
          <w:tcPr>
            <w:tcW w:w="284" w:type="dxa"/>
            <w:tcBorders>
              <w:top w:val="nil"/>
              <w:bottom w:val="nil"/>
              <w:right w:val="nil"/>
            </w:tcBorders>
          </w:tcPr>
          <w:p w14:paraId="39DCDBC9"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nil"/>
              <w:right w:val="nil"/>
            </w:tcBorders>
          </w:tcPr>
          <w:p w14:paraId="68E8835C" w14:textId="77777777" w:rsidR="00035321" w:rsidRDefault="00413271">
            <w:pPr>
              <w:tabs>
                <w:tab w:val="left" w:pos="567"/>
              </w:tabs>
              <w:suppressAutoHyphens/>
              <w:jc w:val="both"/>
              <w:rPr>
                <w:rFonts w:ascii="Trebuchet MS" w:hAnsi="Trebuchet MS"/>
                <w:spacing w:val="-2"/>
                <w:sz w:val="22"/>
                <w:szCs w:val="22"/>
                <w:u w:val="single"/>
              </w:rPr>
            </w:pPr>
            <w:r>
              <w:rPr>
                <w:rFonts w:ascii="Trebuchet MS" w:hAnsi="Trebuchet MS"/>
                <w:spacing w:val="-2"/>
                <w:sz w:val="22"/>
                <w:szCs w:val="22"/>
                <w:u w:val="single"/>
              </w:rPr>
              <w:t>10%</w:t>
            </w:r>
          </w:p>
        </w:tc>
        <w:tc>
          <w:tcPr>
            <w:tcW w:w="425" w:type="dxa"/>
            <w:tcBorders>
              <w:top w:val="nil"/>
              <w:left w:val="nil"/>
              <w:bottom w:val="nil"/>
              <w:right w:val="nil"/>
            </w:tcBorders>
          </w:tcPr>
          <w:p w14:paraId="3B045C5B" w14:textId="77777777" w:rsidR="00035321" w:rsidRDefault="00035321">
            <w:pPr>
              <w:tabs>
                <w:tab w:val="left" w:pos="567"/>
              </w:tabs>
              <w:suppressAutoHyphens/>
              <w:jc w:val="both"/>
              <w:rPr>
                <w:rFonts w:ascii="Trebuchet MS" w:hAnsi="Trebuchet MS"/>
                <w:spacing w:val="-2"/>
                <w:sz w:val="22"/>
                <w:szCs w:val="22"/>
                <w:u w:val="single"/>
              </w:rPr>
            </w:pPr>
          </w:p>
        </w:tc>
        <w:tc>
          <w:tcPr>
            <w:tcW w:w="1559" w:type="dxa"/>
            <w:tcBorders>
              <w:top w:val="nil"/>
              <w:left w:val="nil"/>
              <w:bottom w:val="nil"/>
              <w:right w:val="nil"/>
            </w:tcBorders>
          </w:tcPr>
          <w:p w14:paraId="3157D32B" w14:textId="77777777" w:rsidR="00035321" w:rsidRDefault="00413271">
            <w:pPr>
              <w:tabs>
                <w:tab w:val="left" w:pos="567"/>
              </w:tabs>
              <w:suppressAutoHyphens/>
              <w:jc w:val="center"/>
              <w:rPr>
                <w:rFonts w:ascii="Trebuchet MS" w:hAnsi="Trebuchet MS"/>
                <w:spacing w:val="-2"/>
                <w:sz w:val="22"/>
                <w:szCs w:val="22"/>
                <w:u w:val="single"/>
              </w:rPr>
            </w:pPr>
            <w:r>
              <w:rPr>
                <w:rFonts w:ascii="Trebuchet MS" w:hAnsi="Trebuchet MS"/>
                <w:spacing w:val="-2"/>
                <w:sz w:val="22"/>
                <w:szCs w:val="22"/>
                <w:u w:val="single"/>
              </w:rPr>
              <w:t>74</w:t>
            </w:r>
          </w:p>
        </w:tc>
        <w:tc>
          <w:tcPr>
            <w:tcW w:w="284" w:type="dxa"/>
            <w:tcBorders>
              <w:top w:val="nil"/>
              <w:left w:val="nil"/>
              <w:bottom w:val="nil"/>
              <w:right w:val="nil"/>
            </w:tcBorders>
          </w:tcPr>
          <w:p w14:paraId="114CF6BC" w14:textId="77777777" w:rsidR="00035321" w:rsidRDefault="00035321">
            <w:pPr>
              <w:tabs>
                <w:tab w:val="left" w:pos="567"/>
              </w:tabs>
              <w:suppressAutoHyphens/>
              <w:jc w:val="center"/>
              <w:rPr>
                <w:rFonts w:ascii="Trebuchet MS" w:hAnsi="Trebuchet MS"/>
                <w:spacing w:val="-2"/>
                <w:sz w:val="22"/>
                <w:szCs w:val="22"/>
                <w:u w:val="single"/>
              </w:rPr>
            </w:pPr>
          </w:p>
        </w:tc>
        <w:tc>
          <w:tcPr>
            <w:tcW w:w="1843" w:type="dxa"/>
            <w:tcBorders>
              <w:top w:val="nil"/>
              <w:left w:val="nil"/>
              <w:bottom w:val="nil"/>
              <w:right w:val="nil"/>
            </w:tcBorders>
          </w:tcPr>
          <w:p w14:paraId="50A2432B" w14:textId="77777777" w:rsidR="00035321" w:rsidRDefault="00413271">
            <w:pPr>
              <w:tabs>
                <w:tab w:val="left" w:pos="567"/>
              </w:tabs>
              <w:suppressAutoHyphens/>
              <w:jc w:val="center"/>
              <w:rPr>
                <w:rFonts w:ascii="Trebuchet MS" w:hAnsi="Trebuchet MS"/>
                <w:spacing w:val="-2"/>
                <w:sz w:val="22"/>
                <w:szCs w:val="22"/>
                <w:u w:val="single"/>
              </w:rPr>
            </w:pPr>
            <w:r>
              <w:rPr>
                <w:rFonts w:ascii="Trebuchet MS" w:hAnsi="Trebuchet MS"/>
                <w:spacing w:val="-2"/>
                <w:sz w:val="22"/>
                <w:szCs w:val="22"/>
                <w:u w:val="single"/>
              </w:rPr>
              <w:t>45</w:t>
            </w:r>
          </w:p>
        </w:tc>
        <w:tc>
          <w:tcPr>
            <w:tcW w:w="425" w:type="dxa"/>
            <w:tcBorders>
              <w:top w:val="nil"/>
              <w:left w:val="nil"/>
              <w:bottom w:val="nil"/>
            </w:tcBorders>
          </w:tcPr>
          <w:p w14:paraId="7BF79D49" w14:textId="77777777" w:rsidR="00035321" w:rsidRDefault="00035321">
            <w:pPr>
              <w:tabs>
                <w:tab w:val="left" w:pos="567"/>
              </w:tabs>
              <w:suppressAutoHyphens/>
              <w:jc w:val="both"/>
              <w:rPr>
                <w:rFonts w:ascii="Trebuchet MS" w:hAnsi="Trebuchet MS"/>
                <w:spacing w:val="-2"/>
                <w:sz w:val="22"/>
                <w:szCs w:val="22"/>
              </w:rPr>
            </w:pPr>
          </w:p>
        </w:tc>
      </w:tr>
      <w:tr w:rsidR="00035321" w14:paraId="78E24869" w14:textId="77777777">
        <w:tc>
          <w:tcPr>
            <w:tcW w:w="284" w:type="dxa"/>
            <w:tcBorders>
              <w:top w:val="nil"/>
              <w:bottom w:val="nil"/>
              <w:right w:val="nil"/>
            </w:tcBorders>
          </w:tcPr>
          <w:p w14:paraId="4943AF24"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nil"/>
              <w:right w:val="nil"/>
            </w:tcBorders>
          </w:tcPr>
          <w:p w14:paraId="44A2D9C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11%</w:t>
            </w:r>
          </w:p>
        </w:tc>
        <w:tc>
          <w:tcPr>
            <w:tcW w:w="425" w:type="dxa"/>
            <w:tcBorders>
              <w:top w:val="nil"/>
              <w:left w:val="nil"/>
              <w:bottom w:val="nil"/>
              <w:right w:val="nil"/>
            </w:tcBorders>
          </w:tcPr>
          <w:p w14:paraId="3689C877" w14:textId="77777777" w:rsidR="00035321" w:rsidRDefault="00035321">
            <w:pPr>
              <w:tabs>
                <w:tab w:val="left" w:pos="567"/>
              </w:tabs>
              <w:suppressAutoHyphens/>
              <w:jc w:val="both"/>
              <w:rPr>
                <w:rFonts w:ascii="Trebuchet MS" w:hAnsi="Trebuchet MS"/>
                <w:spacing w:val="-2"/>
                <w:sz w:val="22"/>
                <w:szCs w:val="22"/>
              </w:rPr>
            </w:pPr>
          </w:p>
        </w:tc>
        <w:tc>
          <w:tcPr>
            <w:tcW w:w="1559" w:type="dxa"/>
            <w:tcBorders>
              <w:top w:val="nil"/>
              <w:left w:val="nil"/>
              <w:bottom w:val="nil"/>
              <w:right w:val="nil"/>
            </w:tcBorders>
          </w:tcPr>
          <w:p w14:paraId="5EDC4BE7"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65</w:t>
            </w:r>
          </w:p>
        </w:tc>
        <w:tc>
          <w:tcPr>
            <w:tcW w:w="284" w:type="dxa"/>
            <w:tcBorders>
              <w:top w:val="nil"/>
              <w:left w:val="nil"/>
              <w:bottom w:val="nil"/>
              <w:right w:val="nil"/>
            </w:tcBorders>
          </w:tcPr>
          <w:p w14:paraId="4458D27B"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1E8F924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37</w:t>
            </w:r>
          </w:p>
        </w:tc>
        <w:tc>
          <w:tcPr>
            <w:tcW w:w="425" w:type="dxa"/>
            <w:tcBorders>
              <w:top w:val="nil"/>
              <w:left w:val="nil"/>
              <w:bottom w:val="nil"/>
            </w:tcBorders>
          </w:tcPr>
          <w:p w14:paraId="04EC50BE" w14:textId="77777777" w:rsidR="00035321" w:rsidRDefault="00035321">
            <w:pPr>
              <w:tabs>
                <w:tab w:val="left" w:pos="567"/>
              </w:tabs>
              <w:suppressAutoHyphens/>
              <w:jc w:val="both"/>
              <w:rPr>
                <w:rFonts w:ascii="Trebuchet MS" w:hAnsi="Trebuchet MS"/>
                <w:spacing w:val="-2"/>
                <w:sz w:val="22"/>
                <w:szCs w:val="22"/>
              </w:rPr>
            </w:pPr>
          </w:p>
        </w:tc>
      </w:tr>
      <w:tr w:rsidR="00035321" w14:paraId="7CA64AEE" w14:textId="77777777">
        <w:tc>
          <w:tcPr>
            <w:tcW w:w="284" w:type="dxa"/>
            <w:tcBorders>
              <w:top w:val="nil"/>
              <w:bottom w:val="nil"/>
              <w:right w:val="nil"/>
            </w:tcBorders>
          </w:tcPr>
          <w:p w14:paraId="1C00D79D"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nil"/>
              <w:right w:val="nil"/>
            </w:tcBorders>
          </w:tcPr>
          <w:p w14:paraId="675C521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etc</w:t>
            </w:r>
          </w:p>
        </w:tc>
        <w:tc>
          <w:tcPr>
            <w:tcW w:w="425" w:type="dxa"/>
            <w:tcBorders>
              <w:top w:val="nil"/>
              <w:left w:val="nil"/>
              <w:bottom w:val="nil"/>
              <w:right w:val="nil"/>
            </w:tcBorders>
          </w:tcPr>
          <w:p w14:paraId="5BC51A36" w14:textId="77777777" w:rsidR="00035321" w:rsidRDefault="00035321">
            <w:pPr>
              <w:tabs>
                <w:tab w:val="left" w:pos="567"/>
              </w:tabs>
              <w:suppressAutoHyphens/>
              <w:jc w:val="both"/>
              <w:rPr>
                <w:rFonts w:ascii="Trebuchet MS" w:hAnsi="Trebuchet MS"/>
                <w:spacing w:val="-2"/>
                <w:sz w:val="22"/>
                <w:szCs w:val="22"/>
              </w:rPr>
            </w:pPr>
          </w:p>
        </w:tc>
        <w:tc>
          <w:tcPr>
            <w:tcW w:w="1559" w:type="dxa"/>
            <w:tcBorders>
              <w:top w:val="nil"/>
              <w:left w:val="nil"/>
              <w:bottom w:val="nil"/>
              <w:right w:val="nil"/>
            </w:tcBorders>
          </w:tcPr>
          <w:p w14:paraId="338B60C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etc</w:t>
            </w:r>
          </w:p>
        </w:tc>
        <w:tc>
          <w:tcPr>
            <w:tcW w:w="284" w:type="dxa"/>
            <w:tcBorders>
              <w:top w:val="nil"/>
              <w:left w:val="nil"/>
              <w:bottom w:val="nil"/>
              <w:right w:val="nil"/>
            </w:tcBorders>
          </w:tcPr>
          <w:p w14:paraId="050BD5D6"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321720A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etc</w:t>
            </w:r>
          </w:p>
        </w:tc>
        <w:tc>
          <w:tcPr>
            <w:tcW w:w="425" w:type="dxa"/>
            <w:tcBorders>
              <w:top w:val="nil"/>
              <w:left w:val="nil"/>
              <w:bottom w:val="nil"/>
            </w:tcBorders>
          </w:tcPr>
          <w:p w14:paraId="3C4D4D96" w14:textId="77777777" w:rsidR="00035321" w:rsidRDefault="00035321">
            <w:pPr>
              <w:tabs>
                <w:tab w:val="left" w:pos="567"/>
              </w:tabs>
              <w:suppressAutoHyphens/>
              <w:jc w:val="both"/>
              <w:rPr>
                <w:rFonts w:ascii="Trebuchet MS" w:hAnsi="Trebuchet MS"/>
                <w:spacing w:val="-2"/>
                <w:sz w:val="22"/>
                <w:szCs w:val="22"/>
              </w:rPr>
            </w:pPr>
          </w:p>
        </w:tc>
      </w:tr>
      <w:tr w:rsidR="00035321" w14:paraId="5B337ADE" w14:textId="77777777">
        <w:tc>
          <w:tcPr>
            <w:tcW w:w="284" w:type="dxa"/>
            <w:tcBorders>
              <w:top w:val="nil"/>
              <w:bottom w:val="single" w:sz="4" w:space="0" w:color="auto"/>
              <w:right w:val="nil"/>
            </w:tcBorders>
          </w:tcPr>
          <w:p w14:paraId="12958BB1"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single" w:sz="4" w:space="0" w:color="auto"/>
              <w:right w:val="nil"/>
            </w:tcBorders>
          </w:tcPr>
          <w:p w14:paraId="0E1CC944" w14:textId="77777777" w:rsidR="00035321" w:rsidRDefault="00035321">
            <w:pPr>
              <w:tabs>
                <w:tab w:val="left" w:pos="567"/>
              </w:tabs>
              <w:suppressAutoHyphens/>
              <w:jc w:val="both"/>
              <w:rPr>
                <w:rFonts w:ascii="Trebuchet MS" w:hAnsi="Trebuchet MS"/>
                <w:spacing w:val="-2"/>
                <w:sz w:val="22"/>
                <w:szCs w:val="22"/>
              </w:rPr>
            </w:pPr>
          </w:p>
        </w:tc>
        <w:tc>
          <w:tcPr>
            <w:tcW w:w="425" w:type="dxa"/>
            <w:tcBorders>
              <w:top w:val="nil"/>
              <w:left w:val="nil"/>
              <w:bottom w:val="single" w:sz="4" w:space="0" w:color="auto"/>
              <w:right w:val="nil"/>
            </w:tcBorders>
          </w:tcPr>
          <w:p w14:paraId="0161DF84" w14:textId="77777777" w:rsidR="00035321" w:rsidRDefault="00035321">
            <w:pPr>
              <w:tabs>
                <w:tab w:val="left" w:pos="567"/>
              </w:tabs>
              <w:suppressAutoHyphens/>
              <w:jc w:val="both"/>
              <w:rPr>
                <w:rFonts w:ascii="Trebuchet MS" w:hAnsi="Trebuchet MS"/>
                <w:spacing w:val="-2"/>
                <w:sz w:val="22"/>
                <w:szCs w:val="22"/>
              </w:rPr>
            </w:pPr>
          </w:p>
        </w:tc>
        <w:tc>
          <w:tcPr>
            <w:tcW w:w="1559" w:type="dxa"/>
            <w:tcBorders>
              <w:top w:val="nil"/>
              <w:left w:val="nil"/>
              <w:bottom w:val="single" w:sz="4" w:space="0" w:color="auto"/>
              <w:right w:val="nil"/>
            </w:tcBorders>
          </w:tcPr>
          <w:p w14:paraId="22C88C11" w14:textId="77777777" w:rsidR="00035321" w:rsidRDefault="00035321">
            <w:pPr>
              <w:tabs>
                <w:tab w:val="left" w:pos="567"/>
              </w:tabs>
              <w:suppressAutoHyphens/>
              <w:jc w:val="center"/>
              <w:rPr>
                <w:rFonts w:ascii="Trebuchet MS" w:hAnsi="Trebuchet MS"/>
                <w:spacing w:val="-2"/>
                <w:sz w:val="22"/>
                <w:szCs w:val="22"/>
              </w:rPr>
            </w:pPr>
          </w:p>
        </w:tc>
        <w:tc>
          <w:tcPr>
            <w:tcW w:w="284" w:type="dxa"/>
            <w:tcBorders>
              <w:top w:val="nil"/>
              <w:left w:val="nil"/>
              <w:bottom w:val="single" w:sz="4" w:space="0" w:color="auto"/>
              <w:right w:val="nil"/>
            </w:tcBorders>
          </w:tcPr>
          <w:p w14:paraId="02B23C1A"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single" w:sz="4" w:space="0" w:color="auto"/>
              <w:right w:val="nil"/>
            </w:tcBorders>
          </w:tcPr>
          <w:p w14:paraId="0AB85AD9" w14:textId="77777777" w:rsidR="00035321" w:rsidRDefault="00035321">
            <w:pPr>
              <w:tabs>
                <w:tab w:val="left" w:pos="567"/>
              </w:tabs>
              <w:suppressAutoHyphens/>
              <w:jc w:val="center"/>
              <w:rPr>
                <w:rFonts w:ascii="Trebuchet MS" w:hAnsi="Trebuchet MS"/>
                <w:spacing w:val="-2"/>
                <w:sz w:val="22"/>
                <w:szCs w:val="22"/>
              </w:rPr>
            </w:pPr>
          </w:p>
        </w:tc>
        <w:tc>
          <w:tcPr>
            <w:tcW w:w="425" w:type="dxa"/>
            <w:tcBorders>
              <w:top w:val="nil"/>
              <w:left w:val="nil"/>
              <w:bottom w:val="single" w:sz="4" w:space="0" w:color="auto"/>
            </w:tcBorders>
          </w:tcPr>
          <w:p w14:paraId="5D81E4CD" w14:textId="77777777" w:rsidR="00035321" w:rsidRDefault="00035321">
            <w:pPr>
              <w:tabs>
                <w:tab w:val="left" w:pos="567"/>
              </w:tabs>
              <w:suppressAutoHyphens/>
              <w:jc w:val="both"/>
              <w:rPr>
                <w:rFonts w:ascii="Trebuchet MS" w:hAnsi="Trebuchet MS"/>
                <w:spacing w:val="-2"/>
                <w:sz w:val="22"/>
                <w:szCs w:val="22"/>
              </w:rPr>
            </w:pPr>
          </w:p>
        </w:tc>
      </w:tr>
    </w:tbl>
    <w:p w14:paraId="60FD8D42" w14:textId="77777777" w:rsidR="00035321" w:rsidRDefault="00035321">
      <w:pPr>
        <w:tabs>
          <w:tab w:val="left" w:pos="567"/>
        </w:tabs>
        <w:suppressAutoHyphens/>
        <w:ind w:left="567"/>
        <w:jc w:val="both"/>
        <w:rPr>
          <w:rFonts w:ascii="Trebuchet MS" w:hAnsi="Trebuchet MS"/>
          <w:spacing w:val="-2"/>
          <w:sz w:val="22"/>
          <w:szCs w:val="22"/>
        </w:rPr>
      </w:pPr>
    </w:p>
    <w:p w14:paraId="7A210B6B" w14:textId="77777777" w:rsidR="00035321" w:rsidRDefault="00035321">
      <w:pPr>
        <w:tabs>
          <w:tab w:val="left" w:pos="567"/>
        </w:tabs>
        <w:suppressAutoHyphens/>
        <w:ind w:left="567"/>
        <w:jc w:val="both"/>
        <w:rPr>
          <w:rFonts w:ascii="Trebuchet MS" w:hAnsi="Trebuchet MS"/>
          <w:spacing w:val="-2"/>
          <w:sz w:val="22"/>
          <w:szCs w:val="22"/>
        </w:rPr>
      </w:pPr>
    </w:p>
    <w:p w14:paraId="60BFFE0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presentation of NPVs as shown in Table 4 can be very misleading. By its very layout, we are invited to read the NPV at a single discount rate. For instance, we might be tempted to read NPVs from the table at a discount rate of 10% (underlined in the table). This would give us $74MM for the nominal NPV and $45MM for the real NPV. However, with any non-zero rate of inflation, we cannot choose the same discount rate for the nominal and the real NPV. The nominal and the real discount rates must be different. However, the table does not tell us what rate of inflation is assumed. Therefore, for instance, if we take the first column to represent nominal discount rates, we are not able to determine the real discount rate and the real NPV.</w:t>
      </w:r>
    </w:p>
    <w:p w14:paraId="408163FB" w14:textId="77777777" w:rsidR="00035321" w:rsidRDefault="00035321">
      <w:pPr>
        <w:tabs>
          <w:tab w:val="left" w:pos="567"/>
        </w:tabs>
        <w:suppressAutoHyphens/>
        <w:ind w:left="567"/>
        <w:jc w:val="both"/>
        <w:rPr>
          <w:rFonts w:ascii="Trebuchet MS" w:hAnsi="Trebuchet MS"/>
          <w:spacing w:val="-2"/>
          <w:sz w:val="22"/>
          <w:szCs w:val="22"/>
        </w:rPr>
      </w:pPr>
    </w:p>
    <w:p w14:paraId="3EE55D5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In fact, the rate of inflation assumed in deriving NPVs for the table above is 3% per year. If we pick 10% for our nominal discount rate, then our real discount rate would be approximately 7% (10% less 3%). Therefore, a better real NPV reading from the table would be $72MM, which is shown alongside the 7% discount rate in the "Real NPV" column. The real NPV is not $45MM as mentioned above. </w:t>
      </w:r>
    </w:p>
    <w:p w14:paraId="0039AAB2" w14:textId="77777777" w:rsidR="00035321" w:rsidRDefault="00035321">
      <w:pPr>
        <w:tabs>
          <w:tab w:val="left" w:pos="567"/>
        </w:tabs>
        <w:suppressAutoHyphens/>
        <w:ind w:left="567"/>
        <w:jc w:val="both"/>
        <w:rPr>
          <w:rFonts w:ascii="Trebuchet MS" w:hAnsi="Trebuchet MS"/>
          <w:spacing w:val="-2"/>
          <w:sz w:val="22"/>
          <w:szCs w:val="22"/>
        </w:rPr>
      </w:pPr>
    </w:p>
    <w:p w14:paraId="3F561FF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As we would expect, the real NPV of $72MM is very close to the nominal NPV of $74MM. However, using a more accurate real discount rate of 6.8% instead of 7%, the real NPV is $74MM, which is precisely the same as the nominal NPV.</w:t>
      </w:r>
    </w:p>
    <w:p w14:paraId="66153480" w14:textId="77777777" w:rsidR="00035321" w:rsidRDefault="00035321">
      <w:pPr>
        <w:tabs>
          <w:tab w:val="left" w:pos="567"/>
        </w:tabs>
        <w:suppressAutoHyphens/>
        <w:ind w:left="567"/>
        <w:jc w:val="both"/>
        <w:rPr>
          <w:rFonts w:ascii="Trebuchet MS" w:hAnsi="Trebuchet MS"/>
          <w:spacing w:val="-2"/>
          <w:sz w:val="22"/>
          <w:szCs w:val="22"/>
        </w:rPr>
      </w:pPr>
    </w:p>
    <w:p w14:paraId="568BFEB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better presentation of NPVs would be as set out in Table 5. In this table, we specify both nominal and real discount rates as well as nominal and real NPVs. The real discount rates are a function of the nominal discount rate and the rate of inflation. The assumed rate of inflation is made explicit at the top of the table. In this example, we assume a rate of 3% per year. With a nominal discount rate of 10%, the nominal NPV is $74MM and with the corresponding real discount rate of 6.8%, the real NPV is the same numerically. However, the units are different. Strictly speaking, the NPV should be G&amp;S74MM. The units are not $, they are G&amp;S (Goods and Services).</w:t>
      </w:r>
    </w:p>
    <w:p w14:paraId="53B6D797" w14:textId="77777777" w:rsidR="00035321" w:rsidRDefault="00035321">
      <w:pPr>
        <w:tabs>
          <w:tab w:val="left" w:pos="567"/>
        </w:tabs>
        <w:suppressAutoHyphens/>
        <w:ind w:left="567"/>
        <w:jc w:val="both"/>
        <w:rPr>
          <w:rFonts w:ascii="Trebuchet MS" w:hAnsi="Trebuchet MS"/>
          <w:spacing w:val="-2"/>
          <w:sz w:val="22"/>
          <w:szCs w:val="22"/>
        </w:rPr>
      </w:pPr>
    </w:p>
    <w:p w14:paraId="2879AF6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However, because the nominal and real NPVs are identical, in fact the columns showing real discount rates and real NPVs are redundant. All we need is a footnote explaining that the real and nominal NPVs are the same.</w:t>
      </w:r>
    </w:p>
    <w:p w14:paraId="5F4A92FA" w14:textId="77777777" w:rsidR="00035321" w:rsidRDefault="00035321">
      <w:pPr>
        <w:tabs>
          <w:tab w:val="left" w:pos="567"/>
        </w:tabs>
        <w:suppressAutoHyphens/>
        <w:ind w:left="567"/>
        <w:jc w:val="both"/>
        <w:rPr>
          <w:rFonts w:ascii="Trebuchet MS" w:hAnsi="Trebuchet MS"/>
          <w:spacing w:val="-2"/>
          <w:sz w:val="22"/>
          <w:szCs w:val="22"/>
        </w:rPr>
      </w:pPr>
    </w:p>
    <w:p w14:paraId="4AF56021" w14:textId="77777777" w:rsidR="00035321" w:rsidRDefault="00035321">
      <w:pPr>
        <w:tabs>
          <w:tab w:val="left" w:pos="567"/>
        </w:tabs>
        <w:suppressAutoHyphens/>
        <w:ind w:left="567"/>
        <w:jc w:val="both"/>
        <w:rPr>
          <w:rFonts w:ascii="Trebuchet MS" w:hAnsi="Trebuchet MS"/>
          <w:spacing w:val="-2"/>
          <w:sz w:val="22"/>
          <w:szCs w:val="22"/>
        </w:rPr>
      </w:pPr>
    </w:p>
    <w:p w14:paraId="4275ADA0" w14:textId="77777777" w:rsidR="00035321" w:rsidRDefault="00035321">
      <w:pPr>
        <w:tabs>
          <w:tab w:val="left" w:pos="567"/>
        </w:tabs>
        <w:suppressAutoHyphens/>
        <w:ind w:left="567"/>
        <w:jc w:val="both"/>
        <w:rPr>
          <w:rFonts w:ascii="Trebuchet MS" w:hAnsi="Trebuchet MS"/>
          <w:spacing w:val="-2"/>
          <w:sz w:val="22"/>
          <w:szCs w:val="22"/>
        </w:rPr>
      </w:pPr>
    </w:p>
    <w:p w14:paraId="3792B296" w14:textId="77777777" w:rsidR="00035321" w:rsidRDefault="00035321">
      <w:pPr>
        <w:tabs>
          <w:tab w:val="left" w:pos="567"/>
        </w:tabs>
        <w:suppressAutoHyphens/>
        <w:ind w:left="567"/>
        <w:jc w:val="both"/>
        <w:rPr>
          <w:rFonts w:ascii="Trebuchet MS" w:hAnsi="Trebuchet MS"/>
          <w:spacing w:val="-2"/>
          <w:sz w:val="22"/>
          <w:szCs w:val="22"/>
        </w:rPr>
      </w:pPr>
    </w:p>
    <w:p w14:paraId="11D9E7B5" w14:textId="77777777" w:rsidR="00035321" w:rsidRDefault="00035321">
      <w:pPr>
        <w:tabs>
          <w:tab w:val="left" w:pos="567"/>
        </w:tabs>
        <w:suppressAutoHyphens/>
        <w:ind w:left="567"/>
        <w:jc w:val="both"/>
        <w:rPr>
          <w:rFonts w:ascii="Trebuchet MS" w:hAnsi="Trebuchet MS"/>
          <w:spacing w:val="-2"/>
          <w:sz w:val="22"/>
          <w:szCs w:val="22"/>
        </w:rPr>
      </w:pPr>
    </w:p>
    <w:p w14:paraId="6F9ABB9B"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420"/>
        <w:gridCol w:w="1095"/>
        <w:gridCol w:w="1095"/>
        <w:gridCol w:w="225"/>
        <w:gridCol w:w="142"/>
        <w:gridCol w:w="142"/>
        <w:gridCol w:w="1134"/>
        <w:gridCol w:w="142"/>
        <w:gridCol w:w="1134"/>
        <w:gridCol w:w="283"/>
      </w:tblGrid>
      <w:tr w:rsidR="00035321" w14:paraId="3629FE1A" w14:textId="77777777">
        <w:tc>
          <w:tcPr>
            <w:tcW w:w="5812" w:type="dxa"/>
            <w:gridSpan w:val="10"/>
          </w:tcPr>
          <w:p w14:paraId="1E1C13A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b/>
                <w:spacing w:val="-2"/>
                <w:sz w:val="22"/>
                <w:szCs w:val="22"/>
              </w:rPr>
              <w:t>Table 5 -</w:t>
            </w:r>
            <w:r>
              <w:rPr>
                <w:rFonts w:ascii="Trebuchet MS" w:hAnsi="Trebuchet MS"/>
                <w:spacing w:val="-2"/>
                <w:sz w:val="22"/>
                <w:szCs w:val="22"/>
              </w:rPr>
              <w:t xml:space="preserve"> </w:t>
            </w:r>
            <w:r>
              <w:rPr>
                <w:rFonts w:ascii="Trebuchet MS" w:hAnsi="Trebuchet MS"/>
                <w:b/>
                <w:spacing w:val="-2"/>
                <w:sz w:val="22"/>
                <w:szCs w:val="22"/>
              </w:rPr>
              <w:t>Presenting nominal and real NPVs - version 2</w:t>
            </w:r>
          </w:p>
        </w:tc>
      </w:tr>
      <w:tr w:rsidR="00035321" w14:paraId="735C51D7" w14:textId="77777777">
        <w:tc>
          <w:tcPr>
            <w:tcW w:w="5812" w:type="dxa"/>
            <w:gridSpan w:val="10"/>
            <w:tcBorders>
              <w:bottom w:val="nil"/>
            </w:tcBorders>
          </w:tcPr>
          <w:p w14:paraId="0405F388"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Assumes that the rate of inflation is 3% per year.</w:t>
            </w:r>
          </w:p>
        </w:tc>
      </w:tr>
      <w:tr w:rsidR="00035321" w14:paraId="779BD484" w14:textId="77777777">
        <w:tc>
          <w:tcPr>
            <w:tcW w:w="420" w:type="dxa"/>
            <w:tcBorders>
              <w:top w:val="nil"/>
              <w:bottom w:val="nil"/>
              <w:right w:val="nil"/>
            </w:tcBorders>
          </w:tcPr>
          <w:p w14:paraId="37BC901B"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57F11DF8"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58179BD8" w14:textId="77777777" w:rsidR="00035321" w:rsidRDefault="00035321">
            <w:pPr>
              <w:tabs>
                <w:tab w:val="left" w:pos="567"/>
              </w:tabs>
              <w:suppressAutoHyphens/>
              <w:jc w:val="both"/>
              <w:rPr>
                <w:rFonts w:ascii="Trebuchet MS" w:hAnsi="Trebuchet MS"/>
                <w:spacing w:val="-2"/>
                <w:sz w:val="22"/>
                <w:szCs w:val="22"/>
              </w:rPr>
            </w:pPr>
          </w:p>
        </w:tc>
        <w:tc>
          <w:tcPr>
            <w:tcW w:w="367" w:type="dxa"/>
            <w:gridSpan w:val="2"/>
            <w:tcBorders>
              <w:top w:val="nil"/>
              <w:left w:val="nil"/>
              <w:bottom w:val="nil"/>
              <w:right w:val="nil"/>
            </w:tcBorders>
          </w:tcPr>
          <w:p w14:paraId="1CC284C3"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6D6BF7C4"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620D0C9E"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29A9F153" w14:textId="77777777" w:rsidR="00035321" w:rsidRDefault="00035321">
            <w:pPr>
              <w:tabs>
                <w:tab w:val="left" w:pos="567"/>
              </w:tabs>
              <w:suppressAutoHyphens/>
              <w:jc w:val="both"/>
              <w:rPr>
                <w:rFonts w:ascii="Trebuchet MS" w:hAnsi="Trebuchet MS"/>
                <w:spacing w:val="-2"/>
                <w:sz w:val="22"/>
                <w:szCs w:val="22"/>
              </w:rPr>
            </w:pPr>
          </w:p>
        </w:tc>
      </w:tr>
      <w:tr w:rsidR="00035321" w14:paraId="1C2FFFC4" w14:textId="77777777">
        <w:tc>
          <w:tcPr>
            <w:tcW w:w="420" w:type="dxa"/>
            <w:tcBorders>
              <w:top w:val="nil"/>
              <w:bottom w:val="nil"/>
              <w:right w:val="nil"/>
            </w:tcBorders>
          </w:tcPr>
          <w:p w14:paraId="3034C437"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single" w:sz="4" w:space="0" w:color="auto"/>
              <w:right w:val="nil"/>
            </w:tcBorders>
          </w:tcPr>
          <w:p w14:paraId="735839F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b/>
                <w:spacing w:val="-2"/>
                <w:sz w:val="22"/>
                <w:szCs w:val="22"/>
              </w:rPr>
              <w:t>Nominal discount rate %</w:t>
            </w:r>
          </w:p>
        </w:tc>
        <w:tc>
          <w:tcPr>
            <w:tcW w:w="1320" w:type="dxa"/>
            <w:gridSpan w:val="2"/>
            <w:tcBorders>
              <w:top w:val="nil"/>
              <w:left w:val="nil"/>
              <w:bottom w:val="single" w:sz="4" w:space="0" w:color="auto"/>
              <w:right w:val="single" w:sz="4" w:space="0" w:color="auto"/>
            </w:tcBorders>
          </w:tcPr>
          <w:p w14:paraId="1AB567BE"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Nominal NPV $MM</w:t>
            </w:r>
          </w:p>
        </w:tc>
        <w:tc>
          <w:tcPr>
            <w:tcW w:w="284" w:type="dxa"/>
            <w:gridSpan w:val="2"/>
            <w:tcBorders>
              <w:top w:val="nil"/>
              <w:left w:val="single" w:sz="4" w:space="0" w:color="auto"/>
              <w:bottom w:val="single" w:sz="4" w:space="0" w:color="auto"/>
              <w:right w:val="nil"/>
            </w:tcBorders>
          </w:tcPr>
          <w:p w14:paraId="3C59ACC8"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single" w:sz="4" w:space="0" w:color="auto"/>
              <w:right w:val="nil"/>
            </w:tcBorders>
          </w:tcPr>
          <w:p w14:paraId="57463671"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Real discount rate %</w:t>
            </w:r>
          </w:p>
        </w:tc>
        <w:tc>
          <w:tcPr>
            <w:tcW w:w="1134" w:type="dxa"/>
            <w:tcBorders>
              <w:top w:val="nil"/>
              <w:left w:val="nil"/>
              <w:bottom w:val="single" w:sz="4" w:space="0" w:color="auto"/>
              <w:right w:val="nil"/>
            </w:tcBorders>
          </w:tcPr>
          <w:p w14:paraId="3BA37953"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Real</w:t>
            </w:r>
          </w:p>
          <w:p w14:paraId="09722AB1"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NPV</w:t>
            </w:r>
          </w:p>
          <w:p w14:paraId="7BDC6AFD"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G&amp;SMM</w:t>
            </w:r>
          </w:p>
        </w:tc>
        <w:tc>
          <w:tcPr>
            <w:tcW w:w="283" w:type="dxa"/>
            <w:tcBorders>
              <w:top w:val="nil"/>
              <w:left w:val="nil"/>
              <w:bottom w:val="nil"/>
            </w:tcBorders>
          </w:tcPr>
          <w:p w14:paraId="52016FEF" w14:textId="77777777" w:rsidR="00035321" w:rsidRDefault="00035321">
            <w:pPr>
              <w:tabs>
                <w:tab w:val="left" w:pos="567"/>
              </w:tabs>
              <w:suppressAutoHyphens/>
              <w:jc w:val="both"/>
              <w:rPr>
                <w:rFonts w:ascii="Trebuchet MS" w:hAnsi="Trebuchet MS"/>
                <w:spacing w:val="-2"/>
                <w:sz w:val="22"/>
                <w:szCs w:val="22"/>
              </w:rPr>
            </w:pPr>
          </w:p>
        </w:tc>
      </w:tr>
      <w:tr w:rsidR="00035321" w14:paraId="5EEA2195" w14:textId="77777777">
        <w:tc>
          <w:tcPr>
            <w:tcW w:w="420" w:type="dxa"/>
            <w:tcBorders>
              <w:top w:val="nil"/>
              <w:bottom w:val="nil"/>
              <w:right w:val="nil"/>
            </w:tcBorders>
          </w:tcPr>
          <w:p w14:paraId="7873B0CE"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single" w:sz="4" w:space="0" w:color="auto"/>
              <w:left w:val="nil"/>
              <w:bottom w:val="nil"/>
              <w:right w:val="nil"/>
            </w:tcBorders>
          </w:tcPr>
          <w:p w14:paraId="0952CE4B" w14:textId="77777777" w:rsidR="00035321" w:rsidRDefault="00035321">
            <w:pPr>
              <w:tabs>
                <w:tab w:val="left" w:pos="567"/>
              </w:tabs>
              <w:suppressAutoHyphens/>
              <w:jc w:val="both"/>
              <w:rPr>
                <w:rFonts w:ascii="Trebuchet MS" w:hAnsi="Trebuchet MS"/>
                <w:spacing w:val="-2"/>
                <w:sz w:val="22"/>
                <w:szCs w:val="22"/>
              </w:rPr>
            </w:pPr>
          </w:p>
        </w:tc>
        <w:tc>
          <w:tcPr>
            <w:tcW w:w="1320" w:type="dxa"/>
            <w:gridSpan w:val="2"/>
            <w:tcBorders>
              <w:top w:val="single" w:sz="4" w:space="0" w:color="auto"/>
              <w:left w:val="nil"/>
              <w:bottom w:val="nil"/>
              <w:right w:val="single" w:sz="4" w:space="0" w:color="auto"/>
            </w:tcBorders>
          </w:tcPr>
          <w:p w14:paraId="48C0C5AC" w14:textId="77777777" w:rsidR="00035321" w:rsidRDefault="00035321">
            <w:pPr>
              <w:tabs>
                <w:tab w:val="left" w:pos="567"/>
              </w:tabs>
              <w:suppressAutoHyphens/>
              <w:jc w:val="center"/>
              <w:rPr>
                <w:rFonts w:ascii="Trebuchet MS" w:hAnsi="Trebuchet MS"/>
                <w:spacing w:val="-2"/>
                <w:sz w:val="22"/>
                <w:szCs w:val="22"/>
              </w:rPr>
            </w:pPr>
          </w:p>
        </w:tc>
        <w:tc>
          <w:tcPr>
            <w:tcW w:w="284" w:type="dxa"/>
            <w:gridSpan w:val="2"/>
            <w:tcBorders>
              <w:top w:val="single" w:sz="4" w:space="0" w:color="auto"/>
              <w:left w:val="single" w:sz="4" w:space="0" w:color="auto"/>
              <w:bottom w:val="nil"/>
              <w:right w:val="nil"/>
            </w:tcBorders>
          </w:tcPr>
          <w:p w14:paraId="266C3AB1"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single" w:sz="4" w:space="0" w:color="auto"/>
              <w:left w:val="nil"/>
              <w:bottom w:val="nil"/>
              <w:right w:val="nil"/>
            </w:tcBorders>
          </w:tcPr>
          <w:p w14:paraId="21145EA9"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single" w:sz="4" w:space="0" w:color="auto"/>
              <w:left w:val="nil"/>
              <w:bottom w:val="nil"/>
              <w:right w:val="nil"/>
            </w:tcBorders>
          </w:tcPr>
          <w:p w14:paraId="25804260"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tcBorders>
          </w:tcPr>
          <w:p w14:paraId="447F3391" w14:textId="77777777" w:rsidR="00035321" w:rsidRDefault="00035321">
            <w:pPr>
              <w:tabs>
                <w:tab w:val="left" w:pos="567"/>
              </w:tabs>
              <w:suppressAutoHyphens/>
              <w:jc w:val="both"/>
              <w:rPr>
                <w:rFonts w:ascii="Trebuchet MS" w:hAnsi="Trebuchet MS"/>
                <w:spacing w:val="-2"/>
                <w:sz w:val="22"/>
                <w:szCs w:val="22"/>
              </w:rPr>
            </w:pPr>
          </w:p>
        </w:tc>
      </w:tr>
      <w:tr w:rsidR="00035321" w14:paraId="570C91F4" w14:textId="77777777">
        <w:tc>
          <w:tcPr>
            <w:tcW w:w="420" w:type="dxa"/>
            <w:tcBorders>
              <w:top w:val="nil"/>
              <w:bottom w:val="nil"/>
              <w:right w:val="nil"/>
            </w:tcBorders>
          </w:tcPr>
          <w:p w14:paraId="57173E26"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31B81CA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5.0%</w:t>
            </w:r>
          </w:p>
        </w:tc>
        <w:tc>
          <w:tcPr>
            <w:tcW w:w="1320" w:type="dxa"/>
            <w:gridSpan w:val="2"/>
            <w:tcBorders>
              <w:top w:val="nil"/>
              <w:left w:val="nil"/>
              <w:bottom w:val="nil"/>
              <w:right w:val="single" w:sz="4" w:space="0" w:color="auto"/>
            </w:tcBorders>
          </w:tcPr>
          <w:p w14:paraId="7F30459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128</w:t>
            </w:r>
          </w:p>
        </w:tc>
        <w:tc>
          <w:tcPr>
            <w:tcW w:w="284" w:type="dxa"/>
            <w:gridSpan w:val="2"/>
            <w:tcBorders>
              <w:top w:val="nil"/>
              <w:left w:val="single" w:sz="4" w:space="0" w:color="auto"/>
              <w:bottom w:val="nil"/>
              <w:right w:val="nil"/>
            </w:tcBorders>
          </w:tcPr>
          <w:p w14:paraId="79EB0659"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485F89A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1.9%</w:t>
            </w:r>
          </w:p>
        </w:tc>
        <w:tc>
          <w:tcPr>
            <w:tcW w:w="1134" w:type="dxa"/>
            <w:tcBorders>
              <w:top w:val="nil"/>
              <w:left w:val="nil"/>
              <w:bottom w:val="nil"/>
              <w:right w:val="nil"/>
            </w:tcBorders>
          </w:tcPr>
          <w:p w14:paraId="142FC4B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128</w:t>
            </w:r>
          </w:p>
        </w:tc>
        <w:tc>
          <w:tcPr>
            <w:tcW w:w="283" w:type="dxa"/>
            <w:tcBorders>
              <w:top w:val="nil"/>
              <w:left w:val="nil"/>
              <w:bottom w:val="nil"/>
            </w:tcBorders>
          </w:tcPr>
          <w:p w14:paraId="079AC1E1" w14:textId="77777777" w:rsidR="00035321" w:rsidRDefault="00035321">
            <w:pPr>
              <w:tabs>
                <w:tab w:val="left" w:pos="567"/>
              </w:tabs>
              <w:suppressAutoHyphens/>
              <w:jc w:val="both"/>
              <w:rPr>
                <w:rFonts w:ascii="Trebuchet MS" w:hAnsi="Trebuchet MS"/>
                <w:spacing w:val="-2"/>
                <w:sz w:val="22"/>
                <w:szCs w:val="22"/>
              </w:rPr>
            </w:pPr>
          </w:p>
        </w:tc>
      </w:tr>
      <w:tr w:rsidR="00035321" w14:paraId="232968AE" w14:textId="77777777">
        <w:tc>
          <w:tcPr>
            <w:tcW w:w="420" w:type="dxa"/>
            <w:tcBorders>
              <w:top w:val="nil"/>
              <w:bottom w:val="nil"/>
              <w:right w:val="nil"/>
            </w:tcBorders>
          </w:tcPr>
          <w:p w14:paraId="184826D8"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2306E0D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6.0%</w:t>
            </w:r>
          </w:p>
        </w:tc>
        <w:tc>
          <w:tcPr>
            <w:tcW w:w="1320" w:type="dxa"/>
            <w:gridSpan w:val="2"/>
            <w:tcBorders>
              <w:top w:val="nil"/>
              <w:left w:val="nil"/>
              <w:bottom w:val="nil"/>
              <w:right w:val="single" w:sz="4" w:space="0" w:color="auto"/>
            </w:tcBorders>
          </w:tcPr>
          <w:p w14:paraId="59EC970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116</w:t>
            </w:r>
          </w:p>
        </w:tc>
        <w:tc>
          <w:tcPr>
            <w:tcW w:w="284" w:type="dxa"/>
            <w:gridSpan w:val="2"/>
            <w:tcBorders>
              <w:top w:val="nil"/>
              <w:left w:val="single" w:sz="4" w:space="0" w:color="auto"/>
              <w:bottom w:val="nil"/>
              <w:right w:val="nil"/>
            </w:tcBorders>
          </w:tcPr>
          <w:p w14:paraId="646B0291"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784E6DC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2.9%</w:t>
            </w:r>
          </w:p>
        </w:tc>
        <w:tc>
          <w:tcPr>
            <w:tcW w:w="1134" w:type="dxa"/>
            <w:tcBorders>
              <w:top w:val="nil"/>
              <w:left w:val="nil"/>
              <w:bottom w:val="nil"/>
              <w:right w:val="nil"/>
            </w:tcBorders>
          </w:tcPr>
          <w:p w14:paraId="73D599B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116</w:t>
            </w:r>
          </w:p>
        </w:tc>
        <w:tc>
          <w:tcPr>
            <w:tcW w:w="283" w:type="dxa"/>
            <w:tcBorders>
              <w:top w:val="nil"/>
              <w:left w:val="nil"/>
              <w:bottom w:val="nil"/>
            </w:tcBorders>
          </w:tcPr>
          <w:p w14:paraId="647622FE" w14:textId="77777777" w:rsidR="00035321" w:rsidRDefault="00035321">
            <w:pPr>
              <w:tabs>
                <w:tab w:val="left" w:pos="567"/>
              </w:tabs>
              <w:suppressAutoHyphens/>
              <w:jc w:val="both"/>
              <w:rPr>
                <w:rFonts w:ascii="Trebuchet MS" w:hAnsi="Trebuchet MS"/>
                <w:spacing w:val="-2"/>
                <w:sz w:val="22"/>
                <w:szCs w:val="22"/>
              </w:rPr>
            </w:pPr>
          </w:p>
        </w:tc>
      </w:tr>
      <w:tr w:rsidR="00035321" w14:paraId="01C10230" w14:textId="77777777">
        <w:tc>
          <w:tcPr>
            <w:tcW w:w="420" w:type="dxa"/>
            <w:tcBorders>
              <w:top w:val="nil"/>
              <w:bottom w:val="nil"/>
              <w:right w:val="nil"/>
            </w:tcBorders>
          </w:tcPr>
          <w:p w14:paraId="06A19F1A"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01614B4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7.0%</w:t>
            </w:r>
          </w:p>
        </w:tc>
        <w:tc>
          <w:tcPr>
            <w:tcW w:w="1320" w:type="dxa"/>
            <w:gridSpan w:val="2"/>
            <w:tcBorders>
              <w:top w:val="nil"/>
              <w:left w:val="nil"/>
              <w:bottom w:val="nil"/>
              <w:right w:val="single" w:sz="4" w:space="0" w:color="auto"/>
            </w:tcBorders>
          </w:tcPr>
          <w:p w14:paraId="0C921B1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105</w:t>
            </w:r>
          </w:p>
        </w:tc>
        <w:tc>
          <w:tcPr>
            <w:tcW w:w="284" w:type="dxa"/>
            <w:gridSpan w:val="2"/>
            <w:tcBorders>
              <w:top w:val="nil"/>
              <w:left w:val="single" w:sz="4" w:space="0" w:color="auto"/>
              <w:bottom w:val="nil"/>
              <w:right w:val="nil"/>
            </w:tcBorders>
          </w:tcPr>
          <w:p w14:paraId="5C272171"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643AE5B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3.9%</w:t>
            </w:r>
          </w:p>
        </w:tc>
        <w:tc>
          <w:tcPr>
            <w:tcW w:w="1134" w:type="dxa"/>
            <w:tcBorders>
              <w:top w:val="nil"/>
              <w:left w:val="nil"/>
              <w:bottom w:val="nil"/>
              <w:right w:val="nil"/>
            </w:tcBorders>
          </w:tcPr>
          <w:p w14:paraId="428AC69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105</w:t>
            </w:r>
          </w:p>
        </w:tc>
        <w:tc>
          <w:tcPr>
            <w:tcW w:w="283" w:type="dxa"/>
            <w:tcBorders>
              <w:top w:val="nil"/>
              <w:left w:val="nil"/>
              <w:bottom w:val="nil"/>
            </w:tcBorders>
          </w:tcPr>
          <w:p w14:paraId="60F0678A" w14:textId="77777777" w:rsidR="00035321" w:rsidRDefault="00035321">
            <w:pPr>
              <w:tabs>
                <w:tab w:val="left" w:pos="567"/>
              </w:tabs>
              <w:suppressAutoHyphens/>
              <w:jc w:val="both"/>
              <w:rPr>
                <w:rFonts w:ascii="Trebuchet MS" w:hAnsi="Trebuchet MS"/>
                <w:spacing w:val="-2"/>
                <w:sz w:val="22"/>
                <w:szCs w:val="22"/>
              </w:rPr>
            </w:pPr>
          </w:p>
        </w:tc>
      </w:tr>
      <w:tr w:rsidR="00035321" w14:paraId="19432043" w14:textId="77777777">
        <w:tc>
          <w:tcPr>
            <w:tcW w:w="420" w:type="dxa"/>
            <w:tcBorders>
              <w:top w:val="nil"/>
              <w:bottom w:val="nil"/>
              <w:right w:val="nil"/>
            </w:tcBorders>
          </w:tcPr>
          <w:p w14:paraId="647D91E0"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40521F2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8.0%</w:t>
            </w:r>
          </w:p>
        </w:tc>
        <w:tc>
          <w:tcPr>
            <w:tcW w:w="1320" w:type="dxa"/>
            <w:gridSpan w:val="2"/>
            <w:tcBorders>
              <w:top w:val="nil"/>
              <w:left w:val="nil"/>
              <w:bottom w:val="nil"/>
              <w:right w:val="single" w:sz="4" w:space="0" w:color="auto"/>
            </w:tcBorders>
          </w:tcPr>
          <w:p w14:paraId="298332A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94</w:t>
            </w:r>
          </w:p>
        </w:tc>
        <w:tc>
          <w:tcPr>
            <w:tcW w:w="284" w:type="dxa"/>
            <w:gridSpan w:val="2"/>
            <w:tcBorders>
              <w:top w:val="nil"/>
              <w:left w:val="single" w:sz="4" w:space="0" w:color="auto"/>
              <w:bottom w:val="nil"/>
              <w:right w:val="nil"/>
            </w:tcBorders>
          </w:tcPr>
          <w:p w14:paraId="293A1B30"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3531CBF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4.9%</w:t>
            </w:r>
          </w:p>
        </w:tc>
        <w:tc>
          <w:tcPr>
            <w:tcW w:w="1134" w:type="dxa"/>
            <w:tcBorders>
              <w:top w:val="nil"/>
              <w:left w:val="nil"/>
              <w:bottom w:val="nil"/>
              <w:right w:val="nil"/>
            </w:tcBorders>
          </w:tcPr>
          <w:p w14:paraId="526AA02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94</w:t>
            </w:r>
          </w:p>
        </w:tc>
        <w:tc>
          <w:tcPr>
            <w:tcW w:w="283" w:type="dxa"/>
            <w:tcBorders>
              <w:top w:val="nil"/>
              <w:left w:val="nil"/>
              <w:bottom w:val="nil"/>
            </w:tcBorders>
          </w:tcPr>
          <w:p w14:paraId="5F8F5880" w14:textId="77777777" w:rsidR="00035321" w:rsidRDefault="00035321">
            <w:pPr>
              <w:tabs>
                <w:tab w:val="left" w:pos="567"/>
              </w:tabs>
              <w:suppressAutoHyphens/>
              <w:jc w:val="both"/>
              <w:rPr>
                <w:rFonts w:ascii="Trebuchet MS" w:hAnsi="Trebuchet MS"/>
                <w:spacing w:val="-2"/>
                <w:sz w:val="22"/>
                <w:szCs w:val="22"/>
              </w:rPr>
            </w:pPr>
          </w:p>
        </w:tc>
      </w:tr>
      <w:tr w:rsidR="00035321" w14:paraId="0B4CC905" w14:textId="77777777">
        <w:tc>
          <w:tcPr>
            <w:tcW w:w="420" w:type="dxa"/>
            <w:tcBorders>
              <w:top w:val="nil"/>
              <w:bottom w:val="nil"/>
              <w:right w:val="nil"/>
            </w:tcBorders>
          </w:tcPr>
          <w:p w14:paraId="3F39642F"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17C5419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9.0%</w:t>
            </w:r>
          </w:p>
        </w:tc>
        <w:tc>
          <w:tcPr>
            <w:tcW w:w="1320" w:type="dxa"/>
            <w:gridSpan w:val="2"/>
            <w:tcBorders>
              <w:top w:val="nil"/>
              <w:left w:val="nil"/>
              <w:bottom w:val="nil"/>
              <w:right w:val="single" w:sz="4" w:space="0" w:color="auto"/>
            </w:tcBorders>
          </w:tcPr>
          <w:p w14:paraId="0572ABA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84</w:t>
            </w:r>
          </w:p>
        </w:tc>
        <w:tc>
          <w:tcPr>
            <w:tcW w:w="284" w:type="dxa"/>
            <w:gridSpan w:val="2"/>
            <w:tcBorders>
              <w:top w:val="nil"/>
              <w:left w:val="single" w:sz="4" w:space="0" w:color="auto"/>
              <w:bottom w:val="nil"/>
              <w:right w:val="nil"/>
            </w:tcBorders>
          </w:tcPr>
          <w:p w14:paraId="1B30F9EB"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40F07FB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5.8%</w:t>
            </w:r>
          </w:p>
        </w:tc>
        <w:tc>
          <w:tcPr>
            <w:tcW w:w="1134" w:type="dxa"/>
            <w:tcBorders>
              <w:top w:val="nil"/>
              <w:left w:val="nil"/>
              <w:bottom w:val="nil"/>
              <w:right w:val="nil"/>
            </w:tcBorders>
          </w:tcPr>
          <w:p w14:paraId="655F828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84</w:t>
            </w:r>
          </w:p>
        </w:tc>
        <w:tc>
          <w:tcPr>
            <w:tcW w:w="283" w:type="dxa"/>
            <w:tcBorders>
              <w:top w:val="nil"/>
              <w:left w:val="nil"/>
              <w:bottom w:val="nil"/>
            </w:tcBorders>
          </w:tcPr>
          <w:p w14:paraId="1C1FCEC9" w14:textId="77777777" w:rsidR="00035321" w:rsidRDefault="00035321">
            <w:pPr>
              <w:tabs>
                <w:tab w:val="left" w:pos="567"/>
              </w:tabs>
              <w:suppressAutoHyphens/>
              <w:jc w:val="both"/>
              <w:rPr>
                <w:rFonts w:ascii="Trebuchet MS" w:hAnsi="Trebuchet MS"/>
                <w:spacing w:val="-2"/>
                <w:sz w:val="22"/>
                <w:szCs w:val="22"/>
              </w:rPr>
            </w:pPr>
          </w:p>
        </w:tc>
      </w:tr>
      <w:tr w:rsidR="00035321" w14:paraId="0752274B" w14:textId="77777777">
        <w:tc>
          <w:tcPr>
            <w:tcW w:w="420" w:type="dxa"/>
            <w:tcBorders>
              <w:top w:val="nil"/>
              <w:bottom w:val="nil"/>
              <w:right w:val="nil"/>
            </w:tcBorders>
          </w:tcPr>
          <w:p w14:paraId="1BC869AF"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728B2022" w14:textId="77777777" w:rsidR="00035321" w:rsidRDefault="00413271">
            <w:pPr>
              <w:tabs>
                <w:tab w:val="left" w:pos="567"/>
              </w:tabs>
              <w:suppressAutoHyphens/>
              <w:jc w:val="both"/>
              <w:rPr>
                <w:rFonts w:ascii="Trebuchet MS" w:hAnsi="Trebuchet MS"/>
                <w:spacing w:val="-2"/>
                <w:sz w:val="22"/>
                <w:szCs w:val="22"/>
                <w:u w:val="single"/>
              </w:rPr>
            </w:pPr>
            <w:r>
              <w:rPr>
                <w:rFonts w:ascii="Trebuchet MS" w:hAnsi="Trebuchet MS"/>
                <w:spacing w:val="-2"/>
                <w:sz w:val="22"/>
                <w:szCs w:val="22"/>
                <w:u w:val="single"/>
              </w:rPr>
              <w:t>10.0%</w:t>
            </w:r>
          </w:p>
        </w:tc>
        <w:tc>
          <w:tcPr>
            <w:tcW w:w="1320" w:type="dxa"/>
            <w:gridSpan w:val="2"/>
            <w:tcBorders>
              <w:top w:val="nil"/>
              <w:left w:val="nil"/>
              <w:bottom w:val="nil"/>
              <w:right w:val="single" w:sz="4" w:space="0" w:color="auto"/>
            </w:tcBorders>
          </w:tcPr>
          <w:p w14:paraId="5E5CB614" w14:textId="77777777" w:rsidR="00035321" w:rsidRDefault="00413271">
            <w:pPr>
              <w:tabs>
                <w:tab w:val="left" w:pos="567"/>
              </w:tabs>
              <w:suppressAutoHyphens/>
              <w:jc w:val="center"/>
              <w:rPr>
                <w:rFonts w:ascii="Trebuchet MS" w:hAnsi="Trebuchet MS"/>
                <w:spacing w:val="-2"/>
                <w:sz w:val="22"/>
                <w:szCs w:val="22"/>
                <w:u w:val="single"/>
              </w:rPr>
            </w:pPr>
            <w:r>
              <w:rPr>
                <w:rFonts w:ascii="Trebuchet MS" w:hAnsi="Trebuchet MS"/>
                <w:spacing w:val="-2"/>
                <w:sz w:val="22"/>
                <w:szCs w:val="22"/>
                <w:u w:val="single"/>
              </w:rPr>
              <w:t>74</w:t>
            </w:r>
          </w:p>
        </w:tc>
        <w:tc>
          <w:tcPr>
            <w:tcW w:w="284" w:type="dxa"/>
            <w:gridSpan w:val="2"/>
            <w:tcBorders>
              <w:top w:val="nil"/>
              <w:left w:val="single" w:sz="4" w:space="0" w:color="auto"/>
              <w:bottom w:val="nil"/>
              <w:right w:val="nil"/>
            </w:tcBorders>
          </w:tcPr>
          <w:p w14:paraId="25C215AD"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21C663B8" w14:textId="77777777" w:rsidR="00035321" w:rsidRDefault="00413271">
            <w:pPr>
              <w:tabs>
                <w:tab w:val="left" w:pos="567"/>
              </w:tabs>
              <w:suppressAutoHyphens/>
              <w:jc w:val="both"/>
              <w:rPr>
                <w:rFonts w:ascii="Trebuchet MS" w:hAnsi="Trebuchet MS"/>
                <w:spacing w:val="-2"/>
                <w:sz w:val="22"/>
                <w:szCs w:val="22"/>
                <w:u w:val="single"/>
              </w:rPr>
            </w:pPr>
            <w:r>
              <w:rPr>
                <w:rFonts w:ascii="Trebuchet MS" w:hAnsi="Trebuchet MS"/>
                <w:spacing w:val="-2"/>
                <w:sz w:val="22"/>
                <w:szCs w:val="22"/>
                <w:u w:val="single"/>
              </w:rPr>
              <w:t>6.8%</w:t>
            </w:r>
          </w:p>
        </w:tc>
        <w:tc>
          <w:tcPr>
            <w:tcW w:w="1134" w:type="dxa"/>
            <w:tcBorders>
              <w:top w:val="nil"/>
              <w:left w:val="nil"/>
              <w:bottom w:val="nil"/>
              <w:right w:val="nil"/>
            </w:tcBorders>
          </w:tcPr>
          <w:p w14:paraId="52EC4376" w14:textId="77777777" w:rsidR="00035321" w:rsidRDefault="00413271">
            <w:pPr>
              <w:tabs>
                <w:tab w:val="left" w:pos="567"/>
              </w:tabs>
              <w:suppressAutoHyphens/>
              <w:jc w:val="center"/>
              <w:rPr>
                <w:rFonts w:ascii="Trebuchet MS" w:hAnsi="Trebuchet MS"/>
                <w:spacing w:val="-2"/>
                <w:sz w:val="22"/>
                <w:szCs w:val="22"/>
                <w:u w:val="single"/>
              </w:rPr>
            </w:pPr>
            <w:r>
              <w:rPr>
                <w:rFonts w:ascii="Trebuchet MS" w:hAnsi="Trebuchet MS"/>
                <w:spacing w:val="-2"/>
                <w:sz w:val="22"/>
                <w:szCs w:val="22"/>
                <w:u w:val="single"/>
              </w:rPr>
              <w:t>74</w:t>
            </w:r>
          </w:p>
        </w:tc>
        <w:tc>
          <w:tcPr>
            <w:tcW w:w="283" w:type="dxa"/>
            <w:tcBorders>
              <w:top w:val="nil"/>
              <w:left w:val="nil"/>
              <w:bottom w:val="nil"/>
            </w:tcBorders>
          </w:tcPr>
          <w:p w14:paraId="4CE4F9DB" w14:textId="77777777" w:rsidR="00035321" w:rsidRDefault="00035321">
            <w:pPr>
              <w:tabs>
                <w:tab w:val="left" w:pos="567"/>
              </w:tabs>
              <w:suppressAutoHyphens/>
              <w:jc w:val="both"/>
              <w:rPr>
                <w:rFonts w:ascii="Trebuchet MS" w:hAnsi="Trebuchet MS"/>
                <w:spacing w:val="-2"/>
                <w:sz w:val="22"/>
                <w:szCs w:val="22"/>
              </w:rPr>
            </w:pPr>
          </w:p>
        </w:tc>
      </w:tr>
      <w:tr w:rsidR="00035321" w14:paraId="6FCA3B20" w14:textId="77777777">
        <w:tc>
          <w:tcPr>
            <w:tcW w:w="420" w:type="dxa"/>
            <w:tcBorders>
              <w:top w:val="nil"/>
              <w:bottom w:val="nil"/>
              <w:right w:val="nil"/>
            </w:tcBorders>
          </w:tcPr>
          <w:p w14:paraId="75BA2ED3"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02A358E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11.0%</w:t>
            </w:r>
          </w:p>
        </w:tc>
        <w:tc>
          <w:tcPr>
            <w:tcW w:w="1320" w:type="dxa"/>
            <w:gridSpan w:val="2"/>
            <w:tcBorders>
              <w:top w:val="nil"/>
              <w:left w:val="nil"/>
              <w:bottom w:val="nil"/>
              <w:right w:val="single" w:sz="4" w:space="0" w:color="auto"/>
            </w:tcBorders>
          </w:tcPr>
          <w:p w14:paraId="4F96605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65</w:t>
            </w:r>
          </w:p>
        </w:tc>
        <w:tc>
          <w:tcPr>
            <w:tcW w:w="284" w:type="dxa"/>
            <w:gridSpan w:val="2"/>
            <w:tcBorders>
              <w:top w:val="nil"/>
              <w:left w:val="single" w:sz="4" w:space="0" w:color="auto"/>
              <w:bottom w:val="nil"/>
              <w:right w:val="nil"/>
            </w:tcBorders>
          </w:tcPr>
          <w:p w14:paraId="56FA11CA"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528967B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7.8%</w:t>
            </w:r>
          </w:p>
        </w:tc>
        <w:tc>
          <w:tcPr>
            <w:tcW w:w="1134" w:type="dxa"/>
            <w:tcBorders>
              <w:top w:val="nil"/>
              <w:left w:val="nil"/>
              <w:bottom w:val="nil"/>
              <w:right w:val="nil"/>
            </w:tcBorders>
          </w:tcPr>
          <w:p w14:paraId="7C5CE8E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65</w:t>
            </w:r>
          </w:p>
        </w:tc>
        <w:tc>
          <w:tcPr>
            <w:tcW w:w="283" w:type="dxa"/>
            <w:tcBorders>
              <w:top w:val="nil"/>
              <w:left w:val="nil"/>
              <w:bottom w:val="nil"/>
            </w:tcBorders>
          </w:tcPr>
          <w:p w14:paraId="13604881" w14:textId="77777777" w:rsidR="00035321" w:rsidRDefault="00035321">
            <w:pPr>
              <w:tabs>
                <w:tab w:val="left" w:pos="567"/>
              </w:tabs>
              <w:suppressAutoHyphens/>
              <w:jc w:val="both"/>
              <w:rPr>
                <w:rFonts w:ascii="Trebuchet MS" w:hAnsi="Trebuchet MS"/>
                <w:spacing w:val="-2"/>
                <w:sz w:val="22"/>
                <w:szCs w:val="22"/>
              </w:rPr>
            </w:pPr>
          </w:p>
        </w:tc>
      </w:tr>
      <w:tr w:rsidR="00035321" w14:paraId="56A65656" w14:textId="77777777">
        <w:tc>
          <w:tcPr>
            <w:tcW w:w="420" w:type="dxa"/>
            <w:tcBorders>
              <w:top w:val="nil"/>
              <w:bottom w:val="nil"/>
              <w:right w:val="nil"/>
            </w:tcBorders>
          </w:tcPr>
          <w:p w14:paraId="3C4B38A8"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nil"/>
              <w:right w:val="nil"/>
            </w:tcBorders>
          </w:tcPr>
          <w:p w14:paraId="2CC94C9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etc</w:t>
            </w:r>
          </w:p>
        </w:tc>
        <w:tc>
          <w:tcPr>
            <w:tcW w:w="1320" w:type="dxa"/>
            <w:gridSpan w:val="2"/>
            <w:tcBorders>
              <w:top w:val="nil"/>
              <w:left w:val="nil"/>
              <w:bottom w:val="nil"/>
              <w:right w:val="single" w:sz="4" w:space="0" w:color="auto"/>
            </w:tcBorders>
          </w:tcPr>
          <w:p w14:paraId="418C023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etc</w:t>
            </w:r>
          </w:p>
        </w:tc>
        <w:tc>
          <w:tcPr>
            <w:tcW w:w="284" w:type="dxa"/>
            <w:gridSpan w:val="2"/>
            <w:tcBorders>
              <w:top w:val="nil"/>
              <w:left w:val="single" w:sz="4" w:space="0" w:color="auto"/>
              <w:bottom w:val="nil"/>
              <w:right w:val="nil"/>
            </w:tcBorders>
          </w:tcPr>
          <w:p w14:paraId="333EBFA5"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nil"/>
              <w:right w:val="nil"/>
            </w:tcBorders>
          </w:tcPr>
          <w:p w14:paraId="094ADC7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etc</w:t>
            </w:r>
          </w:p>
        </w:tc>
        <w:tc>
          <w:tcPr>
            <w:tcW w:w="1134" w:type="dxa"/>
            <w:tcBorders>
              <w:top w:val="nil"/>
              <w:left w:val="nil"/>
              <w:bottom w:val="nil"/>
              <w:right w:val="nil"/>
            </w:tcBorders>
          </w:tcPr>
          <w:p w14:paraId="17F935B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etc</w:t>
            </w:r>
          </w:p>
        </w:tc>
        <w:tc>
          <w:tcPr>
            <w:tcW w:w="283" w:type="dxa"/>
            <w:tcBorders>
              <w:top w:val="nil"/>
              <w:left w:val="nil"/>
              <w:bottom w:val="nil"/>
            </w:tcBorders>
          </w:tcPr>
          <w:p w14:paraId="4E8EC848" w14:textId="77777777" w:rsidR="00035321" w:rsidRDefault="00035321">
            <w:pPr>
              <w:tabs>
                <w:tab w:val="left" w:pos="567"/>
              </w:tabs>
              <w:suppressAutoHyphens/>
              <w:jc w:val="both"/>
              <w:rPr>
                <w:rFonts w:ascii="Trebuchet MS" w:hAnsi="Trebuchet MS"/>
                <w:spacing w:val="-2"/>
                <w:sz w:val="22"/>
                <w:szCs w:val="22"/>
              </w:rPr>
            </w:pPr>
          </w:p>
        </w:tc>
      </w:tr>
      <w:tr w:rsidR="00035321" w14:paraId="2B7A97E6" w14:textId="77777777">
        <w:tc>
          <w:tcPr>
            <w:tcW w:w="420" w:type="dxa"/>
            <w:tcBorders>
              <w:top w:val="nil"/>
              <w:bottom w:val="single" w:sz="4" w:space="0" w:color="auto"/>
              <w:right w:val="nil"/>
            </w:tcBorders>
          </w:tcPr>
          <w:p w14:paraId="464AF576" w14:textId="77777777" w:rsidR="00035321" w:rsidRDefault="00035321">
            <w:pPr>
              <w:tabs>
                <w:tab w:val="left" w:pos="567"/>
              </w:tabs>
              <w:suppressAutoHyphens/>
              <w:jc w:val="both"/>
              <w:rPr>
                <w:rFonts w:ascii="Trebuchet MS" w:hAnsi="Trebuchet MS"/>
                <w:spacing w:val="-2"/>
                <w:sz w:val="22"/>
                <w:szCs w:val="22"/>
              </w:rPr>
            </w:pPr>
          </w:p>
        </w:tc>
        <w:tc>
          <w:tcPr>
            <w:tcW w:w="1095" w:type="dxa"/>
            <w:tcBorders>
              <w:top w:val="nil"/>
              <w:left w:val="nil"/>
              <w:bottom w:val="single" w:sz="4" w:space="0" w:color="auto"/>
              <w:right w:val="nil"/>
            </w:tcBorders>
          </w:tcPr>
          <w:p w14:paraId="44B79000" w14:textId="77777777" w:rsidR="00035321" w:rsidRDefault="00035321">
            <w:pPr>
              <w:tabs>
                <w:tab w:val="left" w:pos="567"/>
              </w:tabs>
              <w:suppressAutoHyphens/>
              <w:jc w:val="both"/>
              <w:rPr>
                <w:rFonts w:ascii="Trebuchet MS" w:hAnsi="Trebuchet MS"/>
                <w:spacing w:val="-2"/>
                <w:sz w:val="22"/>
                <w:szCs w:val="22"/>
              </w:rPr>
            </w:pPr>
          </w:p>
        </w:tc>
        <w:tc>
          <w:tcPr>
            <w:tcW w:w="1320" w:type="dxa"/>
            <w:gridSpan w:val="2"/>
            <w:tcBorders>
              <w:top w:val="nil"/>
              <w:left w:val="nil"/>
              <w:bottom w:val="single" w:sz="4" w:space="0" w:color="auto"/>
              <w:right w:val="nil"/>
            </w:tcBorders>
          </w:tcPr>
          <w:p w14:paraId="511C2B90" w14:textId="77777777" w:rsidR="00035321" w:rsidRDefault="00035321">
            <w:pPr>
              <w:tabs>
                <w:tab w:val="left" w:pos="567"/>
              </w:tabs>
              <w:suppressAutoHyphens/>
              <w:jc w:val="center"/>
              <w:rPr>
                <w:rFonts w:ascii="Trebuchet MS" w:hAnsi="Trebuchet MS"/>
                <w:spacing w:val="-2"/>
                <w:sz w:val="22"/>
                <w:szCs w:val="22"/>
              </w:rPr>
            </w:pPr>
          </w:p>
        </w:tc>
        <w:tc>
          <w:tcPr>
            <w:tcW w:w="284" w:type="dxa"/>
            <w:gridSpan w:val="2"/>
            <w:tcBorders>
              <w:top w:val="nil"/>
              <w:left w:val="nil"/>
              <w:bottom w:val="single" w:sz="4" w:space="0" w:color="auto"/>
              <w:right w:val="nil"/>
            </w:tcBorders>
          </w:tcPr>
          <w:p w14:paraId="40C00BCE" w14:textId="77777777" w:rsidR="00035321" w:rsidRDefault="00035321">
            <w:pPr>
              <w:tabs>
                <w:tab w:val="left" w:pos="567"/>
              </w:tabs>
              <w:suppressAutoHyphens/>
              <w:jc w:val="both"/>
              <w:rPr>
                <w:rFonts w:ascii="Trebuchet MS" w:hAnsi="Trebuchet MS"/>
                <w:spacing w:val="-2"/>
                <w:sz w:val="22"/>
                <w:szCs w:val="22"/>
              </w:rPr>
            </w:pPr>
          </w:p>
        </w:tc>
        <w:tc>
          <w:tcPr>
            <w:tcW w:w="1276" w:type="dxa"/>
            <w:gridSpan w:val="2"/>
            <w:tcBorders>
              <w:top w:val="nil"/>
              <w:left w:val="nil"/>
              <w:bottom w:val="single" w:sz="4" w:space="0" w:color="auto"/>
              <w:right w:val="nil"/>
            </w:tcBorders>
          </w:tcPr>
          <w:p w14:paraId="2291A52B"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bottom w:val="single" w:sz="4" w:space="0" w:color="auto"/>
              <w:right w:val="nil"/>
            </w:tcBorders>
          </w:tcPr>
          <w:p w14:paraId="487A3976"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single" w:sz="4" w:space="0" w:color="auto"/>
            </w:tcBorders>
          </w:tcPr>
          <w:p w14:paraId="13FB51B7" w14:textId="77777777" w:rsidR="00035321" w:rsidRDefault="00035321">
            <w:pPr>
              <w:tabs>
                <w:tab w:val="left" w:pos="567"/>
              </w:tabs>
              <w:suppressAutoHyphens/>
              <w:jc w:val="both"/>
              <w:rPr>
                <w:rFonts w:ascii="Trebuchet MS" w:hAnsi="Trebuchet MS"/>
                <w:spacing w:val="-2"/>
                <w:sz w:val="22"/>
                <w:szCs w:val="22"/>
              </w:rPr>
            </w:pPr>
          </w:p>
        </w:tc>
      </w:tr>
    </w:tbl>
    <w:p w14:paraId="192211CC" w14:textId="77777777" w:rsidR="00035321" w:rsidRDefault="00035321">
      <w:pPr>
        <w:tabs>
          <w:tab w:val="left" w:pos="567"/>
        </w:tabs>
        <w:suppressAutoHyphens/>
        <w:ind w:left="567"/>
        <w:jc w:val="both"/>
        <w:rPr>
          <w:rFonts w:ascii="Trebuchet MS" w:hAnsi="Trebuchet MS"/>
          <w:spacing w:val="-2"/>
          <w:sz w:val="22"/>
          <w:szCs w:val="22"/>
        </w:rPr>
      </w:pPr>
    </w:p>
    <w:p w14:paraId="4B117E46" w14:textId="77777777" w:rsidR="00035321" w:rsidRDefault="00035321">
      <w:pPr>
        <w:tabs>
          <w:tab w:val="left" w:pos="567"/>
        </w:tabs>
        <w:suppressAutoHyphens/>
        <w:ind w:left="567"/>
        <w:jc w:val="both"/>
        <w:rPr>
          <w:rFonts w:ascii="Trebuchet MS" w:hAnsi="Trebuchet MS"/>
          <w:b/>
          <w:spacing w:val="-2"/>
          <w:sz w:val="28"/>
          <w:szCs w:val="28"/>
        </w:rPr>
      </w:pPr>
    </w:p>
    <w:p w14:paraId="792621FC"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Nominal and real NPVs can be different</w:t>
      </w:r>
    </w:p>
    <w:p w14:paraId="46F2C997" w14:textId="77777777" w:rsidR="00035321" w:rsidRDefault="00035321">
      <w:pPr>
        <w:tabs>
          <w:tab w:val="left" w:pos="567"/>
        </w:tabs>
        <w:suppressAutoHyphens/>
        <w:ind w:left="567"/>
        <w:jc w:val="both"/>
        <w:rPr>
          <w:rFonts w:ascii="Trebuchet MS" w:hAnsi="Trebuchet MS"/>
          <w:spacing w:val="-2"/>
          <w:sz w:val="22"/>
          <w:szCs w:val="22"/>
        </w:rPr>
      </w:pPr>
    </w:p>
    <w:p w14:paraId="6B2C883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 discussion of real NPVs so far, we have assumed that the deflator used to obtain the real net cash flow is the same as the deflator used to obtain the real discount rate. Under these circumstances, the nominal and real NPVs are identical. This is usually the case.</w:t>
      </w:r>
    </w:p>
    <w:p w14:paraId="26735298" w14:textId="77777777" w:rsidR="00035321" w:rsidRDefault="00035321">
      <w:pPr>
        <w:tabs>
          <w:tab w:val="left" w:pos="567"/>
        </w:tabs>
        <w:suppressAutoHyphens/>
        <w:ind w:left="567"/>
        <w:jc w:val="both"/>
        <w:rPr>
          <w:rFonts w:ascii="Trebuchet MS" w:hAnsi="Trebuchet MS"/>
          <w:spacing w:val="-2"/>
          <w:sz w:val="22"/>
          <w:szCs w:val="22"/>
        </w:rPr>
      </w:pPr>
    </w:p>
    <w:p w14:paraId="3134612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However, if the deflators are different, then the nominal and real NPVs will not be the same. In practice, this is unlikely to be the case, but might happen in rare circumstances. The circumstances are discussed in the following.</w:t>
      </w:r>
    </w:p>
    <w:p w14:paraId="41808131" w14:textId="77777777" w:rsidR="00035321" w:rsidRDefault="00035321">
      <w:pPr>
        <w:tabs>
          <w:tab w:val="left" w:pos="567"/>
        </w:tabs>
        <w:suppressAutoHyphens/>
        <w:ind w:left="567"/>
        <w:jc w:val="both"/>
        <w:rPr>
          <w:rFonts w:ascii="Trebuchet MS" w:hAnsi="Trebuchet MS"/>
          <w:spacing w:val="-2"/>
          <w:sz w:val="22"/>
          <w:szCs w:val="22"/>
        </w:rPr>
      </w:pPr>
    </w:p>
    <w:p w14:paraId="79E9151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Consider, for instance, an oil company which is evaluating a potential project in a country called "Oilcountry". The situation is illustrated in Figure 1.</w:t>
      </w:r>
    </w:p>
    <w:p w14:paraId="7DDAB020" w14:textId="77777777" w:rsidR="00035321" w:rsidRDefault="00035321">
      <w:pPr>
        <w:tabs>
          <w:tab w:val="left" w:pos="567"/>
        </w:tabs>
        <w:suppressAutoHyphens/>
        <w:ind w:left="567"/>
        <w:jc w:val="both"/>
        <w:rPr>
          <w:rFonts w:ascii="Trebuchet MS" w:hAnsi="Trebuchet MS"/>
          <w:spacing w:val="-2"/>
          <w:sz w:val="22"/>
          <w:szCs w:val="22"/>
        </w:rPr>
      </w:pPr>
    </w:p>
    <w:p w14:paraId="49A3B23C"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284"/>
        <w:gridCol w:w="2983"/>
        <w:gridCol w:w="419"/>
        <w:gridCol w:w="2693"/>
        <w:gridCol w:w="425"/>
      </w:tblGrid>
      <w:tr w:rsidR="00035321" w14:paraId="2D087832" w14:textId="77777777">
        <w:tc>
          <w:tcPr>
            <w:tcW w:w="6804" w:type="dxa"/>
            <w:gridSpan w:val="5"/>
            <w:tcBorders>
              <w:bottom w:val="nil"/>
            </w:tcBorders>
          </w:tcPr>
          <w:p w14:paraId="27F99651"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1 - Factors affecting the real NPV</w:t>
            </w:r>
          </w:p>
        </w:tc>
      </w:tr>
      <w:tr w:rsidR="00035321" w14:paraId="79CF8B8D" w14:textId="77777777">
        <w:tc>
          <w:tcPr>
            <w:tcW w:w="284" w:type="dxa"/>
            <w:tcBorders>
              <w:top w:val="nil"/>
              <w:bottom w:val="nil"/>
              <w:right w:val="nil"/>
            </w:tcBorders>
          </w:tcPr>
          <w:p w14:paraId="38F7D6AE" w14:textId="77777777" w:rsidR="00035321" w:rsidRDefault="00035321">
            <w:pPr>
              <w:tabs>
                <w:tab w:val="left" w:pos="567"/>
              </w:tabs>
              <w:suppressAutoHyphens/>
              <w:jc w:val="both"/>
              <w:rPr>
                <w:rFonts w:ascii="Trebuchet MS" w:hAnsi="Trebuchet MS"/>
                <w:spacing w:val="-2"/>
                <w:sz w:val="22"/>
                <w:szCs w:val="22"/>
              </w:rPr>
            </w:pPr>
          </w:p>
        </w:tc>
        <w:tc>
          <w:tcPr>
            <w:tcW w:w="2983" w:type="dxa"/>
            <w:tcBorders>
              <w:top w:val="nil"/>
              <w:left w:val="nil"/>
              <w:bottom w:val="single" w:sz="4" w:space="0" w:color="auto"/>
              <w:right w:val="nil"/>
            </w:tcBorders>
          </w:tcPr>
          <w:p w14:paraId="16F393C0" w14:textId="77777777" w:rsidR="00035321" w:rsidRDefault="00035321">
            <w:pPr>
              <w:tabs>
                <w:tab w:val="left" w:pos="567"/>
              </w:tabs>
              <w:suppressAutoHyphens/>
              <w:jc w:val="both"/>
              <w:rPr>
                <w:rFonts w:ascii="Trebuchet MS" w:hAnsi="Trebuchet MS"/>
                <w:spacing w:val="-2"/>
                <w:sz w:val="22"/>
                <w:szCs w:val="22"/>
              </w:rPr>
            </w:pPr>
          </w:p>
        </w:tc>
        <w:tc>
          <w:tcPr>
            <w:tcW w:w="419" w:type="dxa"/>
            <w:tcBorders>
              <w:top w:val="nil"/>
              <w:left w:val="nil"/>
              <w:bottom w:val="nil"/>
              <w:right w:val="nil"/>
            </w:tcBorders>
          </w:tcPr>
          <w:p w14:paraId="1977EB9E"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nil"/>
              <w:left w:val="nil"/>
              <w:bottom w:val="single" w:sz="4" w:space="0" w:color="auto"/>
              <w:right w:val="nil"/>
            </w:tcBorders>
          </w:tcPr>
          <w:p w14:paraId="2896CF16" w14:textId="77777777" w:rsidR="00035321" w:rsidRDefault="00035321">
            <w:pPr>
              <w:tabs>
                <w:tab w:val="left" w:pos="567"/>
              </w:tabs>
              <w:suppressAutoHyphens/>
              <w:jc w:val="both"/>
              <w:rPr>
                <w:rFonts w:ascii="Trebuchet MS" w:hAnsi="Trebuchet MS"/>
                <w:spacing w:val="-2"/>
                <w:sz w:val="22"/>
                <w:szCs w:val="22"/>
              </w:rPr>
            </w:pPr>
          </w:p>
        </w:tc>
        <w:tc>
          <w:tcPr>
            <w:tcW w:w="425" w:type="dxa"/>
            <w:tcBorders>
              <w:top w:val="nil"/>
              <w:left w:val="nil"/>
              <w:bottom w:val="nil"/>
            </w:tcBorders>
          </w:tcPr>
          <w:p w14:paraId="3C934BCB" w14:textId="77777777" w:rsidR="00035321" w:rsidRDefault="00035321">
            <w:pPr>
              <w:tabs>
                <w:tab w:val="left" w:pos="567"/>
              </w:tabs>
              <w:suppressAutoHyphens/>
              <w:jc w:val="both"/>
              <w:rPr>
                <w:rFonts w:ascii="Trebuchet MS" w:hAnsi="Trebuchet MS"/>
                <w:spacing w:val="-2"/>
                <w:sz w:val="22"/>
                <w:szCs w:val="22"/>
              </w:rPr>
            </w:pPr>
          </w:p>
        </w:tc>
      </w:tr>
      <w:tr w:rsidR="00035321" w14:paraId="3865F21D" w14:textId="77777777">
        <w:tc>
          <w:tcPr>
            <w:tcW w:w="284" w:type="dxa"/>
            <w:tcBorders>
              <w:top w:val="nil"/>
              <w:bottom w:val="nil"/>
              <w:right w:val="single" w:sz="4" w:space="0" w:color="auto"/>
            </w:tcBorders>
          </w:tcPr>
          <w:p w14:paraId="2A299423" w14:textId="77777777" w:rsidR="00035321" w:rsidRDefault="00035321">
            <w:pPr>
              <w:tabs>
                <w:tab w:val="left" w:pos="567"/>
              </w:tabs>
              <w:suppressAutoHyphens/>
              <w:jc w:val="both"/>
              <w:rPr>
                <w:rFonts w:ascii="Trebuchet MS" w:hAnsi="Trebuchet MS"/>
                <w:spacing w:val="-2"/>
                <w:sz w:val="22"/>
                <w:szCs w:val="22"/>
              </w:rPr>
            </w:pPr>
          </w:p>
        </w:tc>
        <w:tc>
          <w:tcPr>
            <w:tcW w:w="2983" w:type="dxa"/>
            <w:tcBorders>
              <w:top w:val="single" w:sz="4" w:space="0" w:color="auto"/>
              <w:left w:val="single" w:sz="4" w:space="0" w:color="auto"/>
              <w:bottom w:val="single" w:sz="4" w:space="0" w:color="auto"/>
              <w:right w:val="single" w:sz="4" w:space="0" w:color="auto"/>
            </w:tcBorders>
          </w:tcPr>
          <w:p w14:paraId="1824DC8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Money earned in a</w:t>
            </w:r>
          </w:p>
          <w:p w14:paraId="592E054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project in Oilcountry</w:t>
            </w:r>
          </w:p>
        </w:tc>
        <w:tc>
          <w:tcPr>
            <w:tcW w:w="419" w:type="dxa"/>
            <w:tcBorders>
              <w:top w:val="nil"/>
              <w:left w:val="single" w:sz="4" w:space="0" w:color="auto"/>
              <w:bottom w:val="nil"/>
              <w:right w:val="single" w:sz="4" w:space="0" w:color="auto"/>
            </w:tcBorders>
          </w:tcPr>
          <w:p w14:paraId="558C8E5D"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single" w:sz="4" w:space="0" w:color="auto"/>
              <w:left w:val="single" w:sz="4" w:space="0" w:color="auto"/>
              <w:bottom w:val="single" w:sz="4" w:space="0" w:color="auto"/>
              <w:right w:val="single" w:sz="4" w:space="0" w:color="auto"/>
            </w:tcBorders>
          </w:tcPr>
          <w:p w14:paraId="0C3E7A6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Money earned in an </w:t>
            </w:r>
          </w:p>
          <w:p w14:paraId="53E980A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alternative investment</w:t>
            </w:r>
          </w:p>
        </w:tc>
        <w:tc>
          <w:tcPr>
            <w:tcW w:w="425" w:type="dxa"/>
            <w:tcBorders>
              <w:top w:val="nil"/>
              <w:left w:val="single" w:sz="4" w:space="0" w:color="auto"/>
              <w:bottom w:val="nil"/>
            </w:tcBorders>
          </w:tcPr>
          <w:p w14:paraId="3FF86C77" w14:textId="77777777" w:rsidR="00035321" w:rsidRDefault="00035321">
            <w:pPr>
              <w:tabs>
                <w:tab w:val="left" w:pos="567"/>
              </w:tabs>
              <w:suppressAutoHyphens/>
              <w:jc w:val="both"/>
              <w:rPr>
                <w:rFonts w:ascii="Trebuchet MS" w:hAnsi="Trebuchet MS"/>
                <w:spacing w:val="-2"/>
                <w:sz w:val="22"/>
                <w:szCs w:val="22"/>
              </w:rPr>
            </w:pPr>
          </w:p>
        </w:tc>
      </w:tr>
      <w:tr w:rsidR="00035321" w14:paraId="121D79CD" w14:textId="77777777">
        <w:tc>
          <w:tcPr>
            <w:tcW w:w="284" w:type="dxa"/>
            <w:tcBorders>
              <w:top w:val="nil"/>
              <w:bottom w:val="nil"/>
              <w:right w:val="nil"/>
            </w:tcBorders>
          </w:tcPr>
          <w:p w14:paraId="3A06170E" w14:textId="77777777" w:rsidR="00035321" w:rsidRDefault="00035321">
            <w:pPr>
              <w:tabs>
                <w:tab w:val="left" w:pos="567"/>
              </w:tabs>
              <w:suppressAutoHyphens/>
              <w:jc w:val="both"/>
              <w:rPr>
                <w:rFonts w:ascii="Trebuchet MS" w:hAnsi="Trebuchet MS"/>
                <w:spacing w:val="-2"/>
                <w:sz w:val="22"/>
                <w:szCs w:val="22"/>
              </w:rPr>
            </w:pPr>
          </w:p>
        </w:tc>
        <w:tc>
          <w:tcPr>
            <w:tcW w:w="2983" w:type="dxa"/>
            <w:tcBorders>
              <w:top w:val="single" w:sz="4" w:space="0" w:color="auto"/>
              <w:left w:val="nil"/>
              <w:bottom w:val="single" w:sz="4" w:space="0" w:color="auto"/>
              <w:right w:val="nil"/>
            </w:tcBorders>
          </w:tcPr>
          <w:p w14:paraId="16AF49B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51584" behindDoc="0" locked="0" layoutInCell="1" allowOverlap="1" wp14:anchorId="56506B88" wp14:editId="663A19CB">
                      <wp:simplePos x="0" y="0"/>
                      <wp:positionH relativeFrom="column">
                        <wp:posOffset>962025</wp:posOffset>
                      </wp:positionH>
                      <wp:positionV relativeFrom="paragraph">
                        <wp:posOffset>69850</wp:posOffset>
                      </wp:positionV>
                      <wp:extent cx="0" cy="457200"/>
                      <wp:effectExtent l="0" t="0" r="0" b="0"/>
                      <wp:wrapNone/>
                      <wp:docPr id="4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7C9E1" id="Line 65"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75pt,5.5pt" to="75.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">
                      <v:stroke endarrow="block"/>
                    </v:line>
                  </w:pict>
                </mc:Fallback>
              </mc:AlternateContent>
            </w:r>
          </w:p>
          <w:p w14:paraId="5DAC5603" w14:textId="77777777" w:rsidR="00035321" w:rsidRDefault="00035321">
            <w:pPr>
              <w:tabs>
                <w:tab w:val="left" w:pos="567"/>
              </w:tabs>
              <w:suppressAutoHyphens/>
              <w:jc w:val="both"/>
              <w:rPr>
                <w:rFonts w:ascii="Trebuchet MS" w:hAnsi="Trebuchet MS"/>
                <w:spacing w:val="-2"/>
                <w:sz w:val="22"/>
                <w:szCs w:val="22"/>
              </w:rPr>
            </w:pPr>
          </w:p>
          <w:p w14:paraId="376C8B14" w14:textId="77777777" w:rsidR="00035321" w:rsidRDefault="00035321">
            <w:pPr>
              <w:tabs>
                <w:tab w:val="left" w:pos="567"/>
              </w:tabs>
              <w:suppressAutoHyphens/>
              <w:jc w:val="both"/>
              <w:rPr>
                <w:rFonts w:ascii="Trebuchet MS" w:hAnsi="Trebuchet MS"/>
                <w:spacing w:val="-2"/>
                <w:sz w:val="22"/>
                <w:szCs w:val="22"/>
              </w:rPr>
            </w:pPr>
          </w:p>
        </w:tc>
        <w:tc>
          <w:tcPr>
            <w:tcW w:w="419" w:type="dxa"/>
            <w:tcBorders>
              <w:top w:val="nil"/>
              <w:left w:val="nil"/>
              <w:bottom w:val="nil"/>
              <w:right w:val="nil"/>
            </w:tcBorders>
          </w:tcPr>
          <w:p w14:paraId="5A205DDF"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single" w:sz="4" w:space="0" w:color="auto"/>
              <w:left w:val="nil"/>
              <w:bottom w:val="single" w:sz="4" w:space="0" w:color="auto"/>
              <w:right w:val="nil"/>
            </w:tcBorders>
          </w:tcPr>
          <w:p w14:paraId="26BE2B8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52608" behindDoc="0" locked="0" layoutInCell="1" allowOverlap="1" wp14:anchorId="5DFC7555" wp14:editId="392E2FFF">
                      <wp:simplePos x="0" y="0"/>
                      <wp:positionH relativeFrom="column">
                        <wp:posOffset>786130</wp:posOffset>
                      </wp:positionH>
                      <wp:positionV relativeFrom="paragraph">
                        <wp:posOffset>69850</wp:posOffset>
                      </wp:positionV>
                      <wp:extent cx="0" cy="457200"/>
                      <wp:effectExtent l="0" t="0" r="0" b="0"/>
                      <wp:wrapNone/>
                      <wp:docPr id="43"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24BF1" id="Line 66"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9pt,5.5pt" to="61.9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">
                      <v:stroke endarrow="block"/>
                    </v:line>
                  </w:pict>
                </mc:Fallback>
              </mc:AlternateContent>
            </w:r>
          </w:p>
          <w:p w14:paraId="689882A7" w14:textId="77777777" w:rsidR="00035321" w:rsidRDefault="00035321">
            <w:pPr>
              <w:tabs>
                <w:tab w:val="left" w:pos="567"/>
              </w:tabs>
              <w:suppressAutoHyphens/>
              <w:jc w:val="both"/>
              <w:rPr>
                <w:rFonts w:ascii="Trebuchet MS" w:hAnsi="Trebuchet MS"/>
                <w:spacing w:val="-2"/>
                <w:sz w:val="22"/>
                <w:szCs w:val="22"/>
              </w:rPr>
            </w:pPr>
          </w:p>
          <w:p w14:paraId="3DD92BBE" w14:textId="77777777" w:rsidR="00035321" w:rsidRDefault="00035321">
            <w:pPr>
              <w:tabs>
                <w:tab w:val="left" w:pos="567"/>
              </w:tabs>
              <w:suppressAutoHyphens/>
              <w:jc w:val="both"/>
              <w:rPr>
                <w:rFonts w:ascii="Trebuchet MS" w:hAnsi="Trebuchet MS"/>
                <w:spacing w:val="-2"/>
                <w:sz w:val="22"/>
                <w:szCs w:val="22"/>
              </w:rPr>
            </w:pPr>
          </w:p>
        </w:tc>
        <w:tc>
          <w:tcPr>
            <w:tcW w:w="425" w:type="dxa"/>
            <w:tcBorders>
              <w:top w:val="nil"/>
              <w:left w:val="nil"/>
              <w:bottom w:val="nil"/>
            </w:tcBorders>
          </w:tcPr>
          <w:p w14:paraId="4F6FE127" w14:textId="77777777" w:rsidR="00035321" w:rsidRDefault="00035321">
            <w:pPr>
              <w:tabs>
                <w:tab w:val="left" w:pos="567"/>
              </w:tabs>
              <w:suppressAutoHyphens/>
              <w:jc w:val="both"/>
              <w:rPr>
                <w:rFonts w:ascii="Trebuchet MS" w:hAnsi="Trebuchet MS"/>
                <w:spacing w:val="-2"/>
                <w:sz w:val="22"/>
                <w:szCs w:val="22"/>
              </w:rPr>
            </w:pPr>
          </w:p>
        </w:tc>
      </w:tr>
      <w:tr w:rsidR="00035321" w14:paraId="227319BF" w14:textId="77777777">
        <w:tc>
          <w:tcPr>
            <w:tcW w:w="284" w:type="dxa"/>
            <w:tcBorders>
              <w:top w:val="nil"/>
              <w:bottom w:val="nil"/>
              <w:right w:val="single" w:sz="4" w:space="0" w:color="auto"/>
            </w:tcBorders>
          </w:tcPr>
          <w:p w14:paraId="0FD65EC7" w14:textId="77777777" w:rsidR="00035321" w:rsidRDefault="00035321">
            <w:pPr>
              <w:tabs>
                <w:tab w:val="left" w:pos="567"/>
              </w:tabs>
              <w:suppressAutoHyphens/>
              <w:jc w:val="both"/>
              <w:rPr>
                <w:rFonts w:ascii="Trebuchet MS" w:hAnsi="Trebuchet MS"/>
                <w:spacing w:val="-2"/>
                <w:sz w:val="22"/>
                <w:szCs w:val="22"/>
              </w:rPr>
            </w:pPr>
          </w:p>
        </w:tc>
        <w:tc>
          <w:tcPr>
            <w:tcW w:w="2983" w:type="dxa"/>
            <w:tcBorders>
              <w:top w:val="single" w:sz="4" w:space="0" w:color="auto"/>
              <w:left w:val="single" w:sz="4" w:space="0" w:color="auto"/>
              <w:bottom w:val="single" w:sz="4" w:space="0" w:color="auto"/>
              <w:right w:val="single" w:sz="4" w:space="0" w:color="auto"/>
            </w:tcBorders>
          </w:tcPr>
          <w:p w14:paraId="2DFEBFB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Spend on goods &amp;</w:t>
            </w:r>
          </w:p>
          <w:p w14:paraId="210D13D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services in Oilcountry.</w:t>
            </w:r>
          </w:p>
          <w:p w14:paraId="0DBEE27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Inflation 5%</w:t>
            </w:r>
          </w:p>
        </w:tc>
        <w:tc>
          <w:tcPr>
            <w:tcW w:w="419" w:type="dxa"/>
            <w:tcBorders>
              <w:top w:val="nil"/>
              <w:left w:val="single" w:sz="4" w:space="0" w:color="auto"/>
              <w:bottom w:val="nil"/>
              <w:right w:val="single" w:sz="4" w:space="0" w:color="auto"/>
            </w:tcBorders>
          </w:tcPr>
          <w:p w14:paraId="6F02D462"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single" w:sz="4" w:space="0" w:color="auto"/>
              <w:left w:val="single" w:sz="4" w:space="0" w:color="auto"/>
              <w:bottom w:val="single" w:sz="4" w:space="0" w:color="auto"/>
              <w:right w:val="single" w:sz="4" w:space="0" w:color="auto"/>
            </w:tcBorders>
          </w:tcPr>
          <w:p w14:paraId="5A9A95A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Spend on goods &amp;</w:t>
            </w:r>
          </w:p>
          <w:p w14:paraId="776D2B9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services internationally</w:t>
            </w:r>
          </w:p>
          <w:p w14:paraId="322D677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Inflation 3%</w:t>
            </w:r>
          </w:p>
        </w:tc>
        <w:tc>
          <w:tcPr>
            <w:tcW w:w="425" w:type="dxa"/>
            <w:tcBorders>
              <w:top w:val="nil"/>
              <w:left w:val="single" w:sz="4" w:space="0" w:color="auto"/>
              <w:bottom w:val="nil"/>
            </w:tcBorders>
          </w:tcPr>
          <w:p w14:paraId="12E62701" w14:textId="77777777" w:rsidR="00035321" w:rsidRDefault="00035321">
            <w:pPr>
              <w:tabs>
                <w:tab w:val="left" w:pos="567"/>
              </w:tabs>
              <w:suppressAutoHyphens/>
              <w:jc w:val="both"/>
              <w:rPr>
                <w:rFonts w:ascii="Trebuchet MS" w:hAnsi="Trebuchet MS"/>
                <w:spacing w:val="-2"/>
                <w:sz w:val="22"/>
                <w:szCs w:val="22"/>
              </w:rPr>
            </w:pPr>
          </w:p>
        </w:tc>
      </w:tr>
      <w:tr w:rsidR="00035321" w14:paraId="784D9C68" w14:textId="77777777">
        <w:tc>
          <w:tcPr>
            <w:tcW w:w="284" w:type="dxa"/>
            <w:tcBorders>
              <w:top w:val="nil"/>
              <w:bottom w:val="single" w:sz="4" w:space="0" w:color="auto"/>
              <w:right w:val="nil"/>
            </w:tcBorders>
          </w:tcPr>
          <w:p w14:paraId="34AF79B2" w14:textId="77777777" w:rsidR="00035321" w:rsidRDefault="00035321">
            <w:pPr>
              <w:tabs>
                <w:tab w:val="left" w:pos="567"/>
              </w:tabs>
              <w:suppressAutoHyphens/>
              <w:jc w:val="both"/>
              <w:rPr>
                <w:rFonts w:ascii="Trebuchet MS" w:hAnsi="Trebuchet MS"/>
                <w:spacing w:val="-2"/>
                <w:sz w:val="22"/>
                <w:szCs w:val="22"/>
              </w:rPr>
            </w:pPr>
          </w:p>
        </w:tc>
        <w:tc>
          <w:tcPr>
            <w:tcW w:w="2983" w:type="dxa"/>
            <w:tcBorders>
              <w:top w:val="single" w:sz="4" w:space="0" w:color="auto"/>
              <w:left w:val="nil"/>
              <w:bottom w:val="single" w:sz="4" w:space="0" w:color="auto"/>
              <w:right w:val="nil"/>
            </w:tcBorders>
          </w:tcPr>
          <w:p w14:paraId="4ADC7C2D" w14:textId="77777777" w:rsidR="00035321" w:rsidRDefault="00035321">
            <w:pPr>
              <w:tabs>
                <w:tab w:val="left" w:pos="567"/>
              </w:tabs>
              <w:suppressAutoHyphens/>
              <w:jc w:val="both"/>
              <w:rPr>
                <w:rFonts w:ascii="Trebuchet MS" w:hAnsi="Trebuchet MS"/>
                <w:spacing w:val="-2"/>
                <w:sz w:val="22"/>
                <w:szCs w:val="22"/>
              </w:rPr>
            </w:pPr>
          </w:p>
        </w:tc>
        <w:tc>
          <w:tcPr>
            <w:tcW w:w="419" w:type="dxa"/>
            <w:tcBorders>
              <w:top w:val="nil"/>
              <w:left w:val="nil"/>
              <w:bottom w:val="single" w:sz="4" w:space="0" w:color="auto"/>
              <w:right w:val="nil"/>
            </w:tcBorders>
          </w:tcPr>
          <w:p w14:paraId="0794B460"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single" w:sz="4" w:space="0" w:color="auto"/>
              <w:left w:val="nil"/>
              <w:bottom w:val="single" w:sz="4" w:space="0" w:color="auto"/>
              <w:right w:val="nil"/>
            </w:tcBorders>
          </w:tcPr>
          <w:p w14:paraId="6ED87B2C" w14:textId="77777777" w:rsidR="00035321" w:rsidRDefault="00035321">
            <w:pPr>
              <w:tabs>
                <w:tab w:val="left" w:pos="567"/>
              </w:tabs>
              <w:suppressAutoHyphens/>
              <w:jc w:val="both"/>
              <w:rPr>
                <w:rFonts w:ascii="Trebuchet MS" w:hAnsi="Trebuchet MS"/>
                <w:spacing w:val="-2"/>
                <w:sz w:val="22"/>
                <w:szCs w:val="22"/>
              </w:rPr>
            </w:pPr>
          </w:p>
        </w:tc>
        <w:tc>
          <w:tcPr>
            <w:tcW w:w="425" w:type="dxa"/>
            <w:tcBorders>
              <w:top w:val="nil"/>
              <w:left w:val="nil"/>
              <w:bottom w:val="single" w:sz="4" w:space="0" w:color="auto"/>
            </w:tcBorders>
          </w:tcPr>
          <w:p w14:paraId="01FA3EF3" w14:textId="77777777" w:rsidR="00035321" w:rsidRDefault="00035321">
            <w:pPr>
              <w:tabs>
                <w:tab w:val="left" w:pos="567"/>
              </w:tabs>
              <w:suppressAutoHyphens/>
              <w:jc w:val="both"/>
              <w:rPr>
                <w:rFonts w:ascii="Trebuchet MS" w:hAnsi="Trebuchet MS"/>
                <w:spacing w:val="-2"/>
                <w:sz w:val="22"/>
                <w:szCs w:val="22"/>
              </w:rPr>
            </w:pPr>
          </w:p>
        </w:tc>
      </w:tr>
    </w:tbl>
    <w:p w14:paraId="54764176" w14:textId="77777777" w:rsidR="00035321" w:rsidRDefault="00035321">
      <w:pPr>
        <w:tabs>
          <w:tab w:val="left" w:pos="567"/>
        </w:tabs>
        <w:suppressAutoHyphens/>
        <w:ind w:left="567"/>
        <w:jc w:val="both"/>
        <w:rPr>
          <w:rFonts w:ascii="Trebuchet MS" w:hAnsi="Trebuchet MS"/>
          <w:spacing w:val="-2"/>
          <w:sz w:val="22"/>
          <w:szCs w:val="22"/>
        </w:rPr>
      </w:pPr>
    </w:p>
    <w:p w14:paraId="57BA2A33" w14:textId="77777777" w:rsidR="00035321" w:rsidRDefault="00035321">
      <w:pPr>
        <w:tabs>
          <w:tab w:val="left" w:pos="567"/>
        </w:tabs>
        <w:suppressAutoHyphens/>
        <w:ind w:left="567"/>
        <w:jc w:val="both"/>
        <w:rPr>
          <w:rFonts w:ascii="Trebuchet MS" w:hAnsi="Trebuchet MS"/>
          <w:spacing w:val="-2"/>
          <w:sz w:val="22"/>
          <w:szCs w:val="22"/>
        </w:rPr>
      </w:pPr>
    </w:p>
    <w:p w14:paraId="1BF1DAA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Suppose that a Government condition of undertaking the project is that any money earned from the project in Oilcountry must be spent on goods and services in that country. If the rate of inflation in the country is expected to be 5% per year, then, when calculating real </w:t>
      </w:r>
      <w:r>
        <w:rPr>
          <w:rFonts w:ascii="Trebuchet MS" w:hAnsi="Trebuchet MS"/>
          <w:spacing w:val="-2"/>
          <w:sz w:val="22"/>
          <w:szCs w:val="22"/>
        </w:rPr>
        <w:lastRenderedPageBreak/>
        <w:t>cash flows from the project, the deflator will be 5% per year. In other words, the future purchasing power of the money earned from the project is calculated using a deflator of 5%.</w:t>
      </w:r>
    </w:p>
    <w:p w14:paraId="285E9A6E" w14:textId="77777777" w:rsidR="00035321" w:rsidRDefault="00413271">
      <w:pPr>
        <w:tabs>
          <w:tab w:val="left" w:pos="567"/>
        </w:tabs>
        <w:suppressAutoHyphens/>
        <w:ind w:left="567"/>
        <w:jc w:val="both"/>
        <w:rPr>
          <w:rFonts w:ascii="Trebuchet MS" w:hAnsi="Trebuchet MS"/>
          <w:sz w:val="22"/>
          <w:szCs w:val="22"/>
        </w:rPr>
      </w:pPr>
      <w:r>
        <w:rPr>
          <w:rFonts w:ascii="Trebuchet MS" w:hAnsi="Trebuchet MS"/>
          <w:sz w:val="22"/>
          <w:szCs w:val="22"/>
        </w:rPr>
        <w:t xml:space="preserve">Suppose also that the company's alternative investments are oil and gas projects worldwide and that any money the company earns on these alternative projects would be spent worldwide. Assume that the rate of inflation affecting these alternative projects is 3% per year. Therefore, </w:t>
      </w:r>
      <w:r>
        <w:rPr>
          <w:rFonts w:ascii="Trebuchet MS" w:hAnsi="Trebuchet MS"/>
          <w:spacing w:val="-2"/>
          <w:sz w:val="22"/>
          <w:szCs w:val="22"/>
        </w:rPr>
        <w:t>the company</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real discount rate would be calculated using a deflator of 3% per year and not 5% (the deflator used to obtain the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real cash flows).</w:t>
      </w:r>
    </w:p>
    <w:p w14:paraId="50572C4D" w14:textId="77777777" w:rsidR="00035321" w:rsidRDefault="00035321">
      <w:pPr>
        <w:tabs>
          <w:tab w:val="left" w:pos="567"/>
        </w:tabs>
        <w:suppressAutoHyphens/>
        <w:ind w:left="567"/>
        <w:jc w:val="both"/>
        <w:rPr>
          <w:rFonts w:ascii="Trebuchet MS" w:hAnsi="Trebuchet MS"/>
          <w:spacing w:val="-2"/>
          <w:sz w:val="22"/>
          <w:szCs w:val="22"/>
        </w:rPr>
      </w:pPr>
    </w:p>
    <w:p w14:paraId="3B4B649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real NPV calculation is as shown in Table 6. In this table, we assume a nominal discount rate of 10%. That is the rate earned on an alternative investment</w:t>
      </w:r>
    </w:p>
    <w:p w14:paraId="565F77F5" w14:textId="77777777" w:rsidR="00035321" w:rsidRDefault="00035321">
      <w:pPr>
        <w:tabs>
          <w:tab w:val="left" w:pos="567"/>
        </w:tabs>
        <w:suppressAutoHyphens/>
        <w:ind w:left="567"/>
        <w:jc w:val="both"/>
        <w:rPr>
          <w:rFonts w:ascii="Trebuchet MS" w:hAnsi="Trebuchet MS"/>
          <w:spacing w:val="-2"/>
          <w:sz w:val="22"/>
          <w:szCs w:val="22"/>
        </w:rPr>
      </w:pPr>
    </w:p>
    <w:p w14:paraId="2789D031"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567"/>
        <w:gridCol w:w="4111"/>
        <w:gridCol w:w="284"/>
        <w:gridCol w:w="1701"/>
        <w:gridCol w:w="283"/>
        <w:gridCol w:w="1843"/>
        <w:gridCol w:w="307"/>
      </w:tblGrid>
      <w:tr w:rsidR="00035321" w14:paraId="66A00F20" w14:textId="77777777">
        <w:tc>
          <w:tcPr>
            <w:tcW w:w="9096" w:type="dxa"/>
            <w:gridSpan w:val="7"/>
            <w:tcBorders>
              <w:bottom w:val="nil"/>
            </w:tcBorders>
          </w:tcPr>
          <w:p w14:paraId="6D04A7A3"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 xml:space="preserve">Table 6 - NPVs when deflator for the discount rate is not the deflator for the cash flows </w:t>
            </w:r>
          </w:p>
        </w:tc>
      </w:tr>
      <w:tr w:rsidR="00035321" w14:paraId="651A5688" w14:textId="77777777">
        <w:tc>
          <w:tcPr>
            <w:tcW w:w="567" w:type="dxa"/>
            <w:tcBorders>
              <w:top w:val="nil"/>
              <w:bottom w:val="nil"/>
              <w:right w:val="nil"/>
            </w:tcBorders>
          </w:tcPr>
          <w:p w14:paraId="257122A8"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004B4D51"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63E1DE70"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6B1F4980"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right w:val="nil"/>
            </w:tcBorders>
          </w:tcPr>
          <w:p w14:paraId="2A53A16C"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656471B1" w14:textId="77777777" w:rsidR="00035321" w:rsidRDefault="00035321">
            <w:pPr>
              <w:tabs>
                <w:tab w:val="left" w:pos="567"/>
              </w:tabs>
              <w:suppressAutoHyphens/>
              <w:jc w:val="both"/>
              <w:rPr>
                <w:rFonts w:ascii="Trebuchet MS" w:hAnsi="Trebuchet MS"/>
                <w:spacing w:val="-2"/>
                <w:sz w:val="22"/>
                <w:szCs w:val="22"/>
              </w:rPr>
            </w:pPr>
          </w:p>
        </w:tc>
        <w:tc>
          <w:tcPr>
            <w:tcW w:w="307" w:type="dxa"/>
            <w:tcBorders>
              <w:top w:val="nil"/>
              <w:left w:val="nil"/>
              <w:bottom w:val="nil"/>
            </w:tcBorders>
          </w:tcPr>
          <w:p w14:paraId="596A7BC0" w14:textId="77777777" w:rsidR="00035321" w:rsidRDefault="00035321">
            <w:pPr>
              <w:tabs>
                <w:tab w:val="left" w:pos="567"/>
              </w:tabs>
              <w:suppressAutoHyphens/>
              <w:jc w:val="both"/>
              <w:rPr>
                <w:rFonts w:ascii="Trebuchet MS" w:hAnsi="Trebuchet MS"/>
                <w:spacing w:val="-2"/>
                <w:sz w:val="22"/>
                <w:szCs w:val="22"/>
              </w:rPr>
            </w:pPr>
          </w:p>
        </w:tc>
      </w:tr>
      <w:tr w:rsidR="00035321" w14:paraId="67DBBFF5" w14:textId="77777777">
        <w:tc>
          <w:tcPr>
            <w:tcW w:w="567" w:type="dxa"/>
            <w:tcBorders>
              <w:top w:val="nil"/>
              <w:bottom w:val="nil"/>
              <w:right w:val="nil"/>
            </w:tcBorders>
          </w:tcPr>
          <w:p w14:paraId="3E767AD2"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nil"/>
            </w:tcBorders>
          </w:tcPr>
          <w:p w14:paraId="625294D7"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1524F20C"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single" w:sz="4" w:space="0" w:color="auto"/>
              <w:right w:val="nil"/>
            </w:tcBorders>
          </w:tcPr>
          <w:p w14:paraId="45666617"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Time = 0</w:t>
            </w:r>
          </w:p>
        </w:tc>
        <w:tc>
          <w:tcPr>
            <w:tcW w:w="283" w:type="dxa"/>
            <w:tcBorders>
              <w:top w:val="nil"/>
              <w:left w:val="nil"/>
              <w:bottom w:val="single" w:sz="4" w:space="0" w:color="auto"/>
              <w:right w:val="nil"/>
            </w:tcBorders>
          </w:tcPr>
          <w:p w14:paraId="04674EE2"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0A49F55E" w14:textId="77777777" w:rsidR="00035321" w:rsidRDefault="00413271">
            <w:pPr>
              <w:tabs>
                <w:tab w:val="left" w:pos="567"/>
              </w:tabs>
              <w:suppressAutoHyphens/>
              <w:jc w:val="center"/>
              <w:rPr>
                <w:rFonts w:ascii="Trebuchet MS" w:hAnsi="Trebuchet MS"/>
                <w:b/>
                <w:spacing w:val="-2"/>
                <w:sz w:val="22"/>
                <w:szCs w:val="22"/>
              </w:rPr>
            </w:pPr>
            <w:r>
              <w:rPr>
                <w:rFonts w:ascii="Trebuchet MS" w:hAnsi="Trebuchet MS"/>
                <w:b/>
                <w:spacing w:val="-2"/>
                <w:sz w:val="22"/>
                <w:szCs w:val="22"/>
              </w:rPr>
              <w:t>Time = 1</w:t>
            </w:r>
          </w:p>
        </w:tc>
        <w:tc>
          <w:tcPr>
            <w:tcW w:w="307" w:type="dxa"/>
            <w:tcBorders>
              <w:top w:val="nil"/>
              <w:left w:val="nil"/>
              <w:bottom w:val="nil"/>
            </w:tcBorders>
          </w:tcPr>
          <w:p w14:paraId="5256D2A4" w14:textId="77777777" w:rsidR="00035321" w:rsidRDefault="00035321">
            <w:pPr>
              <w:tabs>
                <w:tab w:val="left" w:pos="567"/>
              </w:tabs>
              <w:suppressAutoHyphens/>
              <w:jc w:val="both"/>
              <w:rPr>
                <w:rFonts w:ascii="Trebuchet MS" w:hAnsi="Trebuchet MS"/>
                <w:spacing w:val="-2"/>
                <w:sz w:val="22"/>
                <w:szCs w:val="22"/>
              </w:rPr>
            </w:pPr>
          </w:p>
        </w:tc>
      </w:tr>
      <w:tr w:rsidR="00035321" w14:paraId="6B396877" w14:textId="77777777">
        <w:tc>
          <w:tcPr>
            <w:tcW w:w="567" w:type="dxa"/>
            <w:tcBorders>
              <w:top w:val="nil"/>
              <w:bottom w:val="nil"/>
              <w:right w:val="nil"/>
            </w:tcBorders>
          </w:tcPr>
          <w:p w14:paraId="746006CC"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single" w:sz="4" w:space="0" w:color="auto"/>
              <w:left w:val="nil"/>
              <w:bottom w:val="nil"/>
              <w:right w:val="nil"/>
            </w:tcBorders>
          </w:tcPr>
          <w:p w14:paraId="22F1B66C"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Nominal NPV</w:t>
            </w:r>
          </w:p>
        </w:tc>
        <w:tc>
          <w:tcPr>
            <w:tcW w:w="284" w:type="dxa"/>
            <w:tcBorders>
              <w:top w:val="single" w:sz="4" w:space="0" w:color="auto"/>
              <w:left w:val="nil"/>
              <w:bottom w:val="nil"/>
              <w:right w:val="nil"/>
            </w:tcBorders>
          </w:tcPr>
          <w:p w14:paraId="2DF01FE2"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single" w:sz="4" w:space="0" w:color="auto"/>
              <w:left w:val="nil"/>
              <w:bottom w:val="nil"/>
              <w:right w:val="nil"/>
            </w:tcBorders>
          </w:tcPr>
          <w:p w14:paraId="7003E1FD"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single" w:sz="4" w:space="0" w:color="auto"/>
              <w:left w:val="nil"/>
              <w:bottom w:val="nil"/>
              <w:right w:val="nil"/>
            </w:tcBorders>
          </w:tcPr>
          <w:p w14:paraId="60018C49"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366FC395"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78AEF6A7" w14:textId="77777777" w:rsidR="00035321" w:rsidRDefault="00035321">
            <w:pPr>
              <w:tabs>
                <w:tab w:val="left" w:pos="567"/>
              </w:tabs>
              <w:suppressAutoHyphens/>
              <w:jc w:val="both"/>
              <w:rPr>
                <w:rFonts w:ascii="Trebuchet MS" w:hAnsi="Trebuchet MS"/>
                <w:spacing w:val="-2"/>
                <w:sz w:val="22"/>
                <w:szCs w:val="22"/>
              </w:rPr>
            </w:pPr>
          </w:p>
        </w:tc>
      </w:tr>
      <w:tr w:rsidR="00035321" w14:paraId="3455E00B" w14:textId="77777777">
        <w:tc>
          <w:tcPr>
            <w:tcW w:w="567" w:type="dxa"/>
            <w:tcBorders>
              <w:top w:val="nil"/>
              <w:bottom w:val="nil"/>
              <w:right w:val="nil"/>
            </w:tcBorders>
          </w:tcPr>
          <w:p w14:paraId="14698A8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(a)</w:t>
            </w:r>
          </w:p>
        </w:tc>
        <w:tc>
          <w:tcPr>
            <w:tcW w:w="4111" w:type="dxa"/>
            <w:tcBorders>
              <w:top w:val="nil"/>
              <w:left w:val="nil"/>
              <w:bottom w:val="nil"/>
              <w:right w:val="nil"/>
            </w:tcBorders>
          </w:tcPr>
          <w:p w14:paraId="2FF51DA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Nominal net cash flow =</w:t>
            </w:r>
          </w:p>
        </w:tc>
        <w:tc>
          <w:tcPr>
            <w:tcW w:w="284" w:type="dxa"/>
            <w:tcBorders>
              <w:top w:val="nil"/>
              <w:left w:val="nil"/>
              <w:bottom w:val="nil"/>
              <w:right w:val="nil"/>
            </w:tcBorders>
          </w:tcPr>
          <w:p w14:paraId="697FBF73"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64E07D8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133DCE8A"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452933B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07" w:type="dxa"/>
            <w:tcBorders>
              <w:top w:val="nil"/>
              <w:left w:val="nil"/>
              <w:bottom w:val="nil"/>
            </w:tcBorders>
          </w:tcPr>
          <w:p w14:paraId="58B1B411" w14:textId="77777777" w:rsidR="00035321" w:rsidRDefault="00035321">
            <w:pPr>
              <w:tabs>
                <w:tab w:val="left" w:pos="567"/>
              </w:tabs>
              <w:suppressAutoHyphens/>
              <w:jc w:val="both"/>
              <w:rPr>
                <w:rFonts w:ascii="Trebuchet MS" w:hAnsi="Trebuchet MS"/>
                <w:spacing w:val="-2"/>
                <w:sz w:val="22"/>
                <w:szCs w:val="22"/>
              </w:rPr>
            </w:pPr>
          </w:p>
        </w:tc>
      </w:tr>
      <w:tr w:rsidR="00035321" w14:paraId="6C8619A6" w14:textId="77777777">
        <w:tc>
          <w:tcPr>
            <w:tcW w:w="567" w:type="dxa"/>
            <w:tcBorders>
              <w:top w:val="nil"/>
              <w:bottom w:val="nil"/>
              <w:right w:val="nil"/>
            </w:tcBorders>
          </w:tcPr>
          <w:p w14:paraId="5D80E71A"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352EB9DF"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5C9D694A"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1DDD2E73"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494BC133"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7A3FB00B"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78519320" w14:textId="77777777" w:rsidR="00035321" w:rsidRDefault="00035321">
            <w:pPr>
              <w:tabs>
                <w:tab w:val="left" w:pos="567"/>
              </w:tabs>
              <w:suppressAutoHyphens/>
              <w:jc w:val="both"/>
              <w:rPr>
                <w:rFonts w:ascii="Trebuchet MS" w:hAnsi="Trebuchet MS"/>
                <w:spacing w:val="-2"/>
                <w:sz w:val="22"/>
                <w:szCs w:val="22"/>
              </w:rPr>
            </w:pPr>
          </w:p>
        </w:tc>
      </w:tr>
      <w:tr w:rsidR="00035321" w14:paraId="5C458709" w14:textId="77777777">
        <w:tc>
          <w:tcPr>
            <w:tcW w:w="567" w:type="dxa"/>
            <w:tcBorders>
              <w:top w:val="nil"/>
              <w:bottom w:val="nil"/>
              <w:right w:val="nil"/>
            </w:tcBorders>
          </w:tcPr>
          <w:p w14:paraId="6F92EC3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(b)</w:t>
            </w:r>
          </w:p>
        </w:tc>
        <w:tc>
          <w:tcPr>
            <w:tcW w:w="4111" w:type="dxa"/>
            <w:tcBorders>
              <w:top w:val="nil"/>
              <w:left w:val="nil"/>
              <w:bottom w:val="nil"/>
              <w:right w:val="nil"/>
            </w:tcBorders>
          </w:tcPr>
          <w:p w14:paraId="727CDE0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Nominal NPV =</w:t>
            </w:r>
          </w:p>
        </w:tc>
        <w:tc>
          <w:tcPr>
            <w:tcW w:w="284" w:type="dxa"/>
            <w:tcBorders>
              <w:top w:val="nil"/>
              <w:left w:val="nil"/>
              <w:bottom w:val="nil"/>
              <w:right w:val="nil"/>
            </w:tcBorders>
          </w:tcPr>
          <w:p w14:paraId="3B5DDF73"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1B5207D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3503540A"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5BBBDF6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07" w:type="dxa"/>
            <w:tcBorders>
              <w:top w:val="nil"/>
              <w:left w:val="nil"/>
              <w:bottom w:val="nil"/>
            </w:tcBorders>
          </w:tcPr>
          <w:p w14:paraId="5176F944" w14:textId="77777777" w:rsidR="00035321" w:rsidRDefault="00035321">
            <w:pPr>
              <w:tabs>
                <w:tab w:val="left" w:pos="567"/>
              </w:tabs>
              <w:suppressAutoHyphens/>
              <w:jc w:val="both"/>
              <w:rPr>
                <w:rFonts w:ascii="Trebuchet MS" w:hAnsi="Trebuchet MS"/>
                <w:spacing w:val="-2"/>
                <w:sz w:val="22"/>
                <w:szCs w:val="22"/>
              </w:rPr>
            </w:pPr>
          </w:p>
        </w:tc>
      </w:tr>
      <w:tr w:rsidR="00035321" w14:paraId="12604989" w14:textId="77777777">
        <w:tc>
          <w:tcPr>
            <w:tcW w:w="567" w:type="dxa"/>
            <w:tcBorders>
              <w:top w:val="nil"/>
              <w:bottom w:val="nil"/>
              <w:right w:val="nil"/>
            </w:tcBorders>
          </w:tcPr>
          <w:p w14:paraId="725A3C3C"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0AC5AD15"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5C8DA5AA"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41195CF3"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050FA93A"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44DBCC7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(1+10%)</w:t>
            </w:r>
          </w:p>
        </w:tc>
        <w:tc>
          <w:tcPr>
            <w:tcW w:w="307" w:type="dxa"/>
            <w:tcBorders>
              <w:top w:val="nil"/>
              <w:left w:val="nil"/>
              <w:bottom w:val="nil"/>
            </w:tcBorders>
          </w:tcPr>
          <w:p w14:paraId="3F3FEC7D" w14:textId="77777777" w:rsidR="00035321" w:rsidRDefault="00035321">
            <w:pPr>
              <w:tabs>
                <w:tab w:val="left" w:pos="567"/>
              </w:tabs>
              <w:suppressAutoHyphens/>
              <w:jc w:val="both"/>
              <w:rPr>
                <w:rFonts w:ascii="Trebuchet MS" w:hAnsi="Trebuchet MS"/>
                <w:spacing w:val="-2"/>
                <w:sz w:val="22"/>
                <w:szCs w:val="22"/>
              </w:rPr>
            </w:pPr>
          </w:p>
        </w:tc>
      </w:tr>
      <w:tr w:rsidR="00035321" w14:paraId="6154B242" w14:textId="77777777">
        <w:tc>
          <w:tcPr>
            <w:tcW w:w="567" w:type="dxa"/>
            <w:tcBorders>
              <w:top w:val="nil"/>
              <w:bottom w:val="nil"/>
              <w:right w:val="nil"/>
            </w:tcBorders>
          </w:tcPr>
          <w:p w14:paraId="12F1C33F"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nil"/>
            </w:tcBorders>
          </w:tcPr>
          <w:p w14:paraId="5FDBFD62"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15948CF8"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single" w:sz="4" w:space="0" w:color="auto"/>
              <w:right w:val="nil"/>
            </w:tcBorders>
          </w:tcPr>
          <w:p w14:paraId="7EF0BCF0"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single" w:sz="4" w:space="0" w:color="auto"/>
              <w:right w:val="nil"/>
            </w:tcBorders>
          </w:tcPr>
          <w:p w14:paraId="748D41E3"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6A25A7A9"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419DE486" w14:textId="77777777" w:rsidR="00035321" w:rsidRDefault="00035321">
            <w:pPr>
              <w:tabs>
                <w:tab w:val="left" w:pos="567"/>
              </w:tabs>
              <w:suppressAutoHyphens/>
              <w:jc w:val="both"/>
              <w:rPr>
                <w:rFonts w:ascii="Trebuchet MS" w:hAnsi="Trebuchet MS"/>
                <w:spacing w:val="-2"/>
                <w:sz w:val="22"/>
                <w:szCs w:val="22"/>
              </w:rPr>
            </w:pPr>
          </w:p>
        </w:tc>
      </w:tr>
      <w:tr w:rsidR="00035321" w14:paraId="3CF787F1" w14:textId="77777777">
        <w:tc>
          <w:tcPr>
            <w:tcW w:w="567" w:type="dxa"/>
            <w:tcBorders>
              <w:top w:val="nil"/>
              <w:bottom w:val="nil"/>
              <w:right w:val="nil"/>
            </w:tcBorders>
          </w:tcPr>
          <w:p w14:paraId="0947760E"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single" w:sz="4" w:space="0" w:color="auto"/>
              <w:left w:val="nil"/>
              <w:bottom w:val="nil"/>
              <w:right w:val="nil"/>
            </w:tcBorders>
          </w:tcPr>
          <w:p w14:paraId="1588B60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b/>
                <w:spacing w:val="-2"/>
                <w:sz w:val="22"/>
                <w:szCs w:val="22"/>
              </w:rPr>
              <w:t>Real NPV</w:t>
            </w:r>
          </w:p>
        </w:tc>
        <w:tc>
          <w:tcPr>
            <w:tcW w:w="284" w:type="dxa"/>
            <w:tcBorders>
              <w:top w:val="single" w:sz="4" w:space="0" w:color="auto"/>
              <w:left w:val="nil"/>
              <w:bottom w:val="nil"/>
              <w:right w:val="nil"/>
            </w:tcBorders>
          </w:tcPr>
          <w:p w14:paraId="38BBF433"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single" w:sz="4" w:space="0" w:color="auto"/>
              <w:left w:val="nil"/>
              <w:bottom w:val="nil"/>
              <w:right w:val="nil"/>
            </w:tcBorders>
          </w:tcPr>
          <w:p w14:paraId="1D941136"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single" w:sz="4" w:space="0" w:color="auto"/>
              <w:left w:val="nil"/>
              <w:bottom w:val="nil"/>
              <w:right w:val="nil"/>
            </w:tcBorders>
          </w:tcPr>
          <w:p w14:paraId="5464FF6F"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41A835B8"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6D219900" w14:textId="77777777" w:rsidR="00035321" w:rsidRDefault="00035321">
            <w:pPr>
              <w:tabs>
                <w:tab w:val="left" w:pos="567"/>
              </w:tabs>
              <w:suppressAutoHyphens/>
              <w:jc w:val="both"/>
              <w:rPr>
                <w:rFonts w:ascii="Trebuchet MS" w:hAnsi="Trebuchet MS"/>
                <w:spacing w:val="-2"/>
                <w:sz w:val="22"/>
                <w:szCs w:val="22"/>
              </w:rPr>
            </w:pPr>
          </w:p>
        </w:tc>
      </w:tr>
      <w:tr w:rsidR="00035321" w14:paraId="2C0117FA" w14:textId="77777777">
        <w:tc>
          <w:tcPr>
            <w:tcW w:w="567" w:type="dxa"/>
            <w:tcBorders>
              <w:top w:val="nil"/>
              <w:bottom w:val="nil"/>
              <w:right w:val="nil"/>
            </w:tcBorders>
          </w:tcPr>
          <w:p w14:paraId="7F26F49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w:t>
            </w:r>
          </w:p>
        </w:tc>
        <w:tc>
          <w:tcPr>
            <w:tcW w:w="4111" w:type="dxa"/>
            <w:tcBorders>
              <w:top w:val="nil"/>
              <w:left w:val="nil"/>
              <w:bottom w:val="nil"/>
              <w:right w:val="nil"/>
            </w:tcBorders>
          </w:tcPr>
          <w:p w14:paraId="14829FC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Real net cash flow =</w:t>
            </w:r>
          </w:p>
        </w:tc>
        <w:tc>
          <w:tcPr>
            <w:tcW w:w="284" w:type="dxa"/>
            <w:tcBorders>
              <w:top w:val="nil"/>
              <w:left w:val="nil"/>
              <w:bottom w:val="nil"/>
              <w:right w:val="nil"/>
            </w:tcBorders>
          </w:tcPr>
          <w:p w14:paraId="723925A8"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156681F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18958661"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3B50E4F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07" w:type="dxa"/>
            <w:tcBorders>
              <w:top w:val="nil"/>
              <w:left w:val="nil"/>
              <w:bottom w:val="nil"/>
            </w:tcBorders>
          </w:tcPr>
          <w:p w14:paraId="296BEA1D" w14:textId="77777777" w:rsidR="00035321" w:rsidRDefault="00035321">
            <w:pPr>
              <w:tabs>
                <w:tab w:val="left" w:pos="567"/>
              </w:tabs>
              <w:suppressAutoHyphens/>
              <w:jc w:val="both"/>
              <w:rPr>
                <w:rFonts w:ascii="Trebuchet MS" w:hAnsi="Trebuchet MS"/>
                <w:spacing w:val="-2"/>
                <w:sz w:val="22"/>
                <w:szCs w:val="22"/>
              </w:rPr>
            </w:pPr>
          </w:p>
        </w:tc>
      </w:tr>
      <w:tr w:rsidR="00035321" w14:paraId="5B0910E2" w14:textId="77777777">
        <w:tc>
          <w:tcPr>
            <w:tcW w:w="567" w:type="dxa"/>
            <w:tcBorders>
              <w:top w:val="nil"/>
              <w:bottom w:val="nil"/>
              <w:right w:val="nil"/>
            </w:tcBorders>
          </w:tcPr>
          <w:p w14:paraId="4101A990"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77D2C7AF"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6C4384A0"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7543D84C"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46CDC449"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5EEFF4E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(1+5%)</w:t>
            </w:r>
          </w:p>
        </w:tc>
        <w:tc>
          <w:tcPr>
            <w:tcW w:w="307" w:type="dxa"/>
            <w:tcBorders>
              <w:top w:val="nil"/>
              <w:left w:val="nil"/>
              <w:bottom w:val="nil"/>
            </w:tcBorders>
          </w:tcPr>
          <w:p w14:paraId="3693B164" w14:textId="77777777" w:rsidR="00035321" w:rsidRDefault="00035321">
            <w:pPr>
              <w:tabs>
                <w:tab w:val="left" w:pos="567"/>
              </w:tabs>
              <w:suppressAutoHyphens/>
              <w:jc w:val="both"/>
              <w:rPr>
                <w:rFonts w:ascii="Trebuchet MS" w:hAnsi="Trebuchet MS"/>
                <w:spacing w:val="-2"/>
                <w:sz w:val="22"/>
                <w:szCs w:val="22"/>
              </w:rPr>
            </w:pPr>
          </w:p>
        </w:tc>
      </w:tr>
      <w:tr w:rsidR="00035321" w14:paraId="1ADE23CD" w14:textId="77777777">
        <w:tc>
          <w:tcPr>
            <w:tcW w:w="567" w:type="dxa"/>
            <w:tcBorders>
              <w:top w:val="nil"/>
              <w:bottom w:val="nil"/>
              <w:right w:val="nil"/>
            </w:tcBorders>
          </w:tcPr>
          <w:p w14:paraId="05D999DA"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07EFFB51"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1C8911F8"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51830BC5"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2B6752A5"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35DA41C2"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111983B3" w14:textId="77777777" w:rsidR="00035321" w:rsidRDefault="00035321">
            <w:pPr>
              <w:tabs>
                <w:tab w:val="left" w:pos="567"/>
              </w:tabs>
              <w:suppressAutoHyphens/>
              <w:jc w:val="both"/>
              <w:rPr>
                <w:rFonts w:ascii="Trebuchet MS" w:hAnsi="Trebuchet MS"/>
                <w:spacing w:val="-2"/>
                <w:sz w:val="22"/>
                <w:szCs w:val="22"/>
              </w:rPr>
            </w:pPr>
          </w:p>
        </w:tc>
      </w:tr>
      <w:tr w:rsidR="00035321" w14:paraId="1BF77172" w14:textId="77777777">
        <w:tc>
          <w:tcPr>
            <w:tcW w:w="567" w:type="dxa"/>
            <w:tcBorders>
              <w:top w:val="nil"/>
              <w:bottom w:val="nil"/>
              <w:right w:val="nil"/>
            </w:tcBorders>
          </w:tcPr>
          <w:p w14:paraId="571024A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w:t>
            </w:r>
          </w:p>
        </w:tc>
        <w:tc>
          <w:tcPr>
            <w:tcW w:w="4111" w:type="dxa"/>
            <w:tcBorders>
              <w:top w:val="nil"/>
              <w:left w:val="nil"/>
              <w:bottom w:val="nil"/>
              <w:right w:val="nil"/>
            </w:tcBorders>
          </w:tcPr>
          <w:p w14:paraId="215BB2F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Real NPV with real discount rate 6.8%=</w:t>
            </w:r>
          </w:p>
        </w:tc>
        <w:tc>
          <w:tcPr>
            <w:tcW w:w="284" w:type="dxa"/>
            <w:tcBorders>
              <w:top w:val="nil"/>
              <w:left w:val="nil"/>
              <w:bottom w:val="nil"/>
              <w:right w:val="nil"/>
            </w:tcBorders>
          </w:tcPr>
          <w:p w14:paraId="55EDE827"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22EFF70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6AE3F592"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single" w:sz="4" w:space="0" w:color="auto"/>
              <w:right w:val="nil"/>
            </w:tcBorders>
          </w:tcPr>
          <w:p w14:paraId="4650C6D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07" w:type="dxa"/>
            <w:tcBorders>
              <w:top w:val="nil"/>
              <w:left w:val="nil"/>
              <w:bottom w:val="nil"/>
            </w:tcBorders>
          </w:tcPr>
          <w:p w14:paraId="23E8259B" w14:textId="77777777" w:rsidR="00035321" w:rsidRDefault="00035321">
            <w:pPr>
              <w:tabs>
                <w:tab w:val="left" w:pos="567"/>
              </w:tabs>
              <w:suppressAutoHyphens/>
              <w:jc w:val="both"/>
              <w:rPr>
                <w:rFonts w:ascii="Trebuchet MS" w:hAnsi="Trebuchet MS"/>
                <w:spacing w:val="-2"/>
                <w:sz w:val="22"/>
                <w:szCs w:val="22"/>
              </w:rPr>
            </w:pPr>
          </w:p>
        </w:tc>
      </w:tr>
      <w:tr w:rsidR="00035321" w14:paraId="4AA0024E" w14:textId="77777777">
        <w:tc>
          <w:tcPr>
            <w:tcW w:w="567" w:type="dxa"/>
            <w:tcBorders>
              <w:top w:val="nil"/>
              <w:bottom w:val="nil"/>
              <w:right w:val="nil"/>
            </w:tcBorders>
          </w:tcPr>
          <w:p w14:paraId="7EC7D67C"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537C5C77"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64F4202A"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0482CA6C"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289C3893"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single" w:sz="4" w:space="0" w:color="auto"/>
              <w:left w:val="nil"/>
              <w:bottom w:val="nil"/>
              <w:right w:val="nil"/>
            </w:tcBorders>
          </w:tcPr>
          <w:p w14:paraId="0C3320B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(1+5%) *(1+6.8%)</w:t>
            </w:r>
          </w:p>
        </w:tc>
        <w:tc>
          <w:tcPr>
            <w:tcW w:w="307" w:type="dxa"/>
            <w:tcBorders>
              <w:top w:val="nil"/>
              <w:left w:val="nil"/>
              <w:bottom w:val="nil"/>
            </w:tcBorders>
          </w:tcPr>
          <w:p w14:paraId="207BDB7D" w14:textId="77777777" w:rsidR="00035321" w:rsidRDefault="00035321">
            <w:pPr>
              <w:tabs>
                <w:tab w:val="left" w:pos="567"/>
              </w:tabs>
              <w:suppressAutoHyphens/>
              <w:jc w:val="both"/>
              <w:rPr>
                <w:rFonts w:ascii="Trebuchet MS" w:hAnsi="Trebuchet MS"/>
                <w:spacing w:val="-2"/>
                <w:sz w:val="22"/>
                <w:szCs w:val="22"/>
              </w:rPr>
            </w:pPr>
          </w:p>
        </w:tc>
      </w:tr>
      <w:tr w:rsidR="00035321" w14:paraId="3FCD8EAA" w14:textId="77777777">
        <w:tc>
          <w:tcPr>
            <w:tcW w:w="567" w:type="dxa"/>
            <w:tcBorders>
              <w:top w:val="nil"/>
              <w:bottom w:val="nil"/>
              <w:right w:val="nil"/>
            </w:tcBorders>
          </w:tcPr>
          <w:p w14:paraId="77855781"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517AE2A7"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725604FF"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690A8CCA"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54C81FC9"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1C784C45"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4E12BC45" w14:textId="77777777" w:rsidR="00035321" w:rsidRDefault="00035321">
            <w:pPr>
              <w:tabs>
                <w:tab w:val="left" w:pos="567"/>
              </w:tabs>
              <w:suppressAutoHyphens/>
              <w:jc w:val="both"/>
              <w:rPr>
                <w:rFonts w:ascii="Trebuchet MS" w:hAnsi="Trebuchet MS"/>
                <w:spacing w:val="-2"/>
                <w:sz w:val="22"/>
                <w:szCs w:val="22"/>
              </w:rPr>
            </w:pPr>
          </w:p>
        </w:tc>
      </w:tr>
      <w:tr w:rsidR="00035321" w14:paraId="0C3FF7FE" w14:textId="77777777">
        <w:tc>
          <w:tcPr>
            <w:tcW w:w="567" w:type="dxa"/>
            <w:tcBorders>
              <w:top w:val="nil"/>
              <w:bottom w:val="nil"/>
              <w:right w:val="nil"/>
            </w:tcBorders>
          </w:tcPr>
          <w:p w14:paraId="4BE6E34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w:t>
            </w:r>
          </w:p>
        </w:tc>
        <w:tc>
          <w:tcPr>
            <w:tcW w:w="4111" w:type="dxa"/>
            <w:tcBorders>
              <w:top w:val="nil"/>
              <w:left w:val="nil"/>
              <w:bottom w:val="nil"/>
              <w:right w:val="nil"/>
            </w:tcBorders>
          </w:tcPr>
          <w:p w14:paraId="73AAEF1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However, (1+6.8%) = </w:t>
            </w:r>
            <w:r>
              <w:rPr>
                <w:rFonts w:ascii="Trebuchet MS" w:hAnsi="Trebuchet MS"/>
                <w:spacing w:val="-2"/>
                <w:sz w:val="22"/>
                <w:szCs w:val="22"/>
                <w:u w:val="single"/>
              </w:rPr>
              <w:t>(1+10%)</w:t>
            </w:r>
          </w:p>
        </w:tc>
        <w:tc>
          <w:tcPr>
            <w:tcW w:w="284" w:type="dxa"/>
            <w:tcBorders>
              <w:top w:val="nil"/>
              <w:left w:val="nil"/>
              <w:bottom w:val="nil"/>
              <w:right w:val="nil"/>
            </w:tcBorders>
          </w:tcPr>
          <w:p w14:paraId="7FA42C2F"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584002A1"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2AB1C88F" w14:textId="77777777" w:rsidR="00035321" w:rsidRDefault="00035321">
            <w:pPr>
              <w:tabs>
                <w:tab w:val="left" w:pos="567"/>
              </w:tabs>
              <w:suppressAutoHyphens/>
              <w:jc w:val="both"/>
              <w:rPr>
                <w:rFonts w:ascii="Trebuchet MS" w:hAnsi="Trebuchet MS"/>
                <w:spacing w:val="-2"/>
                <w:sz w:val="22"/>
                <w:szCs w:val="22"/>
              </w:rPr>
            </w:pPr>
          </w:p>
        </w:tc>
        <w:tc>
          <w:tcPr>
            <w:tcW w:w="1843" w:type="dxa"/>
            <w:tcBorders>
              <w:top w:val="nil"/>
              <w:left w:val="nil"/>
              <w:bottom w:val="nil"/>
              <w:right w:val="nil"/>
            </w:tcBorders>
          </w:tcPr>
          <w:p w14:paraId="0167E946" w14:textId="77777777" w:rsidR="00035321" w:rsidRDefault="00035321">
            <w:pPr>
              <w:tabs>
                <w:tab w:val="left" w:pos="567"/>
              </w:tabs>
              <w:suppressAutoHyphens/>
              <w:jc w:val="both"/>
              <w:rPr>
                <w:rFonts w:ascii="Trebuchet MS" w:hAnsi="Trebuchet MS"/>
                <w:spacing w:val="-2"/>
                <w:sz w:val="22"/>
                <w:szCs w:val="22"/>
              </w:rPr>
            </w:pPr>
          </w:p>
        </w:tc>
        <w:tc>
          <w:tcPr>
            <w:tcW w:w="307" w:type="dxa"/>
            <w:tcBorders>
              <w:top w:val="nil"/>
              <w:left w:val="nil"/>
              <w:bottom w:val="nil"/>
            </w:tcBorders>
          </w:tcPr>
          <w:p w14:paraId="0A6CD54F" w14:textId="77777777" w:rsidR="00035321" w:rsidRDefault="00035321">
            <w:pPr>
              <w:tabs>
                <w:tab w:val="left" w:pos="567"/>
              </w:tabs>
              <w:suppressAutoHyphens/>
              <w:jc w:val="both"/>
              <w:rPr>
                <w:rFonts w:ascii="Trebuchet MS" w:hAnsi="Trebuchet MS"/>
                <w:spacing w:val="-2"/>
                <w:sz w:val="22"/>
                <w:szCs w:val="22"/>
              </w:rPr>
            </w:pPr>
          </w:p>
        </w:tc>
      </w:tr>
      <w:tr w:rsidR="00035321" w14:paraId="0C9E2AC1" w14:textId="77777777">
        <w:tc>
          <w:tcPr>
            <w:tcW w:w="567" w:type="dxa"/>
            <w:tcBorders>
              <w:top w:val="nil"/>
              <w:bottom w:val="nil"/>
              <w:right w:val="nil"/>
            </w:tcBorders>
          </w:tcPr>
          <w:p w14:paraId="0D198469"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26F963A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                                (1+3%)</w:t>
            </w:r>
          </w:p>
        </w:tc>
        <w:tc>
          <w:tcPr>
            <w:tcW w:w="284" w:type="dxa"/>
            <w:tcBorders>
              <w:top w:val="nil"/>
              <w:left w:val="nil"/>
              <w:bottom w:val="nil"/>
              <w:right w:val="nil"/>
            </w:tcBorders>
          </w:tcPr>
          <w:p w14:paraId="48710C5E"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33F45CA9"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40938DC5"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77B29841"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1987DFB7" w14:textId="77777777" w:rsidR="00035321" w:rsidRDefault="00035321">
            <w:pPr>
              <w:tabs>
                <w:tab w:val="left" w:pos="567"/>
              </w:tabs>
              <w:suppressAutoHyphens/>
              <w:jc w:val="both"/>
              <w:rPr>
                <w:rFonts w:ascii="Trebuchet MS" w:hAnsi="Trebuchet MS"/>
                <w:spacing w:val="-2"/>
                <w:sz w:val="22"/>
                <w:szCs w:val="22"/>
              </w:rPr>
            </w:pPr>
          </w:p>
        </w:tc>
      </w:tr>
      <w:tr w:rsidR="00035321" w14:paraId="02E7D37C" w14:textId="77777777">
        <w:tc>
          <w:tcPr>
            <w:tcW w:w="567" w:type="dxa"/>
            <w:tcBorders>
              <w:top w:val="nil"/>
              <w:bottom w:val="nil"/>
              <w:right w:val="nil"/>
            </w:tcBorders>
          </w:tcPr>
          <w:p w14:paraId="2ADAD53A"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2832E4DE"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4382E779"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0FF6EA19"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0E7F6C18"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4962923C"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6590E681" w14:textId="77777777" w:rsidR="00035321" w:rsidRDefault="00035321">
            <w:pPr>
              <w:tabs>
                <w:tab w:val="left" w:pos="567"/>
              </w:tabs>
              <w:suppressAutoHyphens/>
              <w:jc w:val="both"/>
              <w:rPr>
                <w:rFonts w:ascii="Trebuchet MS" w:hAnsi="Trebuchet MS"/>
                <w:spacing w:val="-2"/>
                <w:sz w:val="22"/>
                <w:szCs w:val="22"/>
              </w:rPr>
            </w:pPr>
          </w:p>
        </w:tc>
      </w:tr>
      <w:tr w:rsidR="00035321" w14:paraId="53B51B98" w14:textId="77777777">
        <w:tc>
          <w:tcPr>
            <w:tcW w:w="567" w:type="dxa"/>
            <w:tcBorders>
              <w:top w:val="nil"/>
              <w:bottom w:val="nil"/>
              <w:right w:val="nil"/>
            </w:tcBorders>
          </w:tcPr>
          <w:p w14:paraId="12A8EFC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(f)</w:t>
            </w:r>
          </w:p>
        </w:tc>
        <w:tc>
          <w:tcPr>
            <w:tcW w:w="4111" w:type="dxa"/>
            <w:tcBorders>
              <w:top w:val="nil"/>
              <w:left w:val="nil"/>
              <w:bottom w:val="nil"/>
              <w:right w:val="nil"/>
            </w:tcBorders>
          </w:tcPr>
          <w:p w14:paraId="760258F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Therefore, the real NPV =</w:t>
            </w:r>
          </w:p>
        </w:tc>
        <w:tc>
          <w:tcPr>
            <w:tcW w:w="284" w:type="dxa"/>
            <w:tcBorders>
              <w:top w:val="nil"/>
              <w:left w:val="nil"/>
              <w:bottom w:val="nil"/>
              <w:right w:val="nil"/>
            </w:tcBorders>
          </w:tcPr>
          <w:p w14:paraId="531BDFC2"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6F64023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283" w:type="dxa"/>
            <w:tcBorders>
              <w:top w:val="nil"/>
              <w:left w:val="nil"/>
              <w:bottom w:val="nil"/>
              <w:right w:val="nil"/>
            </w:tcBorders>
          </w:tcPr>
          <w:p w14:paraId="6AB52781"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single" w:sz="4" w:space="0" w:color="auto"/>
              <w:right w:val="nil"/>
            </w:tcBorders>
          </w:tcPr>
          <w:p w14:paraId="42B97D1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r>
              <w:rPr>
                <w:rFonts w:ascii="Trebuchet MS" w:hAnsi="Trebuchet MS"/>
                <w:spacing w:val="-2"/>
                <w:sz w:val="22"/>
                <w:szCs w:val="22"/>
              </w:rPr>
              <w:t>*(1+3%)</w:t>
            </w:r>
          </w:p>
        </w:tc>
        <w:tc>
          <w:tcPr>
            <w:tcW w:w="307" w:type="dxa"/>
            <w:tcBorders>
              <w:top w:val="nil"/>
              <w:left w:val="nil"/>
              <w:bottom w:val="nil"/>
            </w:tcBorders>
          </w:tcPr>
          <w:p w14:paraId="60FFE305" w14:textId="77777777" w:rsidR="00035321" w:rsidRDefault="00035321">
            <w:pPr>
              <w:tabs>
                <w:tab w:val="left" w:pos="567"/>
              </w:tabs>
              <w:suppressAutoHyphens/>
              <w:jc w:val="both"/>
              <w:rPr>
                <w:rFonts w:ascii="Trebuchet MS" w:hAnsi="Trebuchet MS"/>
                <w:spacing w:val="-2"/>
                <w:sz w:val="22"/>
                <w:szCs w:val="22"/>
              </w:rPr>
            </w:pPr>
          </w:p>
        </w:tc>
      </w:tr>
      <w:tr w:rsidR="00035321" w14:paraId="605B0C90" w14:textId="77777777">
        <w:tc>
          <w:tcPr>
            <w:tcW w:w="567" w:type="dxa"/>
            <w:tcBorders>
              <w:top w:val="nil"/>
              <w:bottom w:val="nil"/>
              <w:right w:val="nil"/>
            </w:tcBorders>
          </w:tcPr>
          <w:p w14:paraId="65F07BD2"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55CB0CD1"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69B78C7C"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419553BA"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18B9E8E1"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single" w:sz="4" w:space="0" w:color="auto"/>
              <w:left w:val="nil"/>
              <w:bottom w:val="nil"/>
              <w:right w:val="nil"/>
            </w:tcBorders>
          </w:tcPr>
          <w:p w14:paraId="2F27BF3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(1+5%) *(1+10%)</w:t>
            </w:r>
          </w:p>
        </w:tc>
        <w:tc>
          <w:tcPr>
            <w:tcW w:w="307" w:type="dxa"/>
            <w:tcBorders>
              <w:top w:val="nil"/>
              <w:left w:val="nil"/>
              <w:bottom w:val="nil"/>
            </w:tcBorders>
          </w:tcPr>
          <w:p w14:paraId="22DF01F6" w14:textId="77777777" w:rsidR="00035321" w:rsidRDefault="00035321">
            <w:pPr>
              <w:tabs>
                <w:tab w:val="left" w:pos="567"/>
              </w:tabs>
              <w:suppressAutoHyphens/>
              <w:jc w:val="both"/>
              <w:rPr>
                <w:rFonts w:ascii="Trebuchet MS" w:hAnsi="Trebuchet MS"/>
                <w:spacing w:val="-2"/>
                <w:sz w:val="22"/>
                <w:szCs w:val="22"/>
              </w:rPr>
            </w:pPr>
          </w:p>
        </w:tc>
      </w:tr>
      <w:tr w:rsidR="00035321" w14:paraId="1CC8A261" w14:textId="77777777">
        <w:tc>
          <w:tcPr>
            <w:tcW w:w="567" w:type="dxa"/>
            <w:tcBorders>
              <w:top w:val="nil"/>
              <w:bottom w:val="nil"/>
              <w:right w:val="nil"/>
            </w:tcBorders>
          </w:tcPr>
          <w:p w14:paraId="1FFDD41F"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nil"/>
              <w:right w:val="nil"/>
            </w:tcBorders>
          </w:tcPr>
          <w:p w14:paraId="67BF5AA3"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330513F4"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nil"/>
              <w:right w:val="nil"/>
            </w:tcBorders>
          </w:tcPr>
          <w:p w14:paraId="64DB5154"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nil"/>
              <w:right w:val="nil"/>
            </w:tcBorders>
          </w:tcPr>
          <w:p w14:paraId="4CCBED9D"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nil"/>
              <w:right w:val="nil"/>
            </w:tcBorders>
          </w:tcPr>
          <w:p w14:paraId="466781AB"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nil"/>
            </w:tcBorders>
          </w:tcPr>
          <w:p w14:paraId="0BE64A9A" w14:textId="77777777" w:rsidR="00035321" w:rsidRDefault="00035321">
            <w:pPr>
              <w:tabs>
                <w:tab w:val="left" w:pos="567"/>
              </w:tabs>
              <w:suppressAutoHyphens/>
              <w:jc w:val="both"/>
              <w:rPr>
                <w:rFonts w:ascii="Trebuchet MS" w:hAnsi="Trebuchet MS"/>
                <w:spacing w:val="-2"/>
                <w:sz w:val="22"/>
                <w:szCs w:val="22"/>
              </w:rPr>
            </w:pPr>
          </w:p>
        </w:tc>
      </w:tr>
      <w:tr w:rsidR="00035321" w14:paraId="287377A7" w14:textId="77777777">
        <w:tc>
          <w:tcPr>
            <w:tcW w:w="567" w:type="dxa"/>
            <w:tcBorders>
              <w:top w:val="nil"/>
              <w:bottom w:val="nil"/>
              <w:right w:val="nil"/>
            </w:tcBorders>
          </w:tcPr>
          <w:p w14:paraId="580A3210" w14:textId="77777777" w:rsidR="00035321" w:rsidRDefault="00035321">
            <w:pPr>
              <w:tabs>
                <w:tab w:val="left" w:pos="567"/>
              </w:tabs>
              <w:suppressAutoHyphens/>
              <w:jc w:val="both"/>
              <w:rPr>
                <w:rFonts w:ascii="Trebuchet MS" w:hAnsi="Trebuchet MS"/>
                <w:spacing w:val="-2"/>
                <w:sz w:val="22"/>
                <w:szCs w:val="22"/>
              </w:rPr>
            </w:pPr>
          </w:p>
        </w:tc>
        <w:tc>
          <w:tcPr>
            <w:tcW w:w="8529" w:type="dxa"/>
            <w:gridSpan w:val="6"/>
            <w:tcBorders>
              <w:top w:val="nil"/>
              <w:left w:val="nil"/>
              <w:bottom w:val="nil"/>
            </w:tcBorders>
          </w:tcPr>
          <w:p w14:paraId="1A2F6CF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b/>
                <w:spacing w:val="-2"/>
                <w:sz w:val="22"/>
                <w:szCs w:val="22"/>
              </w:rPr>
              <w:t>Therefore, the real NPV is not the same as the nominal NPV</w:t>
            </w:r>
          </w:p>
        </w:tc>
      </w:tr>
      <w:tr w:rsidR="00035321" w14:paraId="3E343823" w14:textId="77777777">
        <w:tc>
          <w:tcPr>
            <w:tcW w:w="567" w:type="dxa"/>
            <w:tcBorders>
              <w:top w:val="nil"/>
              <w:bottom w:val="single" w:sz="4" w:space="0" w:color="auto"/>
              <w:right w:val="nil"/>
            </w:tcBorders>
          </w:tcPr>
          <w:p w14:paraId="70C1FF2E" w14:textId="77777777" w:rsidR="00035321" w:rsidRDefault="00035321">
            <w:pPr>
              <w:tabs>
                <w:tab w:val="left" w:pos="567"/>
              </w:tabs>
              <w:suppressAutoHyphens/>
              <w:jc w:val="both"/>
              <w:rPr>
                <w:rFonts w:ascii="Trebuchet MS" w:hAnsi="Trebuchet MS"/>
                <w:spacing w:val="-2"/>
                <w:sz w:val="22"/>
                <w:szCs w:val="22"/>
              </w:rPr>
            </w:pPr>
          </w:p>
        </w:tc>
        <w:tc>
          <w:tcPr>
            <w:tcW w:w="4111" w:type="dxa"/>
            <w:tcBorders>
              <w:top w:val="nil"/>
              <w:left w:val="nil"/>
              <w:bottom w:val="single" w:sz="4" w:space="0" w:color="auto"/>
              <w:right w:val="nil"/>
            </w:tcBorders>
          </w:tcPr>
          <w:p w14:paraId="5D678CC8"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6890C545" w14:textId="77777777" w:rsidR="00035321" w:rsidRDefault="00035321">
            <w:pPr>
              <w:tabs>
                <w:tab w:val="left" w:pos="567"/>
              </w:tabs>
              <w:suppressAutoHyphens/>
              <w:jc w:val="both"/>
              <w:rPr>
                <w:rFonts w:ascii="Trebuchet MS" w:hAnsi="Trebuchet MS"/>
                <w:spacing w:val="-2"/>
                <w:sz w:val="22"/>
                <w:szCs w:val="22"/>
              </w:rPr>
            </w:pPr>
          </w:p>
        </w:tc>
        <w:tc>
          <w:tcPr>
            <w:tcW w:w="1701" w:type="dxa"/>
            <w:tcBorders>
              <w:top w:val="nil"/>
              <w:left w:val="nil"/>
              <w:bottom w:val="single" w:sz="4" w:space="0" w:color="auto"/>
              <w:right w:val="nil"/>
            </w:tcBorders>
          </w:tcPr>
          <w:p w14:paraId="14ECE87F"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bottom w:val="single" w:sz="4" w:space="0" w:color="auto"/>
              <w:right w:val="nil"/>
            </w:tcBorders>
          </w:tcPr>
          <w:p w14:paraId="5FA01059" w14:textId="77777777" w:rsidR="00035321" w:rsidRDefault="00035321">
            <w:pPr>
              <w:tabs>
                <w:tab w:val="left" w:pos="567"/>
              </w:tabs>
              <w:suppressAutoHyphens/>
              <w:jc w:val="center"/>
              <w:rPr>
                <w:rFonts w:ascii="Trebuchet MS" w:hAnsi="Trebuchet MS"/>
                <w:spacing w:val="-2"/>
                <w:sz w:val="22"/>
                <w:szCs w:val="22"/>
              </w:rPr>
            </w:pPr>
          </w:p>
        </w:tc>
        <w:tc>
          <w:tcPr>
            <w:tcW w:w="1843" w:type="dxa"/>
            <w:tcBorders>
              <w:top w:val="nil"/>
              <w:left w:val="nil"/>
              <w:bottom w:val="single" w:sz="4" w:space="0" w:color="auto"/>
              <w:right w:val="nil"/>
            </w:tcBorders>
          </w:tcPr>
          <w:p w14:paraId="1AA019B9" w14:textId="77777777" w:rsidR="00035321" w:rsidRDefault="00035321">
            <w:pPr>
              <w:tabs>
                <w:tab w:val="left" w:pos="567"/>
              </w:tabs>
              <w:suppressAutoHyphens/>
              <w:jc w:val="center"/>
              <w:rPr>
                <w:rFonts w:ascii="Trebuchet MS" w:hAnsi="Trebuchet MS"/>
                <w:spacing w:val="-2"/>
                <w:sz w:val="22"/>
                <w:szCs w:val="22"/>
              </w:rPr>
            </w:pPr>
          </w:p>
        </w:tc>
        <w:tc>
          <w:tcPr>
            <w:tcW w:w="307" w:type="dxa"/>
            <w:tcBorders>
              <w:top w:val="nil"/>
              <w:left w:val="nil"/>
              <w:bottom w:val="single" w:sz="4" w:space="0" w:color="auto"/>
            </w:tcBorders>
          </w:tcPr>
          <w:p w14:paraId="0B079D8F" w14:textId="77777777" w:rsidR="00035321" w:rsidRDefault="00035321">
            <w:pPr>
              <w:tabs>
                <w:tab w:val="left" w:pos="567"/>
              </w:tabs>
              <w:suppressAutoHyphens/>
              <w:jc w:val="both"/>
              <w:rPr>
                <w:rFonts w:ascii="Trebuchet MS" w:hAnsi="Trebuchet MS"/>
                <w:spacing w:val="-2"/>
                <w:sz w:val="22"/>
                <w:szCs w:val="22"/>
              </w:rPr>
            </w:pPr>
          </w:p>
        </w:tc>
      </w:tr>
    </w:tbl>
    <w:p w14:paraId="745A719A" w14:textId="77777777" w:rsidR="00035321" w:rsidRDefault="00035321">
      <w:pPr>
        <w:tabs>
          <w:tab w:val="left" w:pos="567"/>
        </w:tabs>
        <w:suppressAutoHyphens/>
        <w:ind w:left="567"/>
        <w:jc w:val="both"/>
        <w:rPr>
          <w:rFonts w:ascii="Trebuchet MS" w:hAnsi="Trebuchet MS"/>
          <w:spacing w:val="-2"/>
          <w:sz w:val="22"/>
          <w:szCs w:val="22"/>
        </w:rPr>
      </w:pPr>
    </w:p>
    <w:p w14:paraId="4CC50772" w14:textId="77777777" w:rsidR="00035321" w:rsidRDefault="00035321">
      <w:pPr>
        <w:tabs>
          <w:tab w:val="left" w:pos="567"/>
        </w:tabs>
        <w:suppressAutoHyphens/>
        <w:ind w:left="567"/>
        <w:jc w:val="both"/>
        <w:rPr>
          <w:rFonts w:ascii="Trebuchet MS" w:hAnsi="Trebuchet MS"/>
          <w:spacing w:val="-2"/>
          <w:sz w:val="22"/>
          <w:szCs w:val="22"/>
        </w:rPr>
      </w:pPr>
    </w:p>
    <w:p w14:paraId="3DBB8CD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these circumstances, the deflator for the cash flows is not the same as the deflator for the discount rates and the real NPV is not the same as the nominal NPV.</w:t>
      </w:r>
    </w:p>
    <w:p w14:paraId="5F16C136" w14:textId="77777777" w:rsidR="00035321" w:rsidRDefault="00035321">
      <w:pPr>
        <w:tabs>
          <w:tab w:val="left" w:pos="567"/>
        </w:tabs>
        <w:suppressAutoHyphens/>
        <w:ind w:left="567"/>
        <w:jc w:val="both"/>
        <w:rPr>
          <w:rFonts w:ascii="Trebuchet MS" w:hAnsi="Trebuchet MS"/>
          <w:spacing w:val="-2"/>
          <w:sz w:val="22"/>
          <w:szCs w:val="22"/>
        </w:rPr>
      </w:pPr>
    </w:p>
    <w:p w14:paraId="06FF1BCC" w14:textId="77777777" w:rsidR="00035321" w:rsidRDefault="00413271">
      <w:pPr>
        <w:tabs>
          <w:tab w:val="left" w:pos="567"/>
        </w:tabs>
        <w:suppressAutoHyphens/>
        <w:ind w:left="567"/>
        <w:rPr>
          <w:rFonts w:ascii="Trebuchet MS" w:hAnsi="Trebuchet MS"/>
          <w:spacing w:val="-2"/>
          <w:sz w:val="22"/>
          <w:szCs w:val="22"/>
        </w:rPr>
      </w:pPr>
      <w:r>
        <w:rPr>
          <w:rFonts w:ascii="Trebuchet MS" w:hAnsi="Trebuchet MS"/>
          <w:spacing w:val="-2"/>
          <w:sz w:val="22"/>
          <w:szCs w:val="22"/>
        </w:rPr>
        <w:t>However, it is rare for there to be such restrictions on where money from an oil project is spent. In practice, it is normal for oil and gas companies to spend the money from a project or from the alternative investment on the same goods and services purchased internationally. Therefore, in most circumstances, the deflator for the discount rate is the same as the deflator for the net cash flows from the project, and then the real NPV is the same as the nominal NPV.</w:t>
      </w:r>
    </w:p>
    <w:p w14:paraId="03DA1929" w14:textId="77777777" w:rsidR="00035321" w:rsidRDefault="00413271">
      <w:pPr>
        <w:rPr>
          <w:rFonts w:ascii="Trebuchet MS" w:hAnsi="Trebuchet MS"/>
          <w:spacing w:val="-2"/>
          <w:sz w:val="22"/>
          <w:szCs w:val="22"/>
        </w:rPr>
      </w:pPr>
      <w:r>
        <w:rPr>
          <w:rFonts w:ascii="Trebuchet MS" w:hAnsi="Trebuchet MS"/>
          <w:spacing w:val="-2"/>
          <w:sz w:val="22"/>
          <w:szCs w:val="22"/>
        </w:rPr>
        <w:br w:type="page"/>
      </w:r>
    </w:p>
    <w:p w14:paraId="6103E846" w14:textId="77777777" w:rsidR="00035321" w:rsidRDefault="00413271">
      <w:pPr>
        <w:rPr>
          <w:rFonts w:ascii="Trebuchet MS" w:hAnsi="Trebuchet MS"/>
          <w:spacing w:val="-2"/>
          <w:sz w:val="22"/>
          <w:szCs w:val="22"/>
        </w:rPr>
      </w:pPr>
      <w:r>
        <w:rPr>
          <w:rFonts w:ascii="Trebuchet MS" w:hAnsi="Trebuchet MS"/>
          <w:spacing w:val="-2"/>
          <w:sz w:val="22"/>
          <w:szCs w:val="22"/>
        </w:rPr>
        <w:lastRenderedPageBreak/>
        <w:tab/>
      </w:r>
      <w:r>
        <w:rPr>
          <w:noProof/>
          <w:lang w:val="en-GB" w:eastAsia="en-GB"/>
        </w:rPr>
        <w:drawing>
          <wp:inline distT="0" distB="0" distL="0" distR="0" wp14:anchorId="3BF4159D" wp14:editId="1DEE08EB">
            <wp:extent cx="6542314" cy="451757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52524" cy="4524621"/>
                    </a:xfrm>
                    <a:prstGeom prst="rect">
                      <a:avLst/>
                    </a:prstGeom>
                    <a:noFill/>
                    <a:ln>
                      <a:noFill/>
                    </a:ln>
                  </pic:spPr>
                </pic:pic>
              </a:graphicData>
            </a:graphic>
          </wp:inline>
        </w:drawing>
      </w:r>
      <w:r>
        <w:rPr>
          <w:rFonts w:ascii="Trebuchet MS" w:hAnsi="Trebuchet MS"/>
          <w:spacing w:val="-2"/>
          <w:sz w:val="22"/>
          <w:szCs w:val="22"/>
        </w:rPr>
        <w:br w:type="page"/>
      </w:r>
    </w:p>
    <w:p w14:paraId="6DF2AFFA" w14:textId="77777777" w:rsidR="00035321" w:rsidRDefault="00413271">
      <w:pPr>
        <w:rPr>
          <w:rFonts w:ascii="Trebuchet MS" w:hAnsi="Trebuchet MS"/>
          <w:spacing w:val="-2"/>
          <w:sz w:val="22"/>
          <w:szCs w:val="22"/>
        </w:rPr>
      </w:pPr>
      <w:r>
        <w:rPr>
          <w:rFonts w:ascii="Trebuchet MS" w:hAnsi="Trebuchet MS"/>
          <w:spacing w:val="-2"/>
          <w:sz w:val="22"/>
          <w:szCs w:val="22"/>
        </w:rPr>
        <w:lastRenderedPageBreak/>
        <w:tab/>
      </w:r>
      <w:r>
        <w:rPr>
          <w:noProof/>
          <w:lang w:val="en-GB" w:eastAsia="en-GB"/>
        </w:rPr>
        <w:drawing>
          <wp:inline distT="0" distB="0" distL="0" distR="0" wp14:anchorId="4FD8F3E4" wp14:editId="51114778">
            <wp:extent cx="6444343" cy="463731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54400" cy="4644551"/>
                    </a:xfrm>
                    <a:prstGeom prst="rect">
                      <a:avLst/>
                    </a:prstGeom>
                    <a:noFill/>
                    <a:ln>
                      <a:noFill/>
                    </a:ln>
                  </pic:spPr>
                </pic:pic>
              </a:graphicData>
            </a:graphic>
          </wp:inline>
        </w:drawing>
      </w:r>
      <w:r>
        <w:rPr>
          <w:rFonts w:ascii="Trebuchet MS" w:hAnsi="Trebuchet MS"/>
          <w:spacing w:val="-2"/>
          <w:sz w:val="22"/>
          <w:szCs w:val="22"/>
        </w:rPr>
        <w:br w:type="page"/>
      </w:r>
    </w:p>
    <w:p w14:paraId="1255EEE7" w14:textId="77777777" w:rsidR="00035321" w:rsidRDefault="00035321">
      <w:pPr>
        <w:tabs>
          <w:tab w:val="left" w:pos="567"/>
        </w:tabs>
        <w:suppressAutoHyphens/>
        <w:ind w:left="567"/>
        <w:rPr>
          <w:rFonts w:ascii="Trebuchet MS" w:hAnsi="Trebuchet MS"/>
          <w:spacing w:val="-2"/>
          <w:sz w:val="22"/>
          <w:szCs w:val="22"/>
        </w:rPr>
        <w:sectPr w:rsidR="00035321" w:rsidSect="00A07DEA">
          <w:headerReference w:type="even" r:id="rId33"/>
          <w:headerReference w:type="default" r:id="rId34"/>
          <w:footerReference w:type="even" r:id="rId35"/>
          <w:headerReference w:type="first" r:id="rId36"/>
          <w:pgSz w:w="11909" w:h="16834" w:code="9"/>
          <w:pgMar w:top="1985" w:right="1134" w:bottom="1418" w:left="1134" w:header="1418" w:footer="851" w:gutter="0"/>
          <w:pgNumType w:chapSep="period"/>
          <w:cols w:space="720"/>
        </w:sectPr>
      </w:pPr>
    </w:p>
    <w:p w14:paraId="05BAC8BF" w14:textId="77777777" w:rsidR="00035321" w:rsidRDefault="00C859ED">
      <w:pPr>
        <w:tabs>
          <w:tab w:val="left" w:pos="567"/>
        </w:tabs>
        <w:suppressAutoHyphens/>
        <w:ind w:left="567"/>
        <w:jc w:val="both"/>
        <w:rPr>
          <w:szCs w:val="22"/>
        </w:rPr>
      </w:pPr>
      <w:r w:rsidRPr="00C859ED">
        <w:rPr>
          <w:noProof/>
          <w:lang w:val="en-GB" w:eastAsia="en-GB"/>
        </w:rPr>
        <w:lastRenderedPageBreak/>
        <w:drawing>
          <wp:inline distT="0" distB="0" distL="0" distR="0" wp14:anchorId="1EEFB80A" wp14:editId="6D740B42">
            <wp:extent cx="8521692" cy="54387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28685" cy="5443238"/>
                    </a:xfrm>
                    <a:prstGeom prst="rect">
                      <a:avLst/>
                    </a:prstGeom>
                    <a:noFill/>
                    <a:ln>
                      <a:noFill/>
                    </a:ln>
                  </pic:spPr>
                </pic:pic>
              </a:graphicData>
            </a:graphic>
          </wp:inline>
        </w:drawing>
      </w:r>
    </w:p>
    <w:p w14:paraId="69B3FD08" w14:textId="77777777" w:rsidR="00035321" w:rsidRDefault="00413271">
      <w:pPr>
        <w:tabs>
          <w:tab w:val="left" w:pos="567"/>
        </w:tabs>
        <w:suppressAutoHyphens/>
        <w:ind w:left="567"/>
        <w:jc w:val="both"/>
        <w:rPr>
          <w:rFonts w:ascii="Trebuchet MS" w:hAnsi="Trebuchet MS"/>
          <w:spacing w:val="-2"/>
          <w:sz w:val="22"/>
          <w:szCs w:val="22"/>
        </w:rPr>
      </w:pPr>
      <w:r>
        <w:rPr>
          <w:szCs w:val="22"/>
        </w:rPr>
        <w:br w:type="page"/>
      </w:r>
      <w:r w:rsidR="00C859ED" w:rsidRPr="00C859ED">
        <w:rPr>
          <w:noProof/>
          <w:lang w:val="en-GB" w:eastAsia="en-GB"/>
        </w:rPr>
        <w:lastRenderedPageBreak/>
        <w:drawing>
          <wp:inline distT="0" distB="0" distL="0" distR="0" wp14:anchorId="17E0C296" wp14:editId="2495C5A4">
            <wp:extent cx="8515350" cy="5486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528685" cy="5494992"/>
                    </a:xfrm>
                    <a:prstGeom prst="rect">
                      <a:avLst/>
                    </a:prstGeom>
                    <a:noFill/>
                    <a:ln>
                      <a:noFill/>
                    </a:ln>
                  </pic:spPr>
                </pic:pic>
              </a:graphicData>
            </a:graphic>
          </wp:inline>
        </w:drawing>
      </w:r>
    </w:p>
    <w:p w14:paraId="38FF1E35"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6834" w:h="11909" w:orient="landscape" w:code="9"/>
          <w:pgMar w:top="1134" w:right="1418" w:bottom="1134" w:left="1985" w:header="1418" w:footer="851" w:gutter="0"/>
          <w:pgNumType w:chapSep="period"/>
          <w:cols w:space="720"/>
          <w:docGrid w:linePitch="326"/>
        </w:sectPr>
      </w:pPr>
    </w:p>
    <w:p w14:paraId="2E36AC39"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5 Internal rate of return</w:t>
      </w:r>
    </w:p>
    <w:p w14:paraId="0279DFCD" w14:textId="77777777" w:rsidR="00035321" w:rsidRDefault="00035321">
      <w:pPr>
        <w:tabs>
          <w:tab w:val="left" w:pos="567"/>
        </w:tabs>
        <w:suppressAutoHyphens/>
        <w:ind w:left="567"/>
        <w:jc w:val="both"/>
        <w:rPr>
          <w:rFonts w:ascii="Trebuchet MS" w:hAnsi="Trebuchet MS"/>
          <w:spacing w:val="-2"/>
          <w:sz w:val="28"/>
          <w:szCs w:val="28"/>
        </w:rPr>
      </w:pPr>
    </w:p>
    <w:p w14:paraId="188B6DD4"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NPVs and simple project cash flows</w:t>
      </w:r>
    </w:p>
    <w:p w14:paraId="380113E4" w14:textId="77777777" w:rsidR="00035321" w:rsidRDefault="00035321">
      <w:pPr>
        <w:tabs>
          <w:tab w:val="left" w:pos="567"/>
        </w:tabs>
        <w:suppressAutoHyphens/>
        <w:ind w:left="567"/>
        <w:jc w:val="both"/>
        <w:rPr>
          <w:rFonts w:ascii="Trebuchet MS" w:hAnsi="Trebuchet MS"/>
          <w:spacing w:val="-2"/>
          <w:sz w:val="22"/>
          <w:szCs w:val="22"/>
        </w:rPr>
      </w:pPr>
    </w:p>
    <w:p w14:paraId="1C64F35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In an earlier section, we discussed the nature of the net cash flow profile for a typical petroleum project. It pointed out that oil and gas projects typically have large cash outlays over several years at the beginning of a project. That is, initially cash flows are negative and revenues are not received until production starts. After production starts, the net cash flows are positive. </w:t>
      </w:r>
    </w:p>
    <w:p w14:paraId="67D70399" w14:textId="77777777" w:rsidR="00035321" w:rsidRDefault="00035321">
      <w:pPr>
        <w:tabs>
          <w:tab w:val="left" w:pos="567"/>
        </w:tabs>
        <w:suppressAutoHyphens/>
        <w:ind w:left="567"/>
        <w:jc w:val="both"/>
        <w:rPr>
          <w:rFonts w:ascii="Trebuchet MS" w:hAnsi="Trebuchet MS"/>
          <w:spacing w:val="-2"/>
          <w:sz w:val="22"/>
          <w:szCs w:val="22"/>
        </w:rPr>
      </w:pPr>
    </w:p>
    <w:p w14:paraId="3EB205F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net cash flow might become negative at the end of project life when the field is abandoned. However, for the moment, let us ignore this and assume that the net cash flow is simple with an investment and then a return on that investment.</w:t>
      </w:r>
    </w:p>
    <w:p w14:paraId="4E9C629F" w14:textId="77777777" w:rsidR="00035321" w:rsidRDefault="00035321">
      <w:pPr>
        <w:tabs>
          <w:tab w:val="left" w:pos="567"/>
        </w:tabs>
        <w:suppressAutoHyphens/>
        <w:ind w:left="567"/>
        <w:jc w:val="both"/>
        <w:rPr>
          <w:rFonts w:ascii="Trebuchet MS" w:hAnsi="Trebuchet MS"/>
          <w:spacing w:val="-2"/>
          <w:sz w:val="22"/>
          <w:szCs w:val="22"/>
        </w:rPr>
      </w:pPr>
    </w:p>
    <w:p w14:paraId="608051F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Mathematically, the net cash flow profile and the associated net present value calculation of a typical petroleum project might look like that shown in Table 1.</w:t>
      </w:r>
    </w:p>
    <w:p w14:paraId="35D45EC5" w14:textId="77777777" w:rsidR="00035321" w:rsidRDefault="00035321">
      <w:pPr>
        <w:tabs>
          <w:tab w:val="left" w:pos="567"/>
        </w:tabs>
        <w:suppressAutoHyphens/>
        <w:ind w:left="567"/>
        <w:jc w:val="both"/>
        <w:rPr>
          <w:rFonts w:ascii="Trebuchet MS" w:hAnsi="Trebuchet MS"/>
          <w:spacing w:val="-2"/>
          <w:sz w:val="22"/>
          <w:szCs w:val="22"/>
        </w:rPr>
      </w:pPr>
    </w:p>
    <w:p w14:paraId="2F448BB3"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60"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1410"/>
        <w:gridCol w:w="889"/>
        <w:gridCol w:w="1042"/>
        <w:gridCol w:w="889"/>
        <w:gridCol w:w="889"/>
        <w:gridCol w:w="871"/>
        <w:gridCol w:w="883"/>
        <w:gridCol w:w="372"/>
        <w:gridCol w:w="500"/>
        <w:gridCol w:w="350"/>
        <w:gridCol w:w="539"/>
        <w:gridCol w:w="282"/>
        <w:gridCol w:w="281"/>
      </w:tblGrid>
      <w:tr w:rsidR="00035321" w14:paraId="48D1D258" w14:textId="77777777">
        <w:tc>
          <w:tcPr>
            <w:tcW w:w="9197" w:type="dxa"/>
            <w:gridSpan w:val="13"/>
            <w:tcBorders>
              <w:bottom w:val="nil"/>
            </w:tcBorders>
          </w:tcPr>
          <w:p w14:paraId="73B02D96"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1 - Present value of stream of net cash flows</w:t>
            </w:r>
          </w:p>
        </w:tc>
      </w:tr>
      <w:tr w:rsidR="00035321" w14:paraId="16BB9B79" w14:textId="77777777">
        <w:tc>
          <w:tcPr>
            <w:tcW w:w="9197" w:type="dxa"/>
            <w:gridSpan w:val="13"/>
            <w:tcBorders>
              <w:top w:val="nil"/>
              <w:bottom w:val="nil"/>
            </w:tcBorders>
          </w:tcPr>
          <w:p w14:paraId="347F67BD" w14:textId="77777777" w:rsidR="00035321" w:rsidRDefault="00035321">
            <w:pPr>
              <w:tabs>
                <w:tab w:val="left" w:pos="567"/>
              </w:tabs>
              <w:suppressAutoHyphens/>
              <w:jc w:val="both"/>
              <w:rPr>
                <w:rFonts w:ascii="Trebuchet MS" w:hAnsi="Trebuchet MS"/>
                <w:spacing w:val="-2"/>
                <w:sz w:val="22"/>
                <w:szCs w:val="22"/>
              </w:rPr>
            </w:pPr>
          </w:p>
        </w:tc>
      </w:tr>
      <w:tr w:rsidR="00035321" w14:paraId="7F40C08E" w14:textId="77777777">
        <w:tc>
          <w:tcPr>
            <w:tcW w:w="1410" w:type="dxa"/>
            <w:tcBorders>
              <w:top w:val="nil"/>
              <w:bottom w:val="nil"/>
              <w:right w:val="nil"/>
            </w:tcBorders>
          </w:tcPr>
          <w:p w14:paraId="3648345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Total NPV = </w:t>
            </w:r>
          </w:p>
        </w:tc>
        <w:tc>
          <w:tcPr>
            <w:tcW w:w="889" w:type="dxa"/>
            <w:tcBorders>
              <w:top w:val="nil"/>
              <w:left w:val="nil"/>
              <w:bottom w:val="single" w:sz="4" w:space="0" w:color="auto"/>
              <w:right w:val="nil"/>
            </w:tcBorders>
          </w:tcPr>
          <w:p w14:paraId="0B0BEC9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NCF</w:t>
            </w:r>
            <w:r>
              <w:rPr>
                <w:rFonts w:ascii="Trebuchet MS" w:hAnsi="Trebuchet MS"/>
                <w:spacing w:val="-2"/>
                <w:sz w:val="22"/>
                <w:szCs w:val="22"/>
                <w:vertAlign w:val="subscript"/>
              </w:rPr>
              <w:t>1</w:t>
            </w:r>
          </w:p>
        </w:tc>
        <w:tc>
          <w:tcPr>
            <w:tcW w:w="1042" w:type="dxa"/>
            <w:tcBorders>
              <w:top w:val="nil"/>
              <w:left w:val="nil"/>
              <w:bottom w:val="nil"/>
              <w:right w:val="nil"/>
            </w:tcBorders>
          </w:tcPr>
          <w:p w14:paraId="637FCBD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w:t>
            </w:r>
          </w:p>
        </w:tc>
        <w:tc>
          <w:tcPr>
            <w:tcW w:w="889" w:type="dxa"/>
            <w:tcBorders>
              <w:top w:val="nil"/>
              <w:left w:val="nil"/>
              <w:bottom w:val="single" w:sz="4" w:space="0" w:color="auto"/>
              <w:right w:val="nil"/>
            </w:tcBorders>
          </w:tcPr>
          <w:p w14:paraId="38BC14C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2</w:t>
            </w:r>
          </w:p>
        </w:tc>
        <w:tc>
          <w:tcPr>
            <w:tcW w:w="889" w:type="dxa"/>
            <w:tcBorders>
              <w:top w:val="nil"/>
              <w:left w:val="nil"/>
              <w:bottom w:val="nil"/>
              <w:right w:val="nil"/>
            </w:tcBorders>
          </w:tcPr>
          <w:p w14:paraId="2275108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w:t>
            </w:r>
          </w:p>
        </w:tc>
        <w:tc>
          <w:tcPr>
            <w:tcW w:w="871" w:type="dxa"/>
            <w:tcBorders>
              <w:top w:val="nil"/>
              <w:left w:val="nil"/>
              <w:bottom w:val="single" w:sz="4" w:space="0" w:color="auto"/>
              <w:right w:val="nil"/>
            </w:tcBorders>
          </w:tcPr>
          <w:p w14:paraId="00089BF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3</w:t>
            </w:r>
          </w:p>
        </w:tc>
        <w:tc>
          <w:tcPr>
            <w:tcW w:w="883" w:type="dxa"/>
            <w:tcBorders>
              <w:top w:val="nil"/>
              <w:left w:val="nil"/>
              <w:bottom w:val="nil"/>
              <w:right w:val="nil"/>
            </w:tcBorders>
          </w:tcPr>
          <w:p w14:paraId="6552E7D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w:t>
            </w:r>
          </w:p>
        </w:tc>
        <w:tc>
          <w:tcPr>
            <w:tcW w:w="372" w:type="dxa"/>
            <w:tcBorders>
              <w:top w:val="nil"/>
              <w:left w:val="nil"/>
              <w:bottom w:val="nil"/>
              <w:right w:val="nil"/>
            </w:tcBorders>
          </w:tcPr>
          <w:p w14:paraId="38949F3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w:t>
            </w:r>
          </w:p>
        </w:tc>
        <w:tc>
          <w:tcPr>
            <w:tcW w:w="850" w:type="dxa"/>
            <w:gridSpan w:val="2"/>
            <w:tcBorders>
              <w:top w:val="nil"/>
              <w:left w:val="nil"/>
              <w:bottom w:val="single" w:sz="4" w:space="0" w:color="auto"/>
              <w:right w:val="nil"/>
            </w:tcBorders>
          </w:tcPr>
          <w:p w14:paraId="38ACB10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n</w:t>
            </w:r>
          </w:p>
        </w:tc>
        <w:tc>
          <w:tcPr>
            <w:tcW w:w="821" w:type="dxa"/>
            <w:gridSpan w:val="2"/>
            <w:tcBorders>
              <w:top w:val="nil"/>
              <w:left w:val="nil"/>
              <w:bottom w:val="nil"/>
              <w:right w:val="nil"/>
            </w:tcBorders>
          </w:tcPr>
          <w:p w14:paraId="540F8420" w14:textId="77777777" w:rsidR="00035321" w:rsidRDefault="00035321">
            <w:pPr>
              <w:tabs>
                <w:tab w:val="left" w:pos="567"/>
              </w:tabs>
              <w:suppressAutoHyphens/>
              <w:jc w:val="center"/>
              <w:rPr>
                <w:rFonts w:ascii="Trebuchet MS" w:hAnsi="Trebuchet MS"/>
                <w:spacing w:val="-2"/>
                <w:sz w:val="22"/>
                <w:szCs w:val="22"/>
              </w:rPr>
            </w:pPr>
          </w:p>
        </w:tc>
        <w:tc>
          <w:tcPr>
            <w:tcW w:w="281" w:type="dxa"/>
            <w:tcBorders>
              <w:top w:val="nil"/>
              <w:left w:val="nil"/>
              <w:bottom w:val="nil"/>
            </w:tcBorders>
          </w:tcPr>
          <w:p w14:paraId="724C96C4" w14:textId="77777777" w:rsidR="00035321" w:rsidRDefault="00035321">
            <w:pPr>
              <w:tabs>
                <w:tab w:val="left" w:pos="567"/>
              </w:tabs>
              <w:suppressAutoHyphens/>
              <w:jc w:val="center"/>
              <w:rPr>
                <w:rFonts w:ascii="Trebuchet MS" w:hAnsi="Trebuchet MS"/>
                <w:spacing w:val="-2"/>
                <w:sz w:val="22"/>
                <w:szCs w:val="22"/>
              </w:rPr>
            </w:pPr>
          </w:p>
        </w:tc>
      </w:tr>
      <w:tr w:rsidR="00035321" w14:paraId="78D40212" w14:textId="77777777">
        <w:tc>
          <w:tcPr>
            <w:tcW w:w="1410" w:type="dxa"/>
            <w:tcBorders>
              <w:top w:val="nil"/>
              <w:bottom w:val="nil"/>
              <w:right w:val="nil"/>
            </w:tcBorders>
          </w:tcPr>
          <w:p w14:paraId="72280264"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single" w:sz="4" w:space="0" w:color="auto"/>
              <w:left w:val="nil"/>
              <w:bottom w:val="nil"/>
              <w:right w:val="nil"/>
            </w:tcBorders>
          </w:tcPr>
          <w:p w14:paraId="03F0AB7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1</w:t>
            </w:r>
          </w:p>
        </w:tc>
        <w:tc>
          <w:tcPr>
            <w:tcW w:w="1042" w:type="dxa"/>
            <w:tcBorders>
              <w:top w:val="nil"/>
              <w:left w:val="nil"/>
              <w:bottom w:val="nil"/>
              <w:right w:val="nil"/>
            </w:tcBorders>
          </w:tcPr>
          <w:p w14:paraId="42EDE44B"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single" w:sz="4" w:space="0" w:color="auto"/>
              <w:left w:val="nil"/>
              <w:bottom w:val="nil"/>
              <w:right w:val="nil"/>
            </w:tcBorders>
          </w:tcPr>
          <w:p w14:paraId="3B5BEDB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2</w:t>
            </w:r>
          </w:p>
        </w:tc>
        <w:tc>
          <w:tcPr>
            <w:tcW w:w="889" w:type="dxa"/>
            <w:tcBorders>
              <w:top w:val="nil"/>
              <w:left w:val="nil"/>
              <w:bottom w:val="nil"/>
              <w:right w:val="nil"/>
            </w:tcBorders>
          </w:tcPr>
          <w:p w14:paraId="50BB1823" w14:textId="77777777" w:rsidR="00035321" w:rsidRDefault="00035321">
            <w:pPr>
              <w:tabs>
                <w:tab w:val="left" w:pos="567"/>
              </w:tabs>
              <w:suppressAutoHyphens/>
              <w:jc w:val="center"/>
              <w:rPr>
                <w:rFonts w:ascii="Trebuchet MS" w:hAnsi="Trebuchet MS"/>
                <w:spacing w:val="-2"/>
                <w:sz w:val="22"/>
                <w:szCs w:val="22"/>
              </w:rPr>
            </w:pPr>
          </w:p>
        </w:tc>
        <w:tc>
          <w:tcPr>
            <w:tcW w:w="871" w:type="dxa"/>
            <w:tcBorders>
              <w:top w:val="single" w:sz="4" w:space="0" w:color="auto"/>
              <w:left w:val="nil"/>
              <w:bottom w:val="nil"/>
              <w:right w:val="nil"/>
            </w:tcBorders>
          </w:tcPr>
          <w:p w14:paraId="3499D95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3</w:t>
            </w:r>
          </w:p>
        </w:tc>
        <w:tc>
          <w:tcPr>
            <w:tcW w:w="883" w:type="dxa"/>
            <w:tcBorders>
              <w:top w:val="nil"/>
              <w:left w:val="nil"/>
              <w:bottom w:val="nil"/>
              <w:right w:val="nil"/>
            </w:tcBorders>
          </w:tcPr>
          <w:p w14:paraId="0D32FA21" w14:textId="77777777" w:rsidR="00035321" w:rsidRDefault="00035321">
            <w:pPr>
              <w:tabs>
                <w:tab w:val="left" w:pos="567"/>
              </w:tabs>
              <w:suppressAutoHyphens/>
              <w:jc w:val="center"/>
              <w:rPr>
                <w:rFonts w:ascii="Trebuchet MS" w:hAnsi="Trebuchet MS"/>
                <w:spacing w:val="-2"/>
                <w:sz w:val="22"/>
                <w:szCs w:val="22"/>
              </w:rPr>
            </w:pPr>
          </w:p>
        </w:tc>
        <w:tc>
          <w:tcPr>
            <w:tcW w:w="372" w:type="dxa"/>
            <w:tcBorders>
              <w:top w:val="nil"/>
              <w:left w:val="nil"/>
              <w:bottom w:val="nil"/>
              <w:right w:val="nil"/>
            </w:tcBorders>
          </w:tcPr>
          <w:p w14:paraId="77B28792" w14:textId="77777777" w:rsidR="00035321" w:rsidRDefault="00035321">
            <w:pPr>
              <w:tabs>
                <w:tab w:val="left" w:pos="567"/>
              </w:tabs>
              <w:suppressAutoHyphens/>
              <w:jc w:val="center"/>
              <w:rPr>
                <w:rFonts w:ascii="Trebuchet MS" w:hAnsi="Trebuchet MS"/>
                <w:spacing w:val="-2"/>
                <w:sz w:val="22"/>
                <w:szCs w:val="22"/>
              </w:rPr>
            </w:pPr>
          </w:p>
        </w:tc>
        <w:tc>
          <w:tcPr>
            <w:tcW w:w="850" w:type="dxa"/>
            <w:gridSpan w:val="2"/>
            <w:tcBorders>
              <w:top w:val="single" w:sz="4" w:space="0" w:color="auto"/>
              <w:left w:val="nil"/>
              <w:bottom w:val="nil"/>
              <w:right w:val="nil"/>
            </w:tcBorders>
          </w:tcPr>
          <w:p w14:paraId="1707E61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n</w:t>
            </w:r>
          </w:p>
        </w:tc>
        <w:tc>
          <w:tcPr>
            <w:tcW w:w="821" w:type="dxa"/>
            <w:gridSpan w:val="2"/>
            <w:tcBorders>
              <w:top w:val="nil"/>
              <w:left w:val="nil"/>
              <w:bottom w:val="nil"/>
              <w:right w:val="nil"/>
            </w:tcBorders>
          </w:tcPr>
          <w:p w14:paraId="251322E0" w14:textId="77777777" w:rsidR="00035321" w:rsidRDefault="00035321">
            <w:pPr>
              <w:tabs>
                <w:tab w:val="left" w:pos="567"/>
              </w:tabs>
              <w:suppressAutoHyphens/>
              <w:jc w:val="center"/>
              <w:rPr>
                <w:rFonts w:ascii="Trebuchet MS" w:hAnsi="Trebuchet MS"/>
                <w:spacing w:val="-2"/>
                <w:sz w:val="22"/>
                <w:szCs w:val="22"/>
              </w:rPr>
            </w:pPr>
          </w:p>
        </w:tc>
        <w:tc>
          <w:tcPr>
            <w:tcW w:w="281" w:type="dxa"/>
            <w:tcBorders>
              <w:top w:val="nil"/>
              <w:left w:val="nil"/>
              <w:bottom w:val="nil"/>
            </w:tcBorders>
          </w:tcPr>
          <w:p w14:paraId="6A2DC463" w14:textId="77777777" w:rsidR="00035321" w:rsidRDefault="00035321">
            <w:pPr>
              <w:tabs>
                <w:tab w:val="left" w:pos="567"/>
              </w:tabs>
              <w:suppressAutoHyphens/>
              <w:jc w:val="center"/>
              <w:rPr>
                <w:rFonts w:ascii="Trebuchet MS" w:hAnsi="Trebuchet MS"/>
                <w:spacing w:val="-2"/>
                <w:sz w:val="22"/>
                <w:szCs w:val="22"/>
              </w:rPr>
            </w:pPr>
          </w:p>
        </w:tc>
      </w:tr>
      <w:tr w:rsidR="00035321" w14:paraId="5EFC7D45" w14:textId="77777777">
        <w:tc>
          <w:tcPr>
            <w:tcW w:w="1410" w:type="dxa"/>
            <w:tcBorders>
              <w:top w:val="nil"/>
              <w:bottom w:val="nil"/>
              <w:right w:val="nil"/>
            </w:tcBorders>
          </w:tcPr>
          <w:p w14:paraId="78607342"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27329B98" w14:textId="77777777" w:rsidR="00035321" w:rsidRDefault="00035321">
            <w:pPr>
              <w:tabs>
                <w:tab w:val="left" w:pos="567"/>
              </w:tabs>
              <w:suppressAutoHyphens/>
              <w:jc w:val="center"/>
              <w:rPr>
                <w:rFonts w:ascii="Trebuchet MS" w:hAnsi="Trebuchet MS"/>
                <w:spacing w:val="-2"/>
                <w:sz w:val="22"/>
                <w:szCs w:val="22"/>
              </w:rPr>
            </w:pPr>
          </w:p>
        </w:tc>
        <w:tc>
          <w:tcPr>
            <w:tcW w:w="1042" w:type="dxa"/>
            <w:tcBorders>
              <w:top w:val="nil"/>
              <w:left w:val="nil"/>
              <w:bottom w:val="nil"/>
              <w:right w:val="nil"/>
            </w:tcBorders>
          </w:tcPr>
          <w:p w14:paraId="5B87F05B"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nil"/>
              <w:left w:val="nil"/>
              <w:bottom w:val="nil"/>
              <w:right w:val="nil"/>
            </w:tcBorders>
          </w:tcPr>
          <w:p w14:paraId="091CC09C"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nil"/>
              <w:left w:val="nil"/>
              <w:bottom w:val="nil"/>
              <w:right w:val="nil"/>
            </w:tcBorders>
          </w:tcPr>
          <w:p w14:paraId="2F15C337" w14:textId="77777777" w:rsidR="00035321" w:rsidRDefault="00035321">
            <w:pPr>
              <w:tabs>
                <w:tab w:val="left" w:pos="567"/>
              </w:tabs>
              <w:suppressAutoHyphens/>
              <w:jc w:val="center"/>
              <w:rPr>
                <w:rFonts w:ascii="Trebuchet MS" w:hAnsi="Trebuchet MS"/>
                <w:spacing w:val="-2"/>
                <w:sz w:val="22"/>
                <w:szCs w:val="22"/>
              </w:rPr>
            </w:pPr>
          </w:p>
        </w:tc>
        <w:tc>
          <w:tcPr>
            <w:tcW w:w="871" w:type="dxa"/>
            <w:tcBorders>
              <w:top w:val="nil"/>
              <w:left w:val="nil"/>
              <w:bottom w:val="nil"/>
              <w:right w:val="nil"/>
            </w:tcBorders>
          </w:tcPr>
          <w:p w14:paraId="70EEE4B4" w14:textId="77777777" w:rsidR="00035321" w:rsidRDefault="00035321">
            <w:pPr>
              <w:tabs>
                <w:tab w:val="left" w:pos="567"/>
              </w:tabs>
              <w:suppressAutoHyphens/>
              <w:jc w:val="center"/>
              <w:rPr>
                <w:rFonts w:ascii="Trebuchet MS" w:hAnsi="Trebuchet MS"/>
                <w:spacing w:val="-2"/>
                <w:sz w:val="22"/>
                <w:szCs w:val="22"/>
              </w:rPr>
            </w:pPr>
          </w:p>
        </w:tc>
        <w:tc>
          <w:tcPr>
            <w:tcW w:w="883" w:type="dxa"/>
            <w:tcBorders>
              <w:top w:val="nil"/>
              <w:left w:val="nil"/>
              <w:bottom w:val="nil"/>
              <w:right w:val="nil"/>
            </w:tcBorders>
          </w:tcPr>
          <w:p w14:paraId="17C8B16C" w14:textId="77777777" w:rsidR="00035321" w:rsidRDefault="00035321">
            <w:pPr>
              <w:tabs>
                <w:tab w:val="left" w:pos="567"/>
              </w:tabs>
              <w:suppressAutoHyphens/>
              <w:jc w:val="center"/>
              <w:rPr>
                <w:rFonts w:ascii="Trebuchet MS" w:hAnsi="Trebuchet MS"/>
                <w:spacing w:val="-2"/>
                <w:sz w:val="22"/>
                <w:szCs w:val="22"/>
              </w:rPr>
            </w:pPr>
          </w:p>
        </w:tc>
        <w:tc>
          <w:tcPr>
            <w:tcW w:w="372" w:type="dxa"/>
            <w:tcBorders>
              <w:top w:val="nil"/>
              <w:left w:val="nil"/>
              <w:bottom w:val="nil"/>
              <w:right w:val="nil"/>
            </w:tcBorders>
          </w:tcPr>
          <w:p w14:paraId="094B4299" w14:textId="77777777" w:rsidR="00035321" w:rsidRDefault="00035321">
            <w:pPr>
              <w:tabs>
                <w:tab w:val="left" w:pos="567"/>
              </w:tabs>
              <w:suppressAutoHyphens/>
              <w:jc w:val="center"/>
              <w:rPr>
                <w:rFonts w:ascii="Trebuchet MS" w:hAnsi="Trebuchet MS"/>
                <w:spacing w:val="-2"/>
                <w:sz w:val="22"/>
                <w:szCs w:val="22"/>
              </w:rPr>
            </w:pPr>
          </w:p>
        </w:tc>
        <w:tc>
          <w:tcPr>
            <w:tcW w:w="850" w:type="dxa"/>
            <w:gridSpan w:val="2"/>
            <w:tcBorders>
              <w:top w:val="nil"/>
              <w:left w:val="nil"/>
              <w:bottom w:val="nil"/>
              <w:right w:val="nil"/>
            </w:tcBorders>
          </w:tcPr>
          <w:p w14:paraId="27468A33" w14:textId="77777777" w:rsidR="00035321" w:rsidRDefault="00035321">
            <w:pPr>
              <w:tabs>
                <w:tab w:val="left" w:pos="567"/>
              </w:tabs>
              <w:suppressAutoHyphens/>
              <w:jc w:val="center"/>
              <w:rPr>
                <w:rFonts w:ascii="Trebuchet MS" w:hAnsi="Trebuchet MS"/>
                <w:spacing w:val="-2"/>
                <w:sz w:val="22"/>
                <w:szCs w:val="22"/>
              </w:rPr>
            </w:pPr>
          </w:p>
        </w:tc>
        <w:tc>
          <w:tcPr>
            <w:tcW w:w="821" w:type="dxa"/>
            <w:gridSpan w:val="2"/>
            <w:tcBorders>
              <w:top w:val="nil"/>
              <w:left w:val="nil"/>
              <w:bottom w:val="nil"/>
              <w:right w:val="nil"/>
            </w:tcBorders>
          </w:tcPr>
          <w:p w14:paraId="58309D38" w14:textId="77777777" w:rsidR="00035321" w:rsidRDefault="00035321">
            <w:pPr>
              <w:tabs>
                <w:tab w:val="left" w:pos="567"/>
              </w:tabs>
              <w:suppressAutoHyphens/>
              <w:jc w:val="center"/>
              <w:rPr>
                <w:rFonts w:ascii="Trebuchet MS" w:hAnsi="Trebuchet MS"/>
                <w:spacing w:val="-2"/>
                <w:sz w:val="22"/>
                <w:szCs w:val="22"/>
              </w:rPr>
            </w:pPr>
          </w:p>
        </w:tc>
        <w:tc>
          <w:tcPr>
            <w:tcW w:w="281" w:type="dxa"/>
            <w:tcBorders>
              <w:top w:val="nil"/>
              <w:left w:val="nil"/>
              <w:bottom w:val="nil"/>
            </w:tcBorders>
          </w:tcPr>
          <w:p w14:paraId="5C0C4D40" w14:textId="77777777" w:rsidR="00035321" w:rsidRDefault="00035321">
            <w:pPr>
              <w:tabs>
                <w:tab w:val="left" w:pos="567"/>
              </w:tabs>
              <w:suppressAutoHyphens/>
              <w:jc w:val="center"/>
              <w:rPr>
                <w:rFonts w:ascii="Trebuchet MS" w:hAnsi="Trebuchet MS"/>
                <w:spacing w:val="-2"/>
                <w:sz w:val="22"/>
                <w:szCs w:val="22"/>
              </w:rPr>
            </w:pPr>
          </w:p>
        </w:tc>
      </w:tr>
      <w:tr w:rsidR="00035321" w14:paraId="524D8AF0" w14:textId="77777777">
        <w:tc>
          <w:tcPr>
            <w:tcW w:w="1410" w:type="dxa"/>
            <w:tcBorders>
              <w:top w:val="nil"/>
              <w:bottom w:val="nil"/>
              <w:right w:val="nil"/>
            </w:tcBorders>
          </w:tcPr>
          <w:p w14:paraId="175EA4E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where</w:t>
            </w:r>
          </w:p>
        </w:tc>
        <w:tc>
          <w:tcPr>
            <w:tcW w:w="889" w:type="dxa"/>
            <w:tcBorders>
              <w:top w:val="nil"/>
              <w:left w:val="nil"/>
              <w:bottom w:val="nil"/>
              <w:right w:val="nil"/>
            </w:tcBorders>
          </w:tcPr>
          <w:p w14:paraId="24E9B7F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NPV =</w:t>
            </w:r>
          </w:p>
        </w:tc>
        <w:tc>
          <w:tcPr>
            <w:tcW w:w="6898" w:type="dxa"/>
            <w:gridSpan w:val="11"/>
            <w:tcBorders>
              <w:top w:val="nil"/>
              <w:left w:val="nil"/>
              <w:bottom w:val="nil"/>
            </w:tcBorders>
          </w:tcPr>
          <w:p w14:paraId="354279F5"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present value</w:t>
            </w:r>
          </w:p>
        </w:tc>
      </w:tr>
      <w:tr w:rsidR="00035321" w14:paraId="2C31B123" w14:textId="77777777">
        <w:tc>
          <w:tcPr>
            <w:tcW w:w="1410" w:type="dxa"/>
            <w:tcBorders>
              <w:top w:val="nil"/>
              <w:bottom w:val="nil"/>
              <w:right w:val="nil"/>
            </w:tcBorders>
          </w:tcPr>
          <w:p w14:paraId="03D7F85A"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0F5F3C0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r>
              <w:rPr>
                <w:rFonts w:ascii="Trebuchet MS" w:hAnsi="Trebuchet MS"/>
                <w:spacing w:val="-2"/>
                <w:sz w:val="22"/>
                <w:szCs w:val="22"/>
              </w:rPr>
              <w:t>=</w:t>
            </w:r>
          </w:p>
        </w:tc>
        <w:tc>
          <w:tcPr>
            <w:tcW w:w="6898" w:type="dxa"/>
            <w:gridSpan w:val="11"/>
            <w:tcBorders>
              <w:top w:val="nil"/>
              <w:left w:val="nil"/>
              <w:bottom w:val="nil"/>
            </w:tcBorders>
          </w:tcPr>
          <w:p w14:paraId="538EE69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 low in year 1</w:t>
            </w:r>
          </w:p>
        </w:tc>
      </w:tr>
      <w:tr w:rsidR="00035321" w14:paraId="427F3B85" w14:textId="77777777">
        <w:tc>
          <w:tcPr>
            <w:tcW w:w="1410" w:type="dxa"/>
            <w:tcBorders>
              <w:top w:val="nil"/>
              <w:bottom w:val="nil"/>
              <w:right w:val="nil"/>
            </w:tcBorders>
          </w:tcPr>
          <w:p w14:paraId="0965439D"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0CDFA4D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2</w:t>
            </w:r>
            <w:r>
              <w:rPr>
                <w:rFonts w:ascii="Trebuchet MS" w:hAnsi="Trebuchet MS"/>
                <w:spacing w:val="-2"/>
                <w:sz w:val="22"/>
                <w:szCs w:val="22"/>
              </w:rPr>
              <w:t>=</w:t>
            </w:r>
          </w:p>
        </w:tc>
        <w:tc>
          <w:tcPr>
            <w:tcW w:w="6898" w:type="dxa"/>
            <w:gridSpan w:val="11"/>
            <w:tcBorders>
              <w:top w:val="nil"/>
              <w:left w:val="nil"/>
              <w:bottom w:val="nil"/>
            </w:tcBorders>
          </w:tcPr>
          <w:p w14:paraId="7AC3BEE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 low in year 2</w:t>
            </w:r>
          </w:p>
        </w:tc>
      </w:tr>
      <w:tr w:rsidR="00035321" w14:paraId="1F27A62B" w14:textId="77777777">
        <w:tc>
          <w:tcPr>
            <w:tcW w:w="1410" w:type="dxa"/>
            <w:tcBorders>
              <w:top w:val="nil"/>
              <w:bottom w:val="nil"/>
              <w:right w:val="nil"/>
            </w:tcBorders>
          </w:tcPr>
          <w:p w14:paraId="261B3F8D"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7E61BCB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3</w:t>
            </w:r>
            <w:r>
              <w:rPr>
                <w:rFonts w:ascii="Trebuchet MS" w:hAnsi="Trebuchet MS"/>
                <w:spacing w:val="-2"/>
                <w:sz w:val="22"/>
                <w:szCs w:val="22"/>
              </w:rPr>
              <w:t>=</w:t>
            </w:r>
          </w:p>
        </w:tc>
        <w:tc>
          <w:tcPr>
            <w:tcW w:w="6898" w:type="dxa"/>
            <w:gridSpan w:val="11"/>
            <w:tcBorders>
              <w:top w:val="nil"/>
              <w:left w:val="nil"/>
              <w:bottom w:val="nil"/>
            </w:tcBorders>
          </w:tcPr>
          <w:p w14:paraId="0691B70A"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 low in year 3</w:t>
            </w:r>
          </w:p>
        </w:tc>
      </w:tr>
      <w:tr w:rsidR="00035321" w14:paraId="39AD8A72" w14:textId="77777777">
        <w:tc>
          <w:tcPr>
            <w:tcW w:w="1410" w:type="dxa"/>
            <w:tcBorders>
              <w:top w:val="nil"/>
              <w:bottom w:val="nil"/>
              <w:right w:val="nil"/>
            </w:tcBorders>
          </w:tcPr>
          <w:p w14:paraId="4F1E878D"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6143147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n</w:t>
            </w:r>
            <w:r>
              <w:rPr>
                <w:rFonts w:ascii="Trebuchet MS" w:hAnsi="Trebuchet MS"/>
                <w:spacing w:val="-2"/>
                <w:sz w:val="22"/>
                <w:szCs w:val="22"/>
              </w:rPr>
              <w:t>=</w:t>
            </w:r>
          </w:p>
        </w:tc>
        <w:tc>
          <w:tcPr>
            <w:tcW w:w="6898" w:type="dxa"/>
            <w:gridSpan w:val="11"/>
            <w:tcBorders>
              <w:top w:val="nil"/>
              <w:left w:val="nil"/>
              <w:bottom w:val="nil"/>
            </w:tcBorders>
          </w:tcPr>
          <w:p w14:paraId="65744CA7"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 low in year n</w:t>
            </w:r>
          </w:p>
        </w:tc>
      </w:tr>
      <w:tr w:rsidR="00035321" w14:paraId="562BBD76" w14:textId="77777777">
        <w:tc>
          <w:tcPr>
            <w:tcW w:w="1410" w:type="dxa"/>
            <w:tcBorders>
              <w:top w:val="nil"/>
              <w:bottom w:val="nil"/>
              <w:right w:val="nil"/>
            </w:tcBorders>
          </w:tcPr>
          <w:p w14:paraId="51A500D8"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nil"/>
              <w:right w:val="nil"/>
            </w:tcBorders>
          </w:tcPr>
          <w:p w14:paraId="421E389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r =</w:t>
            </w:r>
          </w:p>
        </w:tc>
        <w:tc>
          <w:tcPr>
            <w:tcW w:w="6898" w:type="dxa"/>
            <w:gridSpan w:val="11"/>
            <w:tcBorders>
              <w:top w:val="nil"/>
              <w:left w:val="nil"/>
              <w:bottom w:val="nil"/>
            </w:tcBorders>
          </w:tcPr>
          <w:p w14:paraId="1C6E7FD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 rate</w:t>
            </w:r>
          </w:p>
        </w:tc>
      </w:tr>
      <w:tr w:rsidR="00035321" w14:paraId="3645EDB8" w14:textId="77777777">
        <w:tc>
          <w:tcPr>
            <w:tcW w:w="1410" w:type="dxa"/>
            <w:tcBorders>
              <w:top w:val="nil"/>
              <w:bottom w:val="single" w:sz="4" w:space="0" w:color="auto"/>
              <w:right w:val="nil"/>
            </w:tcBorders>
          </w:tcPr>
          <w:p w14:paraId="67104DF4" w14:textId="77777777" w:rsidR="00035321" w:rsidRDefault="00035321">
            <w:pPr>
              <w:tabs>
                <w:tab w:val="left" w:pos="567"/>
              </w:tabs>
              <w:suppressAutoHyphens/>
              <w:jc w:val="both"/>
              <w:rPr>
                <w:rFonts w:ascii="Trebuchet MS" w:hAnsi="Trebuchet MS"/>
                <w:spacing w:val="-2"/>
                <w:sz w:val="22"/>
                <w:szCs w:val="22"/>
              </w:rPr>
            </w:pPr>
          </w:p>
        </w:tc>
        <w:tc>
          <w:tcPr>
            <w:tcW w:w="889" w:type="dxa"/>
            <w:tcBorders>
              <w:top w:val="nil"/>
              <w:left w:val="nil"/>
              <w:bottom w:val="single" w:sz="4" w:space="0" w:color="auto"/>
              <w:right w:val="nil"/>
            </w:tcBorders>
          </w:tcPr>
          <w:p w14:paraId="778B6DAB" w14:textId="77777777" w:rsidR="00035321" w:rsidRDefault="00035321">
            <w:pPr>
              <w:tabs>
                <w:tab w:val="left" w:pos="567"/>
              </w:tabs>
              <w:suppressAutoHyphens/>
              <w:jc w:val="center"/>
              <w:rPr>
                <w:rFonts w:ascii="Trebuchet MS" w:hAnsi="Trebuchet MS"/>
                <w:spacing w:val="-2"/>
                <w:sz w:val="22"/>
                <w:szCs w:val="22"/>
              </w:rPr>
            </w:pPr>
          </w:p>
        </w:tc>
        <w:tc>
          <w:tcPr>
            <w:tcW w:w="1042" w:type="dxa"/>
            <w:tcBorders>
              <w:top w:val="nil"/>
              <w:left w:val="nil"/>
              <w:bottom w:val="single" w:sz="4" w:space="0" w:color="auto"/>
              <w:right w:val="nil"/>
            </w:tcBorders>
          </w:tcPr>
          <w:p w14:paraId="3AFB25C5"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nil"/>
              <w:left w:val="nil"/>
              <w:bottom w:val="single" w:sz="4" w:space="0" w:color="auto"/>
              <w:right w:val="nil"/>
            </w:tcBorders>
          </w:tcPr>
          <w:p w14:paraId="4FE4B8BA" w14:textId="77777777" w:rsidR="00035321" w:rsidRDefault="00035321">
            <w:pPr>
              <w:tabs>
                <w:tab w:val="left" w:pos="567"/>
              </w:tabs>
              <w:suppressAutoHyphens/>
              <w:jc w:val="center"/>
              <w:rPr>
                <w:rFonts w:ascii="Trebuchet MS" w:hAnsi="Trebuchet MS"/>
                <w:spacing w:val="-2"/>
                <w:sz w:val="22"/>
                <w:szCs w:val="22"/>
              </w:rPr>
            </w:pPr>
          </w:p>
        </w:tc>
        <w:tc>
          <w:tcPr>
            <w:tcW w:w="889" w:type="dxa"/>
            <w:tcBorders>
              <w:top w:val="nil"/>
              <w:left w:val="nil"/>
              <w:bottom w:val="single" w:sz="4" w:space="0" w:color="auto"/>
              <w:right w:val="nil"/>
            </w:tcBorders>
          </w:tcPr>
          <w:p w14:paraId="148FA053" w14:textId="77777777" w:rsidR="00035321" w:rsidRDefault="00035321">
            <w:pPr>
              <w:tabs>
                <w:tab w:val="left" w:pos="567"/>
              </w:tabs>
              <w:suppressAutoHyphens/>
              <w:jc w:val="center"/>
              <w:rPr>
                <w:rFonts w:ascii="Trebuchet MS" w:hAnsi="Trebuchet MS"/>
                <w:spacing w:val="-2"/>
                <w:sz w:val="22"/>
                <w:szCs w:val="22"/>
              </w:rPr>
            </w:pPr>
          </w:p>
        </w:tc>
        <w:tc>
          <w:tcPr>
            <w:tcW w:w="871" w:type="dxa"/>
            <w:tcBorders>
              <w:top w:val="nil"/>
              <w:left w:val="nil"/>
              <w:bottom w:val="single" w:sz="4" w:space="0" w:color="auto"/>
              <w:right w:val="nil"/>
            </w:tcBorders>
          </w:tcPr>
          <w:p w14:paraId="65064114" w14:textId="77777777" w:rsidR="00035321" w:rsidRDefault="00035321">
            <w:pPr>
              <w:tabs>
                <w:tab w:val="left" w:pos="567"/>
              </w:tabs>
              <w:suppressAutoHyphens/>
              <w:jc w:val="center"/>
              <w:rPr>
                <w:rFonts w:ascii="Trebuchet MS" w:hAnsi="Trebuchet MS"/>
                <w:spacing w:val="-2"/>
                <w:sz w:val="22"/>
                <w:szCs w:val="22"/>
              </w:rPr>
            </w:pPr>
          </w:p>
        </w:tc>
        <w:tc>
          <w:tcPr>
            <w:tcW w:w="883" w:type="dxa"/>
            <w:tcBorders>
              <w:top w:val="nil"/>
              <w:left w:val="nil"/>
              <w:bottom w:val="single" w:sz="4" w:space="0" w:color="auto"/>
              <w:right w:val="nil"/>
            </w:tcBorders>
          </w:tcPr>
          <w:p w14:paraId="3BFB8D8F" w14:textId="77777777" w:rsidR="00035321" w:rsidRDefault="00035321">
            <w:pPr>
              <w:tabs>
                <w:tab w:val="left" w:pos="567"/>
              </w:tabs>
              <w:suppressAutoHyphens/>
              <w:jc w:val="center"/>
              <w:rPr>
                <w:rFonts w:ascii="Trebuchet MS" w:hAnsi="Trebuchet MS"/>
                <w:spacing w:val="-2"/>
                <w:sz w:val="22"/>
                <w:szCs w:val="22"/>
              </w:rPr>
            </w:pPr>
          </w:p>
        </w:tc>
        <w:tc>
          <w:tcPr>
            <w:tcW w:w="872" w:type="dxa"/>
            <w:gridSpan w:val="2"/>
            <w:tcBorders>
              <w:top w:val="nil"/>
              <w:left w:val="nil"/>
              <w:bottom w:val="single" w:sz="4" w:space="0" w:color="auto"/>
              <w:right w:val="nil"/>
            </w:tcBorders>
          </w:tcPr>
          <w:p w14:paraId="3C727301" w14:textId="77777777" w:rsidR="00035321" w:rsidRDefault="00035321">
            <w:pPr>
              <w:tabs>
                <w:tab w:val="left" w:pos="567"/>
              </w:tabs>
              <w:suppressAutoHyphens/>
              <w:jc w:val="center"/>
              <w:rPr>
                <w:rFonts w:ascii="Trebuchet MS" w:hAnsi="Trebuchet MS"/>
                <w:spacing w:val="-2"/>
                <w:sz w:val="22"/>
                <w:szCs w:val="22"/>
              </w:rPr>
            </w:pPr>
          </w:p>
        </w:tc>
        <w:tc>
          <w:tcPr>
            <w:tcW w:w="889" w:type="dxa"/>
            <w:gridSpan w:val="2"/>
            <w:tcBorders>
              <w:top w:val="nil"/>
              <w:left w:val="nil"/>
              <w:bottom w:val="single" w:sz="4" w:space="0" w:color="auto"/>
              <w:right w:val="nil"/>
            </w:tcBorders>
          </w:tcPr>
          <w:p w14:paraId="0DB2AEDB" w14:textId="77777777" w:rsidR="00035321" w:rsidRDefault="00035321">
            <w:pPr>
              <w:tabs>
                <w:tab w:val="left" w:pos="567"/>
              </w:tabs>
              <w:suppressAutoHyphens/>
              <w:jc w:val="center"/>
              <w:rPr>
                <w:rFonts w:ascii="Trebuchet MS" w:hAnsi="Trebuchet MS"/>
                <w:spacing w:val="-2"/>
                <w:sz w:val="22"/>
                <w:szCs w:val="22"/>
              </w:rPr>
            </w:pPr>
          </w:p>
        </w:tc>
        <w:tc>
          <w:tcPr>
            <w:tcW w:w="282" w:type="dxa"/>
            <w:tcBorders>
              <w:top w:val="nil"/>
              <w:left w:val="nil"/>
              <w:bottom w:val="single" w:sz="4" w:space="0" w:color="auto"/>
              <w:right w:val="nil"/>
            </w:tcBorders>
          </w:tcPr>
          <w:p w14:paraId="1AEAB199" w14:textId="77777777" w:rsidR="00035321" w:rsidRDefault="00035321">
            <w:pPr>
              <w:tabs>
                <w:tab w:val="left" w:pos="567"/>
              </w:tabs>
              <w:suppressAutoHyphens/>
              <w:jc w:val="center"/>
              <w:rPr>
                <w:rFonts w:ascii="Trebuchet MS" w:hAnsi="Trebuchet MS"/>
                <w:spacing w:val="-2"/>
                <w:sz w:val="22"/>
                <w:szCs w:val="22"/>
              </w:rPr>
            </w:pPr>
          </w:p>
        </w:tc>
        <w:tc>
          <w:tcPr>
            <w:tcW w:w="281" w:type="dxa"/>
            <w:tcBorders>
              <w:top w:val="nil"/>
              <w:left w:val="nil"/>
              <w:bottom w:val="single" w:sz="4" w:space="0" w:color="auto"/>
            </w:tcBorders>
          </w:tcPr>
          <w:p w14:paraId="38ABEA3D" w14:textId="77777777" w:rsidR="00035321" w:rsidRDefault="00035321">
            <w:pPr>
              <w:tabs>
                <w:tab w:val="left" w:pos="567"/>
              </w:tabs>
              <w:suppressAutoHyphens/>
              <w:jc w:val="center"/>
              <w:rPr>
                <w:rFonts w:ascii="Trebuchet MS" w:hAnsi="Trebuchet MS"/>
                <w:spacing w:val="-2"/>
                <w:sz w:val="22"/>
                <w:szCs w:val="22"/>
              </w:rPr>
            </w:pPr>
          </w:p>
        </w:tc>
      </w:tr>
    </w:tbl>
    <w:p w14:paraId="33BD713A" w14:textId="77777777" w:rsidR="00035321" w:rsidRDefault="00035321">
      <w:pPr>
        <w:tabs>
          <w:tab w:val="left" w:pos="567"/>
        </w:tabs>
        <w:suppressAutoHyphens/>
        <w:ind w:left="567"/>
        <w:jc w:val="both"/>
        <w:rPr>
          <w:rFonts w:ascii="Trebuchet MS" w:hAnsi="Trebuchet MS"/>
          <w:spacing w:val="-2"/>
          <w:sz w:val="22"/>
          <w:szCs w:val="22"/>
        </w:rPr>
      </w:pPr>
    </w:p>
    <w:p w14:paraId="05AD9F8E" w14:textId="77777777" w:rsidR="00035321" w:rsidRDefault="00035321">
      <w:pPr>
        <w:tabs>
          <w:tab w:val="left" w:pos="567"/>
        </w:tabs>
        <w:suppressAutoHyphens/>
        <w:ind w:left="567"/>
        <w:jc w:val="both"/>
        <w:rPr>
          <w:rFonts w:ascii="Trebuchet MS" w:hAnsi="Trebuchet MS"/>
          <w:spacing w:val="-2"/>
          <w:sz w:val="22"/>
          <w:szCs w:val="22"/>
        </w:rPr>
      </w:pPr>
    </w:p>
    <w:p w14:paraId="70CECA1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This simple cash flow profile is shown graphically in Figure 1 together with a diagram showing how the NPV of such a cash flow profile changes as the discount rate is varied. The figure shows that the NPV of the net cash flow from a typical oil and gas project decreases as the discount rate increases. The reason for this is as follows -</w:t>
      </w:r>
    </w:p>
    <w:p w14:paraId="482D08AA" w14:textId="77777777" w:rsidR="00035321" w:rsidRDefault="00035321">
      <w:pPr>
        <w:tabs>
          <w:tab w:val="left" w:pos="567"/>
        </w:tabs>
        <w:suppressAutoHyphens/>
        <w:ind w:left="567"/>
        <w:jc w:val="both"/>
        <w:rPr>
          <w:rFonts w:ascii="Trebuchet MS" w:hAnsi="Trebuchet MS"/>
          <w:spacing w:val="-2"/>
          <w:sz w:val="22"/>
          <w:szCs w:val="22"/>
        </w:rPr>
      </w:pPr>
    </w:p>
    <w:p w14:paraId="02B22FE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At a zero discount rate, the NPV of future cash flows is the same as the sum of future cash flows. In this example, the NPV is positive, indicating that the positive net cash flows which occur later in the project are, in total, greater than the negative net cash flows which occur early in the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life.</w:t>
      </w:r>
    </w:p>
    <w:p w14:paraId="08E4C26F" w14:textId="77777777" w:rsidR="00035321" w:rsidRDefault="00035321">
      <w:pPr>
        <w:tabs>
          <w:tab w:val="left" w:pos="567"/>
        </w:tabs>
        <w:suppressAutoHyphens/>
        <w:ind w:left="567"/>
        <w:jc w:val="both"/>
        <w:rPr>
          <w:rFonts w:ascii="Trebuchet MS" w:hAnsi="Trebuchet MS"/>
          <w:spacing w:val="-2"/>
          <w:sz w:val="22"/>
          <w:szCs w:val="22"/>
        </w:rPr>
      </w:pPr>
    </w:p>
    <w:p w14:paraId="4B03C61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As the discount rate increases above zero, the negative net cash flows which occur early in the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life are discounted less than the positive cash flows which occur later in the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life. Therefore as the discount rate increases, the discounted negative net cash flows become more and more prominent in relation to the discounted positive net cash flows. Consequently, the total NPV of the project (that is, the sum of the discounted negative and positive net cash flows) falls.</w:t>
      </w:r>
    </w:p>
    <w:p w14:paraId="6AD224F3" w14:textId="77777777" w:rsidR="00035321" w:rsidRDefault="00035321">
      <w:pPr>
        <w:tabs>
          <w:tab w:val="left" w:pos="567"/>
        </w:tabs>
        <w:suppressAutoHyphens/>
        <w:ind w:left="567"/>
        <w:jc w:val="both"/>
        <w:rPr>
          <w:rFonts w:ascii="Trebuchet MS" w:hAnsi="Trebuchet MS"/>
          <w:spacing w:val="-2"/>
          <w:sz w:val="22"/>
          <w:szCs w:val="22"/>
        </w:rPr>
      </w:pPr>
    </w:p>
    <w:p w14:paraId="1AE0645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lastRenderedPageBreak/>
        <w:t>Eventually, the sum of the discounted negative cash flows becomes greater than the sum of the discounted positive cash flows and at this point the NPV becomes negative. Table 2 demonstrates the point numerically.</w:t>
      </w:r>
    </w:p>
    <w:p w14:paraId="2D75D3A4" w14:textId="77777777" w:rsidR="00035321" w:rsidRDefault="00035321">
      <w:pPr>
        <w:tabs>
          <w:tab w:val="left" w:pos="567"/>
        </w:tabs>
        <w:suppressAutoHyphens/>
        <w:ind w:left="567"/>
        <w:jc w:val="both"/>
        <w:rPr>
          <w:rFonts w:ascii="Trebuchet MS" w:hAnsi="Trebuchet MS"/>
          <w:spacing w:val="-2"/>
          <w:sz w:val="22"/>
          <w:szCs w:val="22"/>
        </w:rPr>
      </w:pPr>
    </w:p>
    <w:p w14:paraId="1C450E5A"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4"/>
        <w:gridCol w:w="709"/>
        <w:gridCol w:w="921"/>
        <w:gridCol w:w="921"/>
        <w:gridCol w:w="922"/>
        <w:gridCol w:w="921"/>
        <w:gridCol w:w="921"/>
        <w:gridCol w:w="922"/>
        <w:gridCol w:w="921"/>
        <w:gridCol w:w="922"/>
        <w:gridCol w:w="283"/>
      </w:tblGrid>
      <w:tr w:rsidR="00035321" w14:paraId="76B212BD" w14:textId="77777777">
        <w:tc>
          <w:tcPr>
            <w:tcW w:w="8647" w:type="dxa"/>
            <w:gridSpan w:val="11"/>
            <w:tcBorders>
              <w:bottom w:val="nil"/>
            </w:tcBorders>
          </w:tcPr>
          <w:p w14:paraId="20444905"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1A - Net cash flow of a simple investment</w:t>
            </w:r>
          </w:p>
        </w:tc>
      </w:tr>
      <w:tr w:rsidR="00035321" w14:paraId="4D08C046" w14:textId="77777777">
        <w:tc>
          <w:tcPr>
            <w:tcW w:w="284" w:type="dxa"/>
            <w:tcBorders>
              <w:top w:val="nil"/>
              <w:bottom w:val="nil"/>
              <w:right w:val="nil"/>
            </w:tcBorders>
          </w:tcPr>
          <w:p w14:paraId="2885D945"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nil"/>
            </w:tcBorders>
          </w:tcPr>
          <w:p w14:paraId="31ECE23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7B0248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B759412"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8BE789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E26057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3AC655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7B7D26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20EBA1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A06D370"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2EA2E8D" w14:textId="77777777" w:rsidR="00035321" w:rsidRDefault="00035321">
            <w:pPr>
              <w:tabs>
                <w:tab w:val="left" w:pos="567"/>
              </w:tabs>
              <w:suppressAutoHyphens/>
              <w:jc w:val="both"/>
              <w:rPr>
                <w:rFonts w:ascii="Trebuchet MS" w:hAnsi="Trebuchet MS"/>
                <w:spacing w:val="-2"/>
                <w:sz w:val="22"/>
                <w:szCs w:val="22"/>
              </w:rPr>
            </w:pPr>
          </w:p>
        </w:tc>
      </w:tr>
      <w:tr w:rsidR="00035321" w14:paraId="58D53410" w14:textId="77777777">
        <w:tc>
          <w:tcPr>
            <w:tcW w:w="284" w:type="dxa"/>
            <w:tcBorders>
              <w:top w:val="nil"/>
              <w:bottom w:val="nil"/>
              <w:right w:val="nil"/>
            </w:tcBorders>
          </w:tcPr>
          <w:p w14:paraId="63C50A3B"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19265A3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6F60CA1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F3514AA"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266AEF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85371FB"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44876C2"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B00E2B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C076CE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3EB0BD3"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1B31995D" w14:textId="77777777" w:rsidR="00035321" w:rsidRDefault="00035321">
            <w:pPr>
              <w:tabs>
                <w:tab w:val="left" w:pos="567"/>
              </w:tabs>
              <w:suppressAutoHyphens/>
              <w:jc w:val="both"/>
              <w:rPr>
                <w:rFonts w:ascii="Trebuchet MS" w:hAnsi="Trebuchet MS"/>
                <w:spacing w:val="-2"/>
                <w:sz w:val="22"/>
                <w:szCs w:val="22"/>
              </w:rPr>
            </w:pPr>
          </w:p>
        </w:tc>
      </w:tr>
      <w:tr w:rsidR="00035321" w14:paraId="76562B80" w14:textId="77777777">
        <w:tc>
          <w:tcPr>
            <w:tcW w:w="284" w:type="dxa"/>
            <w:tcBorders>
              <w:top w:val="nil"/>
              <w:bottom w:val="nil"/>
              <w:right w:val="nil"/>
            </w:tcBorders>
          </w:tcPr>
          <w:p w14:paraId="063B3B42"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295D069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w:t>
            </w:r>
          </w:p>
        </w:tc>
        <w:tc>
          <w:tcPr>
            <w:tcW w:w="921" w:type="dxa"/>
            <w:tcBorders>
              <w:top w:val="nil"/>
              <w:left w:val="single" w:sz="4" w:space="0" w:color="auto"/>
              <w:bottom w:val="nil"/>
              <w:right w:val="nil"/>
            </w:tcBorders>
          </w:tcPr>
          <w:p w14:paraId="70D3218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EBB15B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single" w:sz="4" w:space="0" w:color="auto"/>
              <w:right w:val="nil"/>
            </w:tcBorders>
          </w:tcPr>
          <w:p w14:paraId="1A3D9C5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8A3CE1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F25EDF8"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D2723F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19C0256"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9129940"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198DF755" w14:textId="77777777" w:rsidR="00035321" w:rsidRDefault="00035321">
            <w:pPr>
              <w:tabs>
                <w:tab w:val="left" w:pos="567"/>
              </w:tabs>
              <w:suppressAutoHyphens/>
              <w:jc w:val="both"/>
              <w:rPr>
                <w:rFonts w:ascii="Trebuchet MS" w:hAnsi="Trebuchet MS"/>
                <w:spacing w:val="-2"/>
                <w:sz w:val="22"/>
                <w:szCs w:val="22"/>
              </w:rPr>
            </w:pPr>
          </w:p>
        </w:tc>
      </w:tr>
      <w:tr w:rsidR="00035321" w14:paraId="3661AD20" w14:textId="77777777">
        <w:tc>
          <w:tcPr>
            <w:tcW w:w="284" w:type="dxa"/>
            <w:tcBorders>
              <w:top w:val="nil"/>
              <w:bottom w:val="nil"/>
              <w:right w:val="nil"/>
            </w:tcBorders>
          </w:tcPr>
          <w:p w14:paraId="62CFD378"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59F09A1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cash</w:t>
            </w:r>
          </w:p>
        </w:tc>
        <w:tc>
          <w:tcPr>
            <w:tcW w:w="921" w:type="dxa"/>
            <w:tcBorders>
              <w:top w:val="nil"/>
              <w:left w:val="single" w:sz="4" w:space="0" w:color="auto"/>
              <w:bottom w:val="nil"/>
              <w:right w:val="nil"/>
            </w:tcBorders>
          </w:tcPr>
          <w:p w14:paraId="7E54CCC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single" w:sz="4" w:space="0" w:color="auto"/>
            </w:tcBorders>
          </w:tcPr>
          <w:p w14:paraId="1640FFB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single" w:sz="4" w:space="0" w:color="auto"/>
              <w:left w:val="single" w:sz="4" w:space="0" w:color="auto"/>
              <w:bottom w:val="nil"/>
              <w:right w:val="single" w:sz="4" w:space="0" w:color="auto"/>
            </w:tcBorders>
          </w:tcPr>
          <w:p w14:paraId="569F722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3DEA945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B48949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A79EC7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270F895"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2FD28D3"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1513DF14" w14:textId="77777777" w:rsidR="00035321" w:rsidRDefault="00035321">
            <w:pPr>
              <w:tabs>
                <w:tab w:val="left" w:pos="567"/>
              </w:tabs>
              <w:suppressAutoHyphens/>
              <w:jc w:val="both"/>
              <w:rPr>
                <w:rFonts w:ascii="Trebuchet MS" w:hAnsi="Trebuchet MS"/>
                <w:spacing w:val="-2"/>
                <w:sz w:val="22"/>
                <w:szCs w:val="22"/>
              </w:rPr>
            </w:pPr>
          </w:p>
        </w:tc>
      </w:tr>
      <w:tr w:rsidR="00035321" w14:paraId="6C512E2D" w14:textId="77777777">
        <w:tc>
          <w:tcPr>
            <w:tcW w:w="284" w:type="dxa"/>
            <w:tcBorders>
              <w:top w:val="nil"/>
              <w:bottom w:val="nil"/>
              <w:right w:val="nil"/>
            </w:tcBorders>
          </w:tcPr>
          <w:p w14:paraId="5C3B7A91"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70D9F3A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flow</w:t>
            </w:r>
          </w:p>
        </w:tc>
        <w:tc>
          <w:tcPr>
            <w:tcW w:w="921" w:type="dxa"/>
            <w:tcBorders>
              <w:top w:val="nil"/>
              <w:left w:val="single" w:sz="4" w:space="0" w:color="auto"/>
              <w:bottom w:val="nil"/>
              <w:right w:val="nil"/>
            </w:tcBorders>
          </w:tcPr>
          <w:p w14:paraId="746430F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single" w:sz="4" w:space="0" w:color="auto"/>
            </w:tcBorders>
          </w:tcPr>
          <w:p w14:paraId="42B86175"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single" w:sz="4" w:space="0" w:color="auto"/>
            </w:tcBorders>
          </w:tcPr>
          <w:p w14:paraId="367F8F9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56B51FC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D91C3ED"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C164DB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EB1223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C79F6DD"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7E004B2E" w14:textId="77777777" w:rsidR="00035321" w:rsidRDefault="00035321">
            <w:pPr>
              <w:tabs>
                <w:tab w:val="left" w:pos="567"/>
              </w:tabs>
              <w:suppressAutoHyphens/>
              <w:jc w:val="both"/>
              <w:rPr>
                <w:rFonts w:ascii="Trebuchet MS" w:hAnsi="Trebuchet MS"/>
                <w:spacing w:val="-2"/>
                <w:sz w:val="22"/>
                <w:szCs w:val="22"/>
              </w:rPr>
            </w:pPr>
          </w:p>
        </w:tc>
      </w:tr>
      <w:tr w:rsidR="00035321" w14:paraId="114219BA" w14:textId="77777777">
        <w:tc>
          <w:tcPr>
            <w:tcW w:w="284" w:type="dxa"/>
            <w:tcBorders>
              <w:top w:val="nil"/>
              <w:bottom w:val="nil"/>
              <w:right w:val="nil"/>
            </w:tcBorders>
          </w:tcPr>
          <w:p w14:paraId="016567F7"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2A522CB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$MM</w:t>
            </w:r>
          </w:p>
        </w:tc>
        <w:tc>
          <w:tcPr>
            <w:tcW w:w="921" w:type="dxa"/>
            <w:tcBorders>
              <w:top w:val="nil"/>
              <w:left w:val="single" w:sz="4" w:space="0" w:color="auto"/>
              <w:bottom w:val="nil"/>
              <w:right w:val="nil"/>
            </w:tcBorders>
          </w:tcPr>
          <w:p w14:paraId="2D898AD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single" w:sz="4" w:space="0" w:color="auto"/>
            </w:tcBorders>
          </w:tcPr>
          <w:p w14:paraId="109F7DA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single" w:sz="4" w:space="0" w:color="auto"/>
            </w:tcBorders>
          </w:tcPr>
          <w:p w14:paraId="51A5672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nil"/>
            </w:tcBorders>
          </w:tcPr>
          <w:p w14:paraId="5173D4D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54656" behindDoc="0" locked="0" layoutInCell="1" allowOverlap="1" wp14:anchorId="20CBF38E" wp14:editId="4B4B534B">
                      <wp:simplePos x="0" y="0"/>
                      <wp:positionH relativeFrom="column">
                        <wp:posOffset>174625</wp:posOffset>
                      </wp:positionH>
                      <wp:positionV relativeFrom="paragraph">
                        <wp:posOffset>76200</wp:posOffset>
                      </wp:positionV>
                      <wp:extent cx="942975" cy="628650"/>
                      <wp:effectExtent l="0" t="0" r="0" b="0"/>
                      <wp:wrapNone/>
                      <wp:docPr id="42"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2975" cy="6286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32E6F1" id="Line 68"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5pt,6pt" to="88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">
                      <v:stroke endarrow="block"/>
                    </v:line>
                  </w:pict>
                </mc:Fallback>
              </mc:AlternateContent>
            </w:r>
          </w:p>
        </w:tc>
        <w:tc>
          <w:tcPr>
            <w:tcW w:w="921" w:type="dxa"/>
            <w:tcBorders>
              <w:top w:val="nil"/>
              <w:left w:val="nil"/>
              <w:bottom w:val="nil"/>
              <w:right w:val="nil"/>
            </w:tcBorders>
          </w:tcPr>
          <w:p w14:paraId="63B93A22"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3F8181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Return</w:t>
            </w:r>
          </w:p>
        </w:tc>
        <w:tc>
          <w:tcPr>
            <w:tcW w:w="921" w:type="dxa"/>
            <w:tcBorders>
              <w:top w:val="nil"/>
              <w:left w:val="nil"/>
              <w:bottom w:val="nil"/>
              <w:right w:val="nil"/>
            </w:tcBorders>
          </w:tcPr>
          <w:p w14:paraId="6FC23B12"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9610B44"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AF9EE91" w14:textId="77777777" w:rsidR="00035321" w:rsidRDefault="00035321">
            <w:pPr>
              <w:tabs>
                <w:tab w:val="left" w:pos="567"/>
              </w:tabs>
              <w:suppressAutoHyphens/>
              <w:jc w:val="both"/>
              <w:rPr>
                <w:rFonts w:ascii="Trebuchet MS" w:hAnsi="Trebuchet MS"/>
                <w:spacing w:val="-2"/>
                <w:sz w:val="22"/>
                <w:szCs w:val="22"/>
              </w:rPr>
            </w:pPr>
          </w:p>
        </w:tc>
      </w:tr>
      <w:tr w:rsidR="00035321" w14:paraId="54991F84" w14:textId="77777777">
        <w:tc>
          <w:tcPr>
            <w:tcW w:w="284" w:type="dxa"/>
            <w:tcBorders>
              <w:top w:val="nil"/>
              <w:bottom w:val="nil"/>
              <w:right w:val="nil"/>
            </w:tcBorders>
          </w:tcPr>
          <w:p w14:paraId="2FE1C186"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02C9FA1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198AFD2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single" w:sz="4" w:space="0" w:color="auto"/>
            </w:tcBorders>
          </w:tcPr>
          <w:p w14:paraId="041D68C8"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single" w:sz="4" w:space="0" w:color="auto"/>
            </w:tcBorders>
          </w:tcPr>
          <w:p w14:paraId="774974F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single" w:sz="4" w:space="0" w:color="auto"/>
              <w:bottom w:val="nil"/>
              <w:right w:val="single" w:sz="4" w:space="0" w:color="auto"/>
            </w:tcBorders>
          </w:tcPr>
          <w:p w14:paraId="5818AC9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45A2627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1A7625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D757769"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E72A0A7"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E8A2423" w14:textId="77777777" w:rsidR="00035321" w:rsidRDefault="00035321">
            <w:pPr>
              <w:tabs>
                <w:tab w:val="left" w:pos="567"/>
              </w:tabs>
              <w:suppressAutoHyphens/>
              <w:jc w:val="both"/>
              <w:rPr>
                <w:rFonts w:ascii="Trebuchet MS" w:hAnsi="Trebuchet MS"/>
                <w:spacing w:val="-2"/>
                <w:sz w:val="22"/>
                <w:szCs w:val="22"/>
              </w:rPr>
            </w:pPr>
          </w:p>
        </w:tc>
      </w:tr>
      <w:tr w:rsidR="00035321" w14:paraId="4817845A" w14:textId="77777777">
        <w:tc>
          <w:tcPr>
            <w:tcW w:w="284" w:type="dxa"/>
            <w:tcBorders>
              <w:top w:val="nil"/>
              <w:bottom w:val="nil"/>
              <w:right w:val="nil"/>
            </w:tcBorders>
          </w:tcPr>
          <w:p w14:paraId="115AEBC3"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6813656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4B25871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single" w:sz="4" w:space="0" w:color="auto"/>
            </w:tcBorders>
          </w:tcPr>
          <w:p w14:paraId="79BC6E6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single" w:sz="4" w:space="0" w:color="auto"/>
            </w:tcBorders>
          </w:tcPr>
          <w:p w14:paraId="4CE502B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08A7273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0F991E70"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03168E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2926B4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62ADC03"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7547370B" w14:textId="77777777" w:rsidR="00035321" w:rsidRDefault="00035321">
            <w:pPr>
              <w:tabs>
                <w:tab w:val="left" w:pos="567"/>
              </w:tabs>
              <w:suppressAutoHyphens/>
              <w:jc w:val="both"/>
              <w:rPr>
                <w:rFonts w:ascii="Trebuchet MS" w:hAnsi="Trebuchet MS"/>
                <w:spacing w:val="-2"/>
                <w:sz w:val="22"/>
                <w:szCs w:val="22"/>
              </w:rPr>
            </w:pPr>
          </w:p>
        </w:tc>
      </w:tr>
      <w:tr w:rsidR="00035321" w14:paraId="18275550" w14:textId="77777777">
        <w:tc>
          <w:tcPr>
            <w:tcW w:w="284" w:type="dxa"/>
            <w:tcBorders>
              <w:top w:val="nil"/>
              <w:bottom w:val="nil"/>
              <w:right w:val="nil"/>
            </w:tcBorders>
          </w:tcPr>
          <w:p w14:paraId="493D4524"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4E9244C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5C646F5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single" w:sz="4" w:space="0" w:color="auto"/>
            </w:tcBorders>
          </w:tcPr>
          <w:p w14:paraId="140F29A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single" w:sz="4" w:space="0" w:color="auto"/>
            </w:tcBorders>
          </w:tcPr>
          <w:p w14:paraId="24BEB4FB"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4331C09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nil"/>
            </w:tcBorders>
          </w:tcPr>
          <w:p w14:paraId="66B59480"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F0EEF2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AFA9B2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B1E8F57"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E6DDF96" w14:textId="77777777" w:rsidR="00035321" w:rsidRDefault="00035321">
            <w:pPr>
              <w:tabs>
                <w:tab w:val="left" w:pos="567"/>
              </w:tabs>
              <w:suppressAutoHyphens/>
              <w:jc w:val="both"/>
              <w:rPr>
                <w:rFonts w:ascii="Trebuchet MS" w:hAnsi="Trebuchet MS"/>
                <w:spacing w:val="-2"/>
                <w:sz w:val="22"/>
                <w:szCs w:val="22"/>
              </w:rPr>
            </w:pPr>
          </w:p>
        </w:tc>
      </w:tr>
      <w:tr w:rsidR="00035321" w14:paraId="1416F113" w14:textId="77777777">
        <w:tc>
          <w:tcPr>
            <w:tcW w:w="284" w:type="dxa"/>
            <w:tcBorders>
              <w:top w:val="nil"/>
              <w:bottom w:val="nil"/>
              <w:right w:val="nil"/>
            </w:tcBorders>
          </w:tcPr>
          <w:p w14:paraId="38008D0B"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082FB49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292EE2C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single" w:sz="4" w:space="0" w:color="auto"/>
            </w:tcBorders>
          </w:tcPr>
          <w:p w14:paraId="06BF1722"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single" w:sz="4" w:space="0" w:color="auto"/>
            </w:tcBorders>
          </w:tcPr>
          <w:p w14:paraId="6BE72C3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1E985B6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single" w:sz="4" w:space="0" w:color="auto"/>
              <w:bottom w:val="nil"/>
              <w:right w:val="single" w:sz="4" w:space="0" w:color="auto"/>
            </w:tcBorders>
          </w:tcPr>
          <w:p w14:paraId="55F6559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single" w:sz="4" w:space="0" w:color="auto"/>
              <w:right w:val="nil"/>
            </w:tcBorders>
          </w:tcPr>
          <w:p w14:paraId="663EEC1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6F3B42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E5208F1"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4C2DCCCF" w14:textId="77777777" w:rsidR="00035321" w:rsidRDefault="00035321">
            <w:pPr>
              <w:tabs>
                <w:tab w:val="left" w:pos="567"/>
              </w:tabs>
              <w:suppressAutoHyphens/>
              <w:jc w:val="both"/>
              <w:rPr>
                <w:rFonts w:ascii="Trebuchet MS" w:hAnsi="Trebuchet MS"/>
                <w:spacing w:val="-2"/>
                <w:sz w:val="22"/>
                <w:szCs w:val="22"/>
              </w:rPr>
            </w:pPr>
          </w:p>
        </w:tc>
      </w:tr>
      <w:tr w:rsidR="00035321" w14:paraId="0C246989" w14:textId="77777777">
        <w:tc>
          <w:tcPr>
            <w:tcW w:w="284" w:type="dxa"/>
            <w:tcBorders>
              <w:top w:val="nil"/>
              <w:bottom w:val="nil"/>
              <w:right w:val="nil"/>
            </w:tcBorders>
          </w:tcPr>
          <w:p w14:paraId="4F2B3181"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4717064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595847D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single" w:sz="4" w:space="0" w:color="auto"/>
            </w:tcBorders>
          </w:tcPr>
          <w:p w14:paraId="2AC863C9"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single" w:sz="4" w:space="0" w:color="auto"/>
            </w:tcBorders>
          </w:tcPr>
          <w:p w14:paraId="64A8F2B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4073D7A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3726047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single" w:sz="4" w:space="0" w:color="auto"/>
              <w:left w:val="single" w:sz="4" w:space="0" w:color="auto"/>
              <w:bottom w:val="nil"/>
              <w:right w:val="single" w:sz="4" w:space="0" w:color="auto"/>
            </w:tcBorders>
          </w:tcPr>
          <w:p w14:paraId="4885B29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nil"/>
            </w:tcBorders>
          </w:tcPr>
          <w:p w14:paraId="4C219D5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09D821F"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7595BA99" w14:textId="77777777" w:rsidR="00035321" w:rsidRDefault="00035321">
            <w:pPr>
              <w:tabs>
                <w:tab w:val="left" w:pos="567"/>
              </w:tabs>
              <w:suppressAutoHyphens/>
              <w:jc w:val="both"/>
              <w:rPr>
                <w:rFonts w:ascii="Trebuchet MS" w:hAnsi="Trebuchet MS"/>
                <w:spacing w:val="-2"/>
                <w:sz w:val="22"/>
                <w:szCs w:val="22"/>
              </w:rPr>
            </w:pPr>
          </w:p>
        </w:tc>
      </w:tr>
      <w:tr w:rsidR="00035321" w14:paraId="35C6A91A" w14:textId="77777777">
        <w:tc>
          <w:tcPr>
            <w:tcW w:w="284" w:type="dxa"/>
            <w:tcBorders>
              <w:top w:val="nil"/>
              <w:bottom w:val="nil"/>
              <w:right w:val="nil"/>
            </w:tcBorders>
          </w:tcPr>
          <w:p w14:paraId="6BF15A40"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25202CE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5E678A3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single" w:sz="4" w:space="0" w:color="auto"/>
            </w:tcBorders>
          </w:tcPr>
          <w:p w14:paraId="452F045A"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single" w:sz="4" w:space="0" w:color="auto"/>
            </w:tcBorders>
          </w:tcPr>
          <w:p w14:paraId="37C6C16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5EF60B3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201940C8"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single" w:sz="4" w:space="0" w:color="auto"/>
            </w:tcBorders>
          </w:tcPr>
          <w:p w14:paraId="03D6FF8B"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single" w:sz="4" w:space="0" w:color="auto"/>
              <w:bottom w:val="nil"/>
              <w:right w:val="single" w:sz="4" w:space="0" w:color="auto"/>
            </w:tcBorders>
          </w:tcPr>
          <w:p w14:paraId="6A16248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nil"/>
            </w:tcBorders>
          </w:tcPr>
          <w:p w14:paraId="6E842F40"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0158CC7" w14:textId="77777777" w:rsidR="00035321" w:rsidRDefault="00035321">
            <w:pPr>
              <w:tabs>
                <w:tab w:val="left" w:pos="567"/>
              </w:tabs>
              <w:suppressAutoHyphens/>
              <w:jc w:val="both"/>
              <w:rPr>
                <w:rFonts w:ascii="Trebuchet MS" w:hAnsi="Trebuchet MS"/>
                <w:spacing w:val="-2"/>
                <w:sz w:val="22"/>
                <w:szCs w:val="22"/>
              </w:rPr>
            </w:pPr>
          </w:p>
        </w:tc>
      </w:tr>
      <w:tr w:rsidR="00035321" w14:paraId="55A8C54B" w14:textId="77777777">
        <w:tc>
          <w:tcPr>
            <w:tcW w:w="284" w:type="dxa"/>
            <w:tcBorders>
              <w:top w:val="nil"/>
              <w:bottom w:val="nil"/>
              <w:right w:val="nil"/>
            </w:tcBorders>
          </w:tcPr>
          <w:p w14:paraId="2152191F"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659A897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nil"/>
            </w:tcBorders>
          </w:tcPr>
          <w:p w14:paraId="74984D7B"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single" w:sz="4" w:space="0" w:color="auto"/>
              <w:right w:val="single" w:sz="4" w:space="0" w:color="auto"/>
            </w:tcBorders>
          </w:tcPr>
          <w:p w14:paraId="11E14AD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single" w:sz="4" w:space="0" w:color="auto"/>
              <w:right w:val="single" w:sz="4" w:space="0" w:color="auto"/>
            </w:tcBorders>
          </w:tcPr>
          <w:p w14:paraId="0AFFF36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single" w:sz="4" w:space="0" w:color="auto"/>
            </w:tcBorders>
          </w:tcPr>
          <w:p w14:paraId="1829176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single" w:sz="4" w:space="0" w:color="auto"/>
            </w:tcBorders>
          </w:tcPr>
          <w:p w14:paraId="7B73763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single" w:sz="4" w:space="0" w:color="auto"/>
              <w:right w:val="single" w:sz="4" w:space="0" w:color="auto"/>
            </w:tcBorders>
          </w:tcPr>
          <w:p w14:paraId="178C590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single" w:sz="4" w:space="0" w:color="auto"/>
            </w:tcBorders>
          </w:tcPr>
          <w:p w14:paraId="7E4145D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single" w:sz="4" w:space="0" w:color="auto"/>
              <w:right w:val="nil"/>
            </w:tcBorders>
          </w:tcPr>
          <w:p w14:paraId="2920A464"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44F6A2A" w14:textId="77777777" w:rsidR="00035321" w:rsidRDefault="00035321">
            <w:pPr>
              <w:tabs>
                <w:tab w:val="left" w:pos="567"/>
              </w:tabs>
              <w:suppressAutoHyphens/>
              <w:jc w:val="both"/>
              <w:rPr>
                <w:rFonts w:ascii="Trebuchet MS" w:hAnsi="Trebuchet MS"/>
                <w:spacing w:val="-2"/>
                <w:sz w:val="22"/>
                <w:szCs w:val="22"/>
              </w:rPr>
            </w:pPr>
          </w:p>
        </w:tc>
      </w:tr>
      <w:tr w:rsidR="00035321" w14:paraId="1C7EF8A1" w14:textId="77777777">
        <w:tc>
          <w:tcPr>
            <w:tcW w:w="284" w:type="dxa"/>
            <w:tcBorders>
              <w:top w:val="nil"/>
              <w:bottom w:val="nil"/>
              <w:right w:val="nil"/>
            </w:tcBorders>
          </w:tcPr>
          <w:p w14:paraId="46A5A7A3"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5C1CE67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single" w:sz="4" w:space="0" w:color="auto"/>
              <w:bottom w:val="nil"/>
              <w:right w:val="single" w:sz="4" w:space="0" w:color="auto"/>
            </w:tcBorders>
          </w:tcPr>
          <w:p w14:paraId="5BC148C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w:t>
            </w:r>
          </w:p>
        </w:tc>
        <w:tc>
          <w:tcPr>
            <w:tcW w:w="921" w:type="dxa"/>
            <w:tcBorders>
              <w:top w:val="single" w:sz="4" w:space="0" w:color="auto"/>
              <w:left w:val="single" w:sz="4" w:space="0" w:color="auto"/>
              <w:bottom w:val="nil"/>
              <w:right w:val="single" w:sz="4" w:space="0" w:color="auto"/>
            </w:tcBorders>
          </w:tcPr>
          <w:p w14:paraId="2112D2D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2</w:t>
            </w:r>
          </w:p>
        </w:tc>
        <w:tc>
          <w:tcPr>
            <w:tcW w:w="922" w:type="dxa"/>
            <w:tcBorders>
              <w:top w:val="single" w:sz="4" w:space="0" w:color="auto"/>
              <w:left w:val="single" w:sz="4" w:space="0" w:color="auto"/>
              <w:bottom w:val="nil"/>
              <w:right w:val="nil"/>
            </w:tcBorders>
          </w:tcPr>
          <w:p w14:paraId="6A2E567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3</w:t>
            </w:r>
          </w:p>
        </w:tc>
        <w:tc>
          <w:tcPr>
            <w:tcW w:w="921" w:type="dxa"/>
            <w:tcBorders>
              <w:top w:val="single" w:sz="4" w:space="0" w:color="auto"/>
              <w:left w:val="nil"/>
              <w:bottom w:val="nil"/>
              <w:right w:val="nil"/>
            </w:tcBorders>
          </w:tcPr>
          <w:p w14:paraId="0EB727F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4</w:t>
            </w:r>
          </w:p>
        </w:tc>
        <w:tc>
          <w:tcPr>
            <w:tcW w:w="921" w:type="dxa"/>
            <w:tcBorders>
              <w:top w:val="single" w:sz="4" w:space="0" w:color="auto"/>
              <w:left w:val="nil"/>
              <w:bottom w:val="nil"/>
              <w:right w:val="nil"/>
            </w:tcBorders>
          </w:tcPr>
          <w:p w14:paraId="2383D17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5</w:t>
            </w:r>
          </w:p>
        </w:tc>
        <w:tc>
          <w:tcPr>
            <w:tcW w:w="922" w:type="dxa"/>
            <w:tcBorders>
              <w:top w:val="single" w:sz="4" w:space="0" w:color="auto"/>
              <w:left w:val="nil"/>
              <w:bottom w:val="nil"/>
              <w:right w:val="nil"/>
            </w:tcBorders>
          </w:tcPr>
          <w:p w14:paraId="1307B3A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6</w:t>
            </w:r>
          </w:p>
        </w:tc>
        <w:tc>
          <w:tcPr>
            <w:tcW w:w="921" w:type="dxa"/>
            <w:tcBorders>
              <w:top w:val="single" w:sz="4" w:space="0" w:color="auto"/>
              <w:left w:val="nil"/>
              <w:bottom w:val="nil"/>
              <w:right w:val="nil"/>
            </w:tcBorders>
          </w:tcPr>
          <w:p w14:paraId="2984A77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7</w:t>
            </w:r>
          </w:p>
        </w:tc>
        <w:tc>
          <w:tcPr>
            <w:tcW w:w="922" w:type="dxa"/>
            <w:tcBorders>
              <w:top w:val="single" w:sz="4" w:space="0" w:color="auto"/>
              <w:left w:val="nil"/>
              <w:bottom w:val="nil"/>
              <w:right w:val="nil"/>
            </w:tcBorders>
          </w:tcPr>
          <w:p w14:paraId="6119AC90"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0FE07D3" w14:textId="77777777" w:rsidR="00035321" w:rsidRDefault="00035321">
            <w:pPr>
              <w:tabs>
                <w:tab w:val="left" w:pos="567"/>
              </w:tabs>
              <w:suppressAutoHyphens/>
              <w:jc w:val="both"/>
              <w:rPr>
                <w:rFonts w:ascii="Trebuchet MS" w:hAnsi="Trebuchet MS"/>
                <w:spacing w:val="-2"/>
                <w:sz w:val="22"/>
                <w:szCs w:val="22"/>
              </w:rPr>
            </w:pPr>
          </w:p>
        </w:tc>
      </w:tr>
      <w:tr w:rsidR="00035321" w14:paraId="72136205" w14:textId="77777777">
        <w:tc>
          <w:tcPr>
            <w:tcW w:w="284" w:type="dxa"/>
            <w:tcBorders>
              <w:top w:val="nil"/>
              <w:bottom w:val="nil"/>
              <w:right w:val="nil"/>
            </w:tcBorders>
          </w:tcPr>
          <w:p w14:paraId="4E14FD32"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164256A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single" w:sz="4" w:space="0" w:color="auto"/>
            </w:tcBorders>
          </w:tcPr>
          <w:p w14:paraId="0A034FA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3C13DE1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53632" behindDoc="0" locked="0" layoutInCell="1" allowOverlap="1" wp14:anchorId="23C753BE" wp14:editId="30E45E4A">
                      <wp:simplePos x="0" y="0"/>
                      <wp:positionH relativeFrom="column">
                        <wp:posOffset>196215</wp:posOffset>
                      </wp:positionH>
                      <wp:positionV relativeFrom="paragraph">
                        <wp:posOffset>76200</wp:posOffset>
                      </wp:positionV>
                      <wp:extent cx="347980" cy="177800"/>
                      <wp:effectExtent l="0" t="0" r="0" b="0"/>
                      <wp:wrapNone/>
                      <wp:docPr id="4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7980" cy="17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AC89D" id="Line 67" o:spid="_x0000_s1026" style="position:absolute;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pt,6pt" to="42.8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">
                      <v:stroke endarrow="block"/>
                    </v:line>
                  </w:pict>
                </mc:Fallback>
              </mc:AlternateContent>
            </w:r>
          </w:p>
        </w:tc>
        <w:tc>
          <w:tcPr>
            <w:tcW w:w="922" w:type="dxa"/>
            <w:tcBorders>
              <w:top w:val="nil"/>
              <w:left w:val="single" w:sz="4" w:space="0" w:color="auto"/>
              <w:bottom w:val="nil"/>
              <w:right w:val="nil"/>
            </w:tcBorders>
          </w:tcPr>
          <w:p w14:paraId="613AD33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8C5E92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Years</w:t>
            </w:r>
          </w:p>
        </w:tc>
        <w:tc>
          <w:tcPr>
            <w:tcW w:w="921" w:type="dxa"/>
            <w:tcBorders>
              <w:top w:val="nil"/>
              <w:left w:val="nil"/>
              <w:bottom w:val="nil"/>
              <w:right w:val="nil"/>
            </w:tcBorders>
          </w:tcPr>
          <w:p w14:paraId="4B8E66E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10E1DF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5A10845"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DC6E9A1"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22FD7F8F" w14:textId="77777777" w:rsidR="00035321" w:rsidRDefault="00035321">
            <w:pPr>
              <w:tabs>
                <w:tab w:val="left" w:pos="567"/>
              </w:tabs>
              <w:suppressAutoHyphens/>
              <w:jc w:val="both"/>
              <w:rPr>
                <w:rFonts w:ascii="Trebuchet MS" w:hAnsi="Trebuchet MS"/>
                <w:spacing w:val="-2"/>
                <w:sz w:val="22"/>
                <w:szCs w:val="22"/>
              </w:rPr>
            </w:pPr>
          </w:p>
        </w:tc>
      </w:tr>
      <w:tr w:rsidR="00035321" w14:paraId="6C3040C5" w14:textId="77777777">
        <w:tc>
          <w:tcPr>
            <w:tcW w:w="284" w:type="dxa"/>
            <w:tcBorders>
              <w:top w:val="nil"/>
              <w:bottom w:val="nil"/>
              <w:right w:val="nil"/>
            </w:tcBorders>
          </w:tcPr>
          <w:p w14:paraId="6CA4482F"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7572225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single" w:sz="4" w:space="0" w:color="auto"/>
              <w:bottom w:val="nil"/>
              <w:right w:val="single" w:sz="4" w:space="0" w:color="auto"/>
            </w:tcBorders>
          </w:tcPr>
          <w:p w14:paraId="369C59C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272C9F47" w14:textId="77777777" w:rsidR="00035321" w:rsidRDefault="00035321">
            <w:pPr>
              <w:tabs>
                <w:tab w:val="left" w:pos="567"/>
              </w:tabs>
              <w:suppressAutoHyphens/>
              <w:jc w:val="both"/>
              <w:rPr>
                <w:rFonts w:ascii="Trebuchet MS" w:hAnsi="Trebuchet MS"/>
                <w:spacing w:val="-2"/>
                <w:sz w:val="22"/>
                <w:szCs w:val="22"/>
              </w:rPr>
            </w:pPr>
          </w:p>
        </w:tc>
        <w:tc>
          <w:tcPr>
            <w:tcW w:w="1843" w:type="dxa"/>
            <w:gridSpan w:val="2"/>
            <w:tcBorders>
              <w:top w:val="nil"/>
              <w:left w:val="single" w:sz="4" w:space="0" w:color="auto"/>
              <w:bottom w:val="nil"/>
              <w:right w:val="nil"/>
            </w:tcBorders>
          </w:tcPr>
          <w:p w14:paraId="75E72FE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Investment</w:t>
            </w:r>
          </w:p>
        </w:tc>
        <w:tc>
          <w:tcPr>
            <w:tcW w:w="921" w:type="dxa"/>
            <w:tcBorders>
              <w:top w:val="nil"/>
              <w:left w:val="nil"/>
              <w:bottom w:val="nil"/>
              <w:right w:val="nil"/>
            </w:tcBorders>
          </w:tcPr>
          <w:p w14:paraId="4126555D"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6A5A88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C3F116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A8C0FB6"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5A438ACA" w14:textId="77777777" w:rsidR="00035321" w:rsidRDefault="00035321">
            <w:pPr>
              <w:tabs>
                <w:tab w:val="left" w:pos="567"/>
              </w:tabs>
              <w:suppressAutoHyphens/>
              <w:jc w:val="both"/>
              <w:rPr>
                <w:rFonts w:ascii="Trebuchet MS" w:hAnsi="Trebuchet MS"/>
                <w:spacing w:val="-2"/>
                <w:sz w:val="22"/>
                <w:szCs w:val="22"/>
              </w:rPr>
            </w:pPr>
          </w:p>
        </w:tc>
      </w:tr>
      <w:tr w:rsidR="00035321" w14:paraId="4C60D94D" w14:textId="77777777">
        <w:tc>
          <w:tcPr>
            <w:tcW w:w="284" w:type="dxa"/>
            <w:tcBorders>
              <w:top w:val="nil"/>
              <w:bottom w:val="nil"/>
              <w:right w:val="nil"/>
            </w:tcBorders>
          </w:tcPr>
          <w:p w14:paraId="1231BA28"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18BF5C4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single" w:sz="4" w:space="0" w:color="auto"/>
            </w:tcBorders>
          </w:tcPr>
          <w:p w14:paraId="0044288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single" w:sz="4" w:space="0" w:color="auto"/>
            </w:tcBorders>
          </w:tcPr>
          <w:p w14:paraId="51D27105"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single" w:sz="4" w:space="0" w:color="auto"/>
              <w:bottom w:val="nil"/>
              <w:right w:val="nil"/>
            </w:tcBorders>
          </w:tcPr>
          <w:p w14:paraId="1146A15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DA8444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B4FF7B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5DEE97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3B06196"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09C9707"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25AB1B8" w14:textId="77777777" w:rsidR="00035321" w:rsidRDefault="00035321">
            <w:pPr>
              <w:tabs>
                <w:tab w:val="left" w:pos="567"/>
              </w:tabs>
              <w:suppressAutoHyphens/>
              <w:jc w:val="both"/>
              <w:rPr>
                <w:rFonts w:ascii="Trebuchet MS" w:hAnsi="Trebuchet MS"/>
                <w:spacing w:val="-2"/>
                <w:sz w:val="22"/>
                <w:szCs w:val="22"/>
              </w:rPr>
            </w:pPr>
          </w:p>
        </w:tc>
      </w:tr>
      <w:tr w:rsidR="00035321" w14:paraId="1B54FD66" w14:textId="77777777">
        <w:tc>
          <w:tcPr>
            <w:tcW w:w="284" w:type="dxa"/>
            <w:tcBorders>
              <w:top w:val="nil"/>
              <w:bottom w:val="nil"/>
              <w:right w:val="nil"/>
            </w:tcBorders>
          </w:tcPr>
          <w:p w14:paraId="3A7D49AC"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7380182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142AC99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nil"/>
              <w:bottom w:val="nil"/>
              <w:right w:val="nil"/>
            </w:tcBorders>
          </w:tcPr>
          <w:p w14:paraId="4884556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7CE6A4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4CFEF4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81C17B8"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8C6B0E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97D7D90"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E46C983"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2CAD9C61" w14:textId="77777777" w:rsidR="00035321" w:rsidRDefault="00035321">
            <w:pPr>
              <w:tabs>
                <w:tab w:val="left" w:pos="567"/>
              </w:tabs>
              <w:suppressAutoHyphens/>
              <w:jc w:val="both"/>
              <w:rPr>
                <w:rFonts w:ascii="Trebuchet MS" w:hAnsi="Trebuchet MS"/>
                <w:spacing w:val="-2"/>
                <w:sz w:val="22"/>
                <w:szCs w:val="22"/>
              </w:rPr>
            </w:pPr>
          </w:p>
        </w:tc>
      </w:tr>
      <w:tr w:rsidR="00035321" w14:paraId="182D5200" w14:textId="77777777">
        <w:tc>
          <w:tcPr>
            <w:tcW w:w="284" w:type="dxa"/>
            <w:tcBorders>
              <w:top w:val="nil"/>
              <w:bottom w:val="nil"/>
              <w:right w:val="nil"/>
            </w:tcBorders>
          </w:tcPr>
          <w:p w14:paraId="2689E276"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nil"/>
            </w:tcBorders>
          </w:tcPr>
          <w:p w14:paraId="12C1896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5C0372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A101EF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77FEC9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1A49CB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31E2C3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79247B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1D6113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C606896"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4999465E" w14:textId="77777777" w:rsidR="00035321" w:rsidRDefault="00035321">
            <w:pPr>
              <w:tabs>
                <w:tab w:val="left" w:pos="567"/>
              </w:tabs>
              <w:suppressAutoHyphens/>
              <w:jc w:val="both"/>
              <w:rPr>
                <w:rFonts w:ascii="Trebuchet MS" w:hAnsi="Trebuchet MS"/>
                <w:spacing w:val="-2"/>
                <w:sz w:val="22"/>
                <w:szCs w:val="22"/>
              </w:rPr>
            </w:pPr>
          </w:p>
        </w:tc>
      </w:tr>
      <w:tr w:rsidR="00035321" w14:paraId="7497F302" w14:textId="77777777">
        <w:tc>
          <w:tcPr>
            <w:tcW w:w="8647" w:type="dxa"/>
            <w:gridSpan w:val="11"/>
            <w:tcBorders>
              <w:top w:val="nil"/>
              <w:bottom w:val="nil"/>
            </w:tcBorders>
          </w:tcPr>
          <w:p w14:paraId="1DAF9947"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1B - Corresponding NPV of simple investment</w:t>
            </w:r>
          </w:p>
        </w:tc>
      </w:tr>
      <w:tr w:rsidR="00035321" w14:paraId="5AF027F9" w14:textId="77777777">
        <w:tc>
          <w:tcPr>
            <w:tcW w:w="284" w:type="dxa"/>
            <w:tcBorders>
              <w:top w:val="nil"/>
              <w:bottom w:val="nil"/>
              <w:right w:val="nil"/>
            </w:tcBorders>
          </w:tcPr>
          <w:p w14:paraId="0452991A"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6FC83A3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6F6DF33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817AD6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F63A24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C556C8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431AF9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12A1C4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78CBE1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D666050"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2B89A79E" w14:textId="77777777" w:rsidR="00035321" w:rsidRDefault="00035321">
            <w:pPr>
              <w:tabs>
                <w:tab w:val="left" w:pos="567"/>
              </w:tabs>
              <w:suppressAutoHyphens/>
              <w:jc w:val="both"/>
              <w:rPr>
                <w:rFonts w:ascii="Trebuchet MS" w:hAnsi="Trebuchet MS"/>
                <w:spacing w:val="-2"/>
                <w:sz w:val="22"/>
                <w:szCs w:val="22"/>
              </w:rPr>
            </w:pPr>
          </w:p>
        </w:tc>
      </w:tr>
      <w:tr w:rsidR="00035321" w14:paraId="5C7AA978" w14:textId="77777777">
        <w:tc>
          <w:tcPr>
            <w:tcW w:w="284" w:type="dxa"/>
            <w:tcBorders>
              <w:top w:val="nil"/>
              <w:bottom w:val="nil"/>
              <w:right w:val="nil"/>
            </w:tcBorders>
          </w:tcPr>
          <w:p w14:paraId="4A3A518D"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3A575CC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w:t>
            </w:r>
          </w:p>
        </w:tc>
        <w:tc>
          <w:tcPr>
            <w:tcW w:w="921" w:type="dxa"/>
            <w:tcBorders>
              <w:top w:val="nil"/>
              <w:left w:val="single" w:sz="4" w:space="0" w:color="auto"/>
              <w:bottom w:val="nil"/>
              <w:right w:val="nil"/>
            </w:tcBorders>
          </w:tcPr>
          <w:p w14:paraId="448DF30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4B09BF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65B754B"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DAFAB0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74194F2"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9FBDA7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DF9A75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D952B04"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7EA008B3" w14:textId="77777777" w:rsidR="00035321" w:rsidRDefault="00035321">
            <w:pPr>
              <w:tabs>
                <w:tab w:val="left" w:pos="567"/>
              </w:tabs>
              <w:suppressAutoHyphens/>
              <w:jc w:val="both"/>
              <w:rPr>
                <w:rFonts w:ascii="Trebuchet MS" w:hAnsi="Trebuchet MS"/>
                <w:spacing w:val="-2"/>
                <w:sz w:val="22"/>
                <w:szCs w:val="22"/>
              </w:rPr>
            </w:pPr>
          </w:p>
        </w:tc>
      </w:tr>
      <w:tr w:rsidR="00035321" w14:paraId="1FAD071D" w14:textId="77777777">
        <w:tc>
          <w:tcPr>
            <w:tcW w:w="284" w:type="dxa"/>
            <w:tcBorders>
              <w:top w:val="nil"/>
              <w:bottom w:val="nil"/>
              <w:right w:val="nil"/>
            </w:tcBorders>
          </w:tcPr>
          <w:p w14:paraId="68C456E7"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4F46D4D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$MM</w:t>
            </w:r>
          </w:p>
        </w:tc>
        <w:tc>
          <w:tcPr>
            <w:tcW w:w="921" w:type="dxa"/>
            <w:tcBorders>
              <w:top w:val="nil"/>
              <w:left w:val="single" w:sz="4" w:space="0" w:color="auto"/>
              <w:bottom w:val="nil"/>
              <w:right w:val="nil"/>
            </w:tcBorders>
          </w:tcPr>
          <w:p w14:paraId="6B608F7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55680" behindDoc="0" locked="0" layoutInCell="1" allowOverlap="1" wp14:anchorId="4402148D" wp14:editId="1EDB2CA2">
                      <wp:simplePos x="0" y="0"/>
                      <wp:positionH relativeFrom="column">
                        <wp:posOffset>-13335</wp:posOffset>
                      </wp:positionH>
                      <wp:positionV relativeFrom="paragraph">
                        <wp:posOffset>109220</wp:posOffset>
                      </wp:positionV>
                      <wp:extent cx="4343400" cy="2286000"/>
                      <wp:effectExtent l="0" t="0" r="0" b="0"/>
                      <wp:wrapNone/>
                      <wp:docPr id="40"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43400" cy="2286000"/>
                              </a:xfrm>
                              <a:custGeom>
                                <a:avLst/>
                                <a:gdLst>
                                  <a:gd name="T0" fmla="*/ 0 w 6840"/>
                                  <a:gd name="T1" fmla="*/ 0 h 3600"/>
                                  <a:gd name="T2" fmla="*/ 900 w 6840"/>
                                  <a:gd name="T3" fmla="*/ 1800 h 3600"/>
                                  <a:gd name="T4" fmla="*/ 1980 w 6840"/>
                                  <a:gd name="T5" fmla="*/ 2520 h 3600"/>
                                  <a:gd name="T6" fmla="*/ 2880 w 6840"/>
                                  <a:gd name="T7" fmla="*/ 2880 h 3600"/>
                                  <a:gd name="T8" fmla="*/ 4680 w 6840"/>
                                  <a:gd name="T9" fmla="*/ 3240 h 3600"/>
                                  <a:gd name="T10" fmla="*/ 6840 w 6840"/>
                                  <a:gd name="T11" fmla="*/ 3600 h 3600"/>
                                </a:gdLst>
                                <a:ahLst/>
                                <a:cxnLst>
                                  <a:cxn ang="0">
                                    <a:pos x="T0" y="T1"/>
                                  </a:cxn>
                                  <a:cxn ang="0">
                                    <a:pos x="T2" y="T3"/>
                                  </a:cxn>
                                  <a:cxn ang="0">
                                    <a:pos x="T4" y="T5"/>
                                  </a:cxn>
                                  <a:cxn ang="0">
                                    <a:pos x="T6" y="T7"/>
                                  </a:cxn>
                                  <a:cxn ang="0">
                                    <a:pos x="T8" y="T9"/>
                                  </a:cxn>
                                  <a:cxn ang="0">
                                    <a:pos x="T10" y="T11"/>
                                  </a:cxn>
                                </a:cxnLst>
                                <a:rect l="0" t="0" r="r" b="b"/>
                                <a:pathLst>
                                  <a:path w="6840" h="3600">
                                    <a:moveTo>
                                      <a:pt x="0" y="0"/>
                                    </a:moveTo>
                                    <a:lnTo>
                                      <a:pt x="900" y="1800"/>
                                    </a:lnTo>
                                    <a:lnTo>
                                      <a:pt x="1980" y="2520"/>
                                    </a:lnTo>
                                    <a:lnTo>
                                      <a:pt x="2880" y="2880"/>
                                    </a:lnTo>
                                    <a:lnTo>
                                      <a:pt x="4680" y="3240"/>
                                    </a:lnTo>
                                    <a:lnTo>
                                      <a:pt x="6840" y="3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2FAF3D7" id="Freeform 6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05pt,8.6pt,43.95pt,98.6pt,97.95pt,134.6pt,142.95pt,152.6pt,232.95pt,170.6pt,340.95pt,188.6pt" coordsize="68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" filled="f">
                      <v:path arrowok="t" o:connecttype="custom" o:connectlocs="0,0;571500,1143000;1257300,1600200;1828800,1828800;2971800,2057400;4343400,2286000" o:connectangles="0,0,0,0,0,0"/>
                    </v:polyline>
                  </w:pict>
                </mc:Fallback>
              </mc:AlternateContent>
            </w:r>
          </w:p>
        </w:tc>
        <w:tc>
          <w:tcPr>
            <w:tcW w:w="921" w:type="dxa"/>
            <w:tcBorders>
              <w:top w:val="nil"/>
              <w:left w:val="nil"/>
              <w:bottom w:val="nil"/>
              <w:right w:val="nil"/>
            </w:tcBorders>
          </w:tcPr>
          <w:p w14:paraId="726D24D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02A5C8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42CE24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8F207A6"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81C522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189979C"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68A20E7"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1C1D009B" w14:textId="77777777" w:rsidR="00035321" w:rsidRDefault="00035321">
            <w:pPr>
              <w:tabs>
                <w:tab w:val="left" w:pos="567"/>
              </w:tabs>
              <w:suppressAutoHyphens/>
              <w:jc w:val="both"/>
              <w:rPr>
                <w:rFonts w:ascii="Trebuchet MS" w:hAnsi="Trebuchet MS"/>
                <w:spacing w:val="-2"/>
                <w:sz w:val="22"/>
                <w:szCs w:val="22"/>
              </w:rPr>
            </w:pPr>
          </w:p>
        </w:tc>
      </w:tr>
      <w:tr w:rsidR="00035321" w14:paraId="71DA47BA" w14:textId="77777777">
        <w:tc>
          <w:tcPr>
            <w:tcW w:w="284" w:type="dxa"/>
            <w:tcBorders>
              <w:top w:val="nil"/>
              <w:bottom w:val="nil"/>
              <w:right w:val="nil"/>
            </w:tcBorders>
          </w:tcPr>
          <w:p w14:paraId="4BF69DFB"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4F1773B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51BFCD0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62AA98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DB60A7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BBC451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0B305F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EF92F7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89E0A45"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1FCE6FD"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2E363D4C" w14:textId="77777777" w:rsidR="00035321" w:rsidRDefault="00035321">
            <w:pPr>
              <w:tabs>
                <w:tab w:val="left" w:pos="567"/>
              </w:tabs>
              <w:suppressAutoHyphens/>
              <w:jc w:val="both"/>
              <w:rPr>
                <w:rFonts w:ascii="Trebuchet MS" w:hAnsi="Trebuchet MS"/>
                <w:spacing w:val="-2"/>
                <w:sz w:val="22"/>
                <w:szCs w:val="22"/>
              </w:rPr>
            </w:pPr>
          </w:p>
        </w:tc>
      </w:tr>
      <w:tr w:rsidR="00035321" w14:paraId="6C6D4458" w14:textId="77777777">
        <w:tc>
          <w:tcPr>
            <w:tcW w:w="284" w:type="dxa"/>
            <w:tcBorders>
              <w:top w:val="nil"/>
              <w:bottom w:val="nil"/>
              <w:right w:val="nil"/>
            </w:tcBorders>
          </w:tcPr>
          <w:p w14:paraId="5DFE9079"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09F94D0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3C0BA0B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5214A4C"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92C19D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BE7BA2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3DD1F5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50931C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CC7E7A6"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C0EC044"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5CF2DF4C" w14:textId="77777777" w:rsidR="00035321" w:rsidRDefault="00035321">
            <w:pPr>
              <w:tabs>
                <w:tab w:val="left" w:pos="567"/>
              </w:tabs>
              <w:suppressAutoHyphens/>
              <w:jc w:val="both"/>
              <w:rPr>
                <w:rFonts w:ascii="Trebuchet MS" w:hAnsi="Trebuchet MS"/>
                <w:spacing w:val="-2"/>
                <w:sz w:val="22"/>
                <w:szCs w:val="22"/>
              </w:rPr>
            </w:pPr>
          </w:p>
        </w:tc>
      </w:tr>
      <w:tr w:rsidR="00035321" w14:paraId="52019B08" w14:textId="77777777">
        <w:tc>
          <w:tcPr>
            <w:tcW w:w="284" w:type="dxa"/>
            <w:tcBorders>
              <w:top w:val="nil"/>
              <w:bottom w:val="nil"/>
              <w:right w:val="nil"/>
            </w:tcBorders>
          </w:tcPr>
          <w:p w14:paraId="36E3C6BA"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5B4B90A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7CF8602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F8CC48D"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65D4B1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4165A1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88C038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E70D2C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951CEC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27605D3"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4CA5A93" w14:textId="77777777" w:rsidR="00035321" w:rsidRDefault="00035321">
            <w:pPr>
              <w:tabs>
                <w:tab w:val="left" w:pos="567"/>
              </w:tabs>
              <w:suppressAutoHyphens/>
              <w:jc w:val="both"/>
              <w:rPr>
                <w:rFonts w:ascii="Trebuchet MS" w:hAnsi="Trebuchet MS"/>
                <w:spacing w:val="-2"/>
                <w:sz w:val="22"/>
                <w:szCs w:val="22"/>
              </w:rPr>
            </w:pPr>
          </w:p>
        </w:tc>
      </w:tr>
      <w:tr w:rsidR="00035321" w14:paraId="13231FD5" w14:textId="77777777">
        <w:tc>
          <w:tcPr>
            <w:tcW w:w="284" w:type="dxa"/>
            <w:tcBorders>
              <w:top w:val="nil"/>
              <w:bottom w:val="nil"/>
              <w:right w:val="nil"/>
            </w:tcBorders>
          </w:tcPr>
          <w:p w14:paraId="22A575BF"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40A2F32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465820E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DF2F4B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CA1FBA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D40D95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BDFA37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D90096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9C51B6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9B8B20E"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2D939E0D" w14:textId="77777777" w:rsidR="00035321" w:rsidRDefault="00035321">
            <w:pPr>
              <w:tabs>
                <w:tab w:val="left" w:pos="567"/>
              </w:tabs>
              <w:suppressAutoHyphens/>
              <w:jc w:val="both"/>
              <w:rPr>
                <w:rFonts w:ascii="Trebuchet MS" w:hAnsi="Trebuchet MS"/>
                <w:spacing w:val="-2"/>
                <w:sz w:val="22"/>
                <w:szCs w:val="22"/>
              </w:rPr>
            </w:pPr>
          </w:p>
        </w:tc>
      </w:tr>
      <w:tr w:rsidR="00035321" w14:paraId="037B45FA" w14:textId="77777777">
        <w:tc>
          <w:tcPr>
            <w:tcW w:w="284" w:type="dxa"/>
            <w:tcBorders>
              <w:top w:val="nil"/>
              <w:bottom w:val="nil"/>
              <w:right w:val="nil"/>
            </w:tcBorders>
          </w:tcPr>
          <w:p w14:paraId="4588F051"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3178274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698765B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A56340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8162DB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5E451B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31EE47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32EA7A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FE395E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8F9A026"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0B818941" w14:textId="77777777" w:rsidR="00035321" w:rsidRDefault="00035321">
            <w:pPr>
              <w:tabs>
                <w:tab w:val="left" w:pos="567"/>
              </w:tabs>
              <w:suppressAutoHyphens/>
              <w:jc w:val="both"/>
              <w:rPr>
                <w:rFonts w:ascii="Trebuchet MS" w:hAnsi="Trebuchet MS"/>
                <w:spacing w:val="-2"/>
                <w:sz w:val="22"/>
                <w:szCs w:val="22"/>
              </w:rPr>
            </w:pPr>
          </w:p>
        </w:tc>
      </w:tr>
      <w:tr w:rsidR="00035321" w14:paraId="34412F4A" w14:textId="77777777">
        <w:tc>
          <w:tcPr>
            <w:tcW w:w="284" w:type="dxa"/>
            <w:tcBorders>
              <w:top w:val="nil"/>
              <w:bottom w:val="nil"/>
              <w:right w:val="nil"/>
            </w:tcBorders>
          </w:tcPr>
          <w:p w14:paraId="2B38469D"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28F9B0C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0DFEAD0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E4112B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177547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9F0216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C3DA9BC"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4A551F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5461AD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D808718"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6CB6728" w14:textId="77777777" w:rsidR="00035321" w:rsidRDefault="00035321">
            <w:pPr>
              <w:tabs>
                <w:tab w:val="left" w:pos="567"/>
              </w:tabs>
              <w:suppressAutoHyphens/>
              <w:jc w:val="both"/>
              <w:rPr>
                <w:rFonts w:ascii="Trebuchet MS" w:hAnsi="Trebuchet MS"/>
                <w:spacing w:val="-2"/>
                <w:sz w:val="22"/>
                <w:szCs w:val="22"/>
              </w:rPr>
            </w:pPr>
          </w:p>
        </w:tc>
      </w:tr>
      <w:tr w:rsidR="00035321" w14:paraId="4A85A069" w14:textId="77777777">
        <w:tc>
          <w:tcPr>
            <w:tcW w:w="284" w:type="dxa"/>
            <w:tcBorders>
              <w:top w:val="nil"/>
              <w:bottom w:val="nil"/>
              <w:right w:val="nil"/>
            </w:tcBorders>
          </w:tcPr>
          <w:p w14:paraId="43C007D8"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38F9BAC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5F7ECE1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EB6115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9C50D0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791A32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92BFDC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7B4B95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B3792A6"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E01EC28"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4ACD8C21" w14:textId="77777777" w:rsidR="00035321" w:rsidRDefault="00035321">
            <w:pPr>
              <w:tabs>
                <w:tab w:val="left" w:pos="567"/>
              </w:tabs>
              <w:suppressAutoHyphens/>
              <w:jc w:val="both"/>
              <w:rPr>
                <w:rFonts w:ascii="Trebuchet MS" w:hAnsi="Trebuchet MS"/>
                <w:spacing w:val="-2"/>
                <w:sz w:val="22"/>
                <w:szCs w:val="22"/>
              </w:rPr>
            </w:pPr>
          </w:p>
        </w:tc>
      </w:tr>
      <w:tr w:rsidR="00035321" w14:paraId="5A5A1133" w14:textId="77777777">
        <w:tc>
          <w:tcPr>
            <w:tcW w:w="284" w:type="dxa"/>
            <w:tcBorders>
              <w:top w:val="nil"/>
              <w:bottom w:val="nil"/>
              <w:right w:val="nil"/>
            </w:tcBorders>
          </w:tcPr>
          <w:p w14:paraId="0367AE7F"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3B9DE32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33201EAB"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245553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8E4248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35A5CB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CA45E49"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8C1BCA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B6F645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B68C88D"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5DE2A17D" w14:textId="77777777" w:rsidR="00035321" w:rsidRDefault="00035321">
            <w:pPr>
              <w:tabs>
                <w:tab w:val="left" w:pos="567"/>
              </w:tabs>
              <w:suppressAutoHyphens/>
              <w:jc w:val="both"/>
              <w:rPr>
                <w:rFonts w:ascii="Trebuchet MS" w:hAnsi="Trebuchet MS"/>
                <w:spacing w:val="-2"/>
                <w:sz w:val="22"/>
                <w:szCs w:val="22"/>
              </w:rPr>
            </w:pPr>
          </w:p>
        </w:tc>
      </w:tr>
      <w:tr w:rsidR="00035321" w14:paraId="03AF719F" w14:textId="77777777">
        <w:tc>
          <w:tcPr>
            <w:tcW w:w="284" w:type="dxa"/>
            <w:tcBorders>
              <w:top w:val="nil"/>
              <w:bottom w:val="nil"/>
              <w:right w:val="nil"/>
            </w:tcBorders>
          </w:tcPr>
          <w:p w14:paraId="4C52B4BB"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1BEC56A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54C5340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C692DC9"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A0E319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D904E5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419F7B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341ADA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9AFCF0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8A57CC9"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FB0FB8F" w14:textId="77777777" w:rsidR="00035321" w:rsidRDefault="00035321">
            <w:pPr>
              <w:tabs>
                <w:tab w:val="left" w:pos="567"/>
              </w:tabs>
              <w:suppressAutoHyphens/>
              <w:jc w:val="both"/>
              <w:rPr>
                <w:rFonts w:ascii="Trebuchet MS" w:hAnsi="Trebuchet MS"/>
                <w:spacing w:val="-2"/>
                <w:sz w:val="22"/>
                <w:szCs w:val="22"/>
              </w:rPr>
            </w:pPr>
          </w:p>
        </w:tc>
      </w:tr>
      <w:tr w:rsidR="00035321" w14:paraId="16581C43" w14:textId="77777777">
        <w:tc>
          <w:tcPr>
            <w:tcW w:w="284" w:type="dxa"/>
            <w:tcBorders>
              <w:top w:val="nil"/>
              <w:bottom w:val="nil"/>
              <w:right w:val="nil"/>
            </w:tcBorders>
          </w:tcPr>
          <w:p w14:paraId="7CA69DFA"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1F07690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7A54BF8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045832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5C53D9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AD9B70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D507A1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36799D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884D73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B424A13"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1920B1F7" w14:textId="77777777" w:rsidR="00035321" w:rsidRDefault="00035321">
            <w:pPr>
              <w:tabs>
                <w:tab w:val="left" w:pos="567"/>
              </w:tabs>
              <w:suppressAutoHyphens/>
              <w:jc w:val="both"/>
              <w:rPr>
                <w:rFonts w:ascii="Trebuchet MS" w:hAnsi="Trebuchet MS"/>
                <w:spacing w:val="-2"/>
                <w:sz w:val="22"/>
                <w:szCs w:val="22"/>
              </w:rPr>
            </w:pPr>
          </w:p>
        </w:tc>
      </w:tr>
      <w:tr w:rsidR="00035321" w14:paraId="2F7D1087" w14:textId="77777777">
        <w:tc>
          <w:tcPr>
            <w:tcW w:w="284" w:type="dxa"/>
            <w:tcBorders>
              <w:top w:val="nil"/>
              <w:bottom w:val="nil"/>
              <w:right w:val="nil"/>
            </w:tcBorders>
          </w:tcPr>
          <w:p w14:paraId="4D40ED69"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4EE0C26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+ve</w:t>
            </w:r>
          </w:p>
        </w:tc>
        <w:tc>
          <w:tcPr>
            <w:tcW w:w="921" w:type="dxa"/>
            <w:tcBorders>
              <w:top w:val="nil"/>
              <w:left w:val="single" w:sz="4" w:space="0" w:color="auto"/>
              <w:bottom w:val="nil"/>
              <w:right w:val="nil"/>
            </w:tcBorders>
          </w:tcPr>
          <w:p w14:paraId="1F8E49B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0AF1E6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92EAB0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E64730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E9CB51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CDB46D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33A3F29"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C95EE8C"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EED4501" w14:textId="77777777" w:rsidR="00035321" w:rsidRDefault="00035321">
            <w:pPr>
              <w:tabs>
                <w:tab w:val="left" w:pos="567"/>
              </w:tabs>
              <w:suppressAutoHyphens/>
              <w:jc w:val="both"/>
              <w:rPr>
                <w:rFonts w:ascii="Trebuchet MS" w:hAnsi="Trebuchet MS"/>
                <w:spacing w:val="-2"/>
                <w:sz w:val="22"/>
                <w:szCs w:val="22"/>
              </w:rPr>
            </w:pPr>
          </w:p>
        </w:tc>
      </w:tr>
      <w:tr w:rsidR="00035321" w14:paraId="48E8677B" w14:textId="77777777">
        <w:tc>
          <w:tcPr>
            <w:tcW w:w="284" w:type="dxa"/>
            <w:tcBorders>
              <w:top w:val="nil"/>
              <w:bottom w:val="nil"/>
              <w:right w:val="nil"/>
            </w:tcBorders>
          </w:tcPr>
          <w:p w14:paraId="6BEFEAB9"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6E0CB9A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nil"/>
            </w:tcBorders>
          </w:tcPr>
          <w:p w14:paraId="793C5FC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single" w:sz="4" w:space="0" w:color="auto"/>
              <w:right w:val="nil"/>
            </w:tcBorders>
          </w:tcPr>
          <w:p w14:paraId="1C33B3E8"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single" w:sz="4" w:space="0" w:color="auto"/>
              <w:right w:val="nil"/>
            </w:tcBorders>
          </w:tcPr>
          <w:p w14:paraId="068997F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single" w:sz="4" w:space="0" w:color="auto"/>
              <w:right w:val="nil"/>
            </w:tcBorders>
          </w:tcPr>
          <w:p w14:paraId="67967EB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single" w:sz="4" w:space="0" w:color="auto"/>
              <w:right w:val="nil"/>
            </w:tcBorders>
          </w:tcPr>
          <w:p w14:paraId="13874876"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single" w:sz="4" w:space="0" w:color="auto"/>
              <w:right w:val="nil"/>
            </w:tcBorders>
          </w:tcPr>
          <w:p w14:paraId="47F3898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single" w:sz="4" w:space="0" w:color="auto"/>
              <w:right w:val="nil"/>
            </w:tcBorders>
          </w:tcPr>
          <w:p w14:paraId="64EF8510"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single" w:sz="4" w:space="0" w:color="auto"/>
              <w:right w:val="nil"/>
            </w:tcBorders>
          </w:tcPr>
          <w:p w14:paraId="53D0972B"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04443D18" w14:textId="77777777" w:rsidR="00035321" w:rsidRDefault="00035321">
            <w:pPr>
              <w:tabs>
                <w:tab w:val="left" w:pos="567"/>
              </w:tabs>
              <w:suppressAutoHyphens/>
              <w:jc w:val="both"/>
              <w:rPr>
                <w:rFonts w:ascii="Trebuchet MS" w:hAnsi="Trebuchet MS"/>
                <w:spacing w:val="-2"/>
                <w:sz w:val="22"/>
                <w:szCs w:val="22"/>
              </w:rPr>
            </w:pPr>
          </w:p>
        </w:tc>
      </w:tr>
      <w:tr w:rsidR="00035321" w14:paraId="48D47884" w14:textId="77777777">
        <w:tc>
          <w:tcPr>
            <w:tcW w:w="284" w:type="dxa"/>
            <w:tcBorders>
              <w:top w:val="nil"/>
              <w:bottom w:val="nil"/>
              <w:right w:val="nil"/>
            </w:tcBorders>
          </w:tcPr>
          <w:p w14:paraId="16D6C881"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48D6C92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21" w:type="dxa"/>
            <w:tcBorders>
              <w:top w:val="single" w:sz="4" w:space="0" w:color="auto"/>
              <w:left w:val="single" w:sz="4" w:space="0" w:color="auto"/>
              <w:bottom w:val="nil"/>
              <w:right w:val="nil"/>
            </w:tcBorders>
          </w:tcPr>
          <w:p w14:paraId="72EF407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nil"/>
              <w:bottom w:val="nil"/>
              <w:right w:val="nil"/>
            </w:tcBorders>
          </w:tcPr>
          <w:p w14:paraId="5F8925F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single" w:sz="4" w:space="0" w:color="auto"/>
              <w:left w:val="nil"/>
              <w:bottom w:val="nil"/>
              <w:right w:val="nil"/>
            </w:tcBorders>
          </w:tcPr>
          <w:p w14:paraId="2B83586B" w14:textId="77777777" w:rsidR="00035321" w:rsidRDefault="00035321">
            <w:pPr>
              <w:tabs>
                <w:tab w:val="left" w:pos="567"/>
              </w:tabs>
              <w:suppressAutoHyphens/>
              <w:jc w:val="both"/>
              <w:rPr>
                <w:rFonts w:ascii="Trebuchet MS" w:hAnsi="Trebuchet MS"/>
                <w:spacing w:val="-2"/>
                <w:sz w:val="22"/>
                <w:szCs w:val="22"/>
              </w:rPr>
            </w:pPr>
          </w:p>
        </w:tc>
        <w:tc>
          <w:tcPr>
            <w:tcW w:w="1842" w:type="dxa"/>
            <w:gridSpan w:val="2"/>
            <w:tcBorders>
              <w:top w:val="single" w:sz="4" w:space="0" w:color="auto"/>
              <w:left w:val="nil"/>
              <w:bottom w:val="nil"/>
              <w:right w:val="nil"/>
            </w:tcBorders>
          </w:tcPr>
          <w:p w14:paraId="68E3BDD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Discount rate %</w:t>
            </w:r>
          </w:p>
        </w:tc>
        <w:tc>
          <w:tcPr>
            <w:tcW w:w="922" w:type="dxa"/>
            <w:tcBorders>
              <w:top w:val="single" w:sz="4" w:space="0" w:color="auto"/>
              <w:left w:val="nil"/>
              <w:bottom w:val="nil"/>
              <w:right w:val="nil"/>
            </w:tcBorders>
          </w:tcPr>
          <w:p w14:paraId="03F79B9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nil"/>
              <w:bottom w:val="nil"/>
              <w:right w:val="nil"/>
            </w:tcBorders>
          </w:tcPr>
          <w:p w14:paraId="4D1863D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single" w:sz="4" w:space="0" w:color="auto"/>
              <w:left w:val="nil"/>
              <w:bottom w:val="nil"/>
              <w:right w:val="nil"/>
            </w:tcBorders>
          </w:tcPr>
          <w:p w14:paraId="3BBC1317"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9353239" w14:textId="77777777" w:rsidR="00035321" w:rsidRDefault="00035321">
            <w:pPr>
              <w:tabs>
                <w:tab w:val="left" w:pos="567"/>
              </w:tabs>
              <w:suppressAutoHyphens/>
              <w:jc w:val="both"/>
              <w:rPr>
                <w:rFonts w:ascii="Trebuchet MS" w:hAnsi="Trebuchet MS"/>
                <w:spacing w:val="-2"/>
                <w:sz w:val="22"/>
                <w:szCs w:val="22"/>
              </w:rPr>
            </w:pPr>
          </w:p>
        </w:tc>
      </w:tr>
      <w:tr w:rsidR="00035321" w14:paraId="2E7A4211" w14:textId="77777777">
        <w:tc>
          <w:tcPr>
            <w:tcW w:w="284" w:type="dxa"/>
            <w:tcBorders>
              <w:top w:val="nil"/>
              <w:bottom w:val="nil"/>
              <w:right w:val="nil"/>
            </w:tcBorders>
          </w:tcPr>
          <w:p w14:paraId="1A20488E"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638C38F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-ve</w:t>
            </w:r>
          </w:p>
        </w:tc>
        <w:tc>
          <w:tcPr>
            <w:tcW w:w="921" w:type="dxa"/>
            <w:tcBorders>
              <w:top w:val="nil"/>
              <w:left w:val="single" w:sz="4" w:space="0" w:color="auto"/>
              <w:bottom w:val="nil"/>
              <w:right w:val="nil"/>
            </w:tcBorders>
          </w:tcPr>
          <w:p w14:paraId="157148B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5FFAC8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C89E61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14E068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95C7B7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BFAA1E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9223B4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1486E74"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42C22E62" w14:textId="77777777" w:rsidR="00035321" w:rsidRDefault="00035321">
            <w:pPr>
              <w:tabs>
                <w:tab w:val="left" w:pos="567"/>
              </w:tabs>
              <w:suppressAutoHyphens/>
              <w:jc w:val="both"/>
              <w:rPr>
                <w:rFonts w:ascii="Trebuchet MS" w:hAnsi="Trebuchet MS"/>
                <w:spacing w:val="-2"/>
                <w:sz w:val="22"/>
                <w:szCs w:val="22"/>
              </w:rPr>
            </w:pPr>
          </w:p>
        </w:tc>
      </w:tr>
      <w:tr w:rsidR="00035321" w14:paraId="66EBBF5E" w14:textId="77777777">
        <w:tc>
          <w:tcPr>
            <w:tcW w:w="284" w:type="dxa"/>
            <w:tcBorders>
              <w:top w:val="nil"/>
              <w:right w:val="nil"/>
            </w:tcBorders>
          </w:tcPr>
          <w:p w14:paraId="23453F33"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right w:val="nil"/>
            </w:tcBorders>
          </w:tcPr>
          <w:p w14:paraId="329643C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49B2B7E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684602DD"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right w:val="nil"/>
            </w:tcBorders>
          </w:tcPr>
          <w:p w14:paraId="60E8D25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5EDA4FA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782FE4F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right w:val="nil"/>
            </w:tcBorders>
          </w:tcPr>
          <w:p w14:paraId="60706D6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54225BA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right w:val="nil"/>
            </w:tcBorders>
          </w:tcPr>
          <w:p w14:paraId="45227E24"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tcBorders>
          </w:tcPr>
          <w:p w14:paraId="574E0391" w14:textId="77777777" w:rsidR="00035321" w:rsidRDefault="00035321">
            <w:pPr>
              <w:tabs>
                <w:tab w:val="left" w:pos="567"/>
              </w:tabs>
              <w:suppressAutoHyphens/>
              <w:jc w:val="both"/>
              <w:rPr>
                <w:rFonts w:ascii="Trebuchet MS" w:hAnsi="Trebuchet MS"/>
                <w:spacing w:val="-2"/>
                <w:sz w:val="22"/>
                <w:szCs w:val="22"/>
              </w:rPr>
            </w:pPr>
          </w:p>
        </w:tc>
      </w:tr>
    </w:tbl>
    <w:p w14:paraId="7D19765A" w14:textId="77777777" w:rsidR="00035321" w:rsidRDefault="00035321">
      <w:pPr>
        <w:tabs>
          <w:tab w:val="left" w:pos="567"/>
        </w:tabs>
        <w:suppressAutoHyphens/>
        <w:ind w:left="567"/>
        <w:jc w:val="both"/>
        <w:rPr>
          <w:rFonts w:ascii="Trebuchet MS" w:hAnsi="Trebuchet MS"/>
          <w:spacing w:val="-2"/>
          <w:sz w:val="22"/>
          <w:szCs w:val="22"/>
        </w:rPr>
      </w:pPr>
    </w:p>
    <w:p w14:paraId="54DE488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br w:type="page"/>
      </w:r>
    </w:p>
    <w:tbl>
      <w:tblPr>
        <w:tblW w:w="0" w:type="auto"/>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
        <w:gridCol w:w="1622"/>
        <w:gridCol w:w="284"/>
        <w:gridCol w:w="619"/>
        <w:gridCol w:w="231"/>
        <w:gridCol w:w="673"/>
        <w:gridCol w:w="461"/>
        <w:gridCol w:w="1134"/>
        <w:gridCol w:w="284"/>
        <w:gridCol w:w="832"/>
        <w:gridCol w:w="53"/>
        <w:gridCol w:w="850"/>
        <w:gridCol w:w="36"/>
        <w:gridCol w:w="868"/>
        <w:gridCol w:w="18"/>
        <w:gridCol w:w="886"/>
      </w:tblGrid>
      <w:tr w:rsidR="00035321" w14:paraId="67C221FD" w14:textId="77777777">
        <w:tc>
          <w:tcPr>
            <w:tcW w:w="9087" w:type="dxa"/>
            <w:gridSpan w:val="16"/>
            <w:tcBorders>
              <w:bottom w:val="nil"/>
            </w:tcBorders>
          </w:tcPr>
          <w:p w14:paraId="6E91BB0F"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lastRenderedPageBreak/>
              <w:t>Table 2 - Net present value against discount rate (in $MM)</w:t>
            </w:r>
          </w:p>
        </w:tc>
      </w:tr>
      <w:tr w:rsidR="00035321" w14:paraId="2B171421" w14:textId="77777777">
        <w:tc>
          <w:tcPr>
            <w:tcW w:w="236" w:type="dxa"/>
            <w:tcBorders>
              <w:top w:val="nil"/>
              <w:bottom w:val="nil"/>
              <w:right w:val="nil"/>
            </w:tcBorders>
          </w:tcPr>
          <w:p w14:paraId="1D9EC459" w14:textId="77777777" w:rsidR="00035321" w:rsidRDefault="00035321">
            <w:pPr>
              <w:tabs>
                <w:tab w:val="left" w:pos="567"/>
              </w:tabs>
              <w:suppressAutoHyphens/>
              <w:jc w:val="both"/>
              <w:rPr>
                <w:rFonts w:ascii="Trebuchet MS" w:hAnsi="Trebuchet MS"/>
                <w:spacing w:val="-2"/>
                <w:sz w:val="22"/>
                <w:szCs w:val="22"/>
              </w:rPr>
            </w:pPr>
          </w:p>
        </w:tc>
        <w:tc>
          <w:tcPr>
            <w:tcW w:w="1622" w:type="dxa"/>
            <w:tcBorders>
              <w:top w:val="nil"/>
              <w:left w:val="nil"/>
              <w:bottom w:val="nil"/>
              <w:right w:val="nil"/>
            </w:tcBorders>
          </w:tcPr>
          <w:p w14:paraId="6EDF5136"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083B7E61" w14:textId="77777777" w:rsidR="00035321" w:rsidRDefault="00035321">
            <w:pPr>
              <w:tabs>
                <w:tab w:val="left" w:pos="567"/>
              </w:tabs>
              <w:suppressAutoHyphens/>
              <w:jc w:val="both"/>
              <w:rPr>
                <w:rFonts w:ascii="Trebuchet MS" w:hAnsi="Trebuchet MS"/>
                <w:spacing w:val="-2"/>
                <w:sz w:val="22"/>
                <w:szCs w:val="22"/>
              </w:rPr>
            </w:pPr>
          </w:p>
        </w:tc>
        <w:tc>
          <w:tcPr>
            <w:tcW w:w="619" w:type="dxa"/>
            <w:tcBorders>
              <w:top w:val="nil"/>
              <w:left w:val="nil"/>
              <w:bottom w:val="nil"/>
              <w:right w:val="nil"/>
            </w:tcBorders>
          </w:tcPr>
          <w:p w14:paraId="6D6C0928"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right w:val="nil"/>
            </w:tcBorders>
          </w:tcPr>
          <w:p w14:paraId="64A82D07" w14:textId="77777777" w:rsidR="00035321" w:rsidRDefault="00035321">
            <w:pPr>
              <w:tabs>
                <w:tab w:val="left" w:pos="567"/>
              </w:tabs>
              <w:suppressAutoHyphens/>
              <w:jc w:val="both"/>
              <w:rPr>
                <w:rFonts w:ascii="Trebuchet MS" w:hAnsi="Trebuchet MS"/>
                <w:spacing w:val="-2"/>
                <w:sz w:val="22"/>
                <w:szCs w:val="22"/>
              </w:rPr>
            </w:pPr>
          </w:p>
        </w:tc>
        <w:tc>
          <w:tcPr>
            <w:tcW w:w="1595" w:type="dxa"/>
            <w:gridSpan w:val="2"/>
            <w:tcBorders>
              <w:top w:val="nil"/>
              <w:left w:val="nil"/>
              <w:bottom w:val="nil"/>
              <w:right w:val="nil"/>
            </w:tcBorders>
          </w:tcPr>
          <w:p w14:paraId="22D45C28"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47E0329D" w14:textId="77777777" w:rsidR="00035321" w:rsidRDefault="00035321">
            <w:pPr>
              <w:tabs>
                <w:tab w:val="left" w:pos="567"/>
              </w:tabs>
              <w:suppressAutoHyphens/>
              <w:jc w:val="both"/>
              <w:rPr>
                <w:rFonts w:ascii="Trebuchet MS" w:hAnsi="Trebuchet MS"/>
                <w:spacing w:val="-2"/>
                <w:sz w:val="22"/>
                <w:szCs w:val="22"/>
              </w:rPr>
            </w:pPr>
          </w:p>
        </w:tc>
        <w:tc>
          <w:tcPr>
            <w:tcW w:w="832" w:type="dxa"/>
            <w:tcBorders>
              <w:top w:val="nil"/>
              <w:left w:val="nil"/>
              <w:bottom w:val="nil"/>
              <w:right w:val="nil"/>
            </w:tcBorders>
          </w:tcPr>
          <w:p w14:paraId="7F0280D5" w14:textId="77777777" w:rsidR="00035321" w:rsidRDefault="00035321">
            <w:pPr>
              <w:tabs>
                <w:tab w:val="left" w:pos="567"/>
              </w:tabs>
              <w:suppressAutoHyphens/>
              <w:jc w:val="both"/>
              <w:rPr>
                <w:rFonts w:ascii="Trebuchet MS" w:hAnsi="Trebuchet MS"/>
                <w:spacing w:val="-2"/>
                <w:sz w:val="22"/>
                <w:szCs w:val="22"/>
              </w:rPr>
            </w:pPr>
          </w:p>
        </w:tc>
        <w:tc>
          <w:tcPr>
            <w:tcW w:w="903" w:type="dxa"/>
            <w:gridSpan w:val="2"/>
            <w:tcBorders>
              <w:top w:val="nil"/>
              <w:left w:val="nil"/>
              <w:bottom w:val="nil"/>
              <w:right w:val="nil"/>
            </w:tcBorders>
          </w:tcPr>
          <w:p w14:paraId="1E155661"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right w:val="nil"/>
            </w:tcBorders>
          </w:tcPr>
          <w:p w14:paraId="339F8967"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tcBorders>
          </w:tcPr>
          <w:p w14:paraId="0A66F6CF" w14:textId="77777777" w:rsidR="00035321" w:rsidRDefault="00035321">
            <w:pPr>
              <w:tabs>
                <w:tab w:val="left" w:pos="567"/>
              </w:tabs>
              <w:suppressAutoHyphens/>
              <w:jc w:val="both"/>
              <w:rPr>
                <w:rFonts w:ascii="Trebuchet MS" w:hAnsi="Trebuchet MS"/>
                <w:spacing w:val="-2"/>
                <w:sz w:val="22"/>
                <w:szCs w:val="22"/>
              </w:rPr>
            </w:pPr>
          </w:p>
        </w:tc>
      </w:tr>
      <w:tr w:rsidR="00035321" w14:paraId="367BBD22" w14:textId="77777777">
        <w:tc>
          <w:tcPr>
            <w:tcW w:w="236" w:type="dxa"/>
            <w:tcBorders>
              <w:top w:val="nil"/>
              <w:bottom w:val="nil"/>
              <w:right w:val="nil"/>
            </w:tcBorders>
          </w:tcPr>
          <w:p w14:paraId="2F6C00EB" w14:textId="77777777" w:rsidR="00035321" w:rsidRDefault="00035321">
            <w:pPr>
              <w:tabs>
                <w:tab w:val="left" w:pos="567"/>
              </w:tabs>
              <w:suppressAutoHyphens/>
              <w:jc w:val="both"/>
              <w:rPr>
                <w:rFonts w:ascii="Trebuchet MS" w:hAnsi="Trebuchet MS"/>
                <w:spacing w:val="-2"/>
                <w:sz w:val="22"/>
                <w:szCs w:val="22"/>
              </w:rPr>
            </w:pPr>
          </w:p>
        </w:tc>
        <w:tc>
          <w:tcPr>
            <w:tcW w:w="1622" w:type="dxa"/>
            <w:tcBorders>
              <w:top w:val="nil"/>
              <w:left w:val="nil"/>
              <w:bottom w:val="nil"/>
              <w:right w:val="nil"/>
            </w:tcBorders>
          </w:tcPr>
          <w:p w14:paraId="5D6C036C"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13CC2E17" w14:textId="77777777" w:rsidR="00035321" w:rsidRDefault="00035321">
            <w:pPr>
              <w:tabs>
                <w:tab w:val="left" w:pos="567"/>
              </w:tabs>
              <w:suppressAutoHyphens/>
              <w:jc w:val="both"/>
              <w:rPr>
                <w:rFonts w:ascii="Trebuchet MS" w:hAnsi="Trebuchet MS"/>
                <w:spacing w:val="-2"/>
                <w:sz w:val="22"/>
                <w:szCs w:val="22"/>
              </w:rPr>
            </w:pPr>
          </w:p>
        </w:tc>
        <w:tc>
          <w:tcPr>
            <w:tcW w:w="619" w:type="dxa"/>
            <w:tcBorders>
              <w:top w:val="nil"/>
              <w:left w:val="nil"/>
              <w:bottom w:val="nil"/>
              <w:right w:val="nil"/>
            </w:tcBorders>
          </w:tcPr>
          <w:p w14:paraId="1B10D265"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right w:val="nil"/>
            </w:tcBorders>
          </w:tcPr>
          <w:p w14:paraId="6F641C58" w14:textId="77777777" w:rsidR="00035321" w:rsidRDefault="00035321">
            <w:pPr>
              <w:tabs>
                <w:tab w:val="left" w:pos="567"/>
              </w:tabs>
              <w:suppressAutoHyphens/>
              <w:jc w:val="both"/>
              <w:rPr>
                <w:rFonts w:ascii="Trebuchet MS" w:hAnsi="Trebuchet MS"/>
                <w:spacing w:val="-2"/>
                <w:sz w:val="22"/>
                <w:szCs w:val="22"/>
              </w:rPr>
            </w:pPr>
          </w:p>
        </w:tc>
        <w:tc>
          <w:tcPr>
            <w:tcW w:w="1595" w:type="dxa"/>
            <w:gridSpan w:val="2"/>
            <w:tcBorders>
              <w:top w:val="nil"/>
              <w:left w:val="nil"/>
              <w:bottom w:val="nil"/>
              <w:right w:val="nil"/>
            </w:tcBorders>
          </w:tcPr>
          <w:p w14:paraId="6EA049E3"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163F754A" w14:textId="77777777" w:rsidR="00035321" w:rsidRDefault="00035321">
            <w:pPr>
              <w:tabs>
                <w:tab w:val="left" w:pos="567"/>
              </w:tabs>
              <w:suppressAutoHyphens/>
              <w:jc w:val="both"/>
              <w:rPr>
                <w:rFonts w:ascii="Trebuchet MS" w:hAnsi="Trebuchet MS"/>
                <w:spacing w:val="-2"/>
                <w:sz w:val="22"/>
                <w:szCs w:val="22"/>
              </w:rPr>
            </w:pPr>
          </w:p>
        </w:tc>
        <w:tc>
          <w:tcPr>
            <w:tcW w:w="832" w:type="dxa"/>
            <w:tcBorders>
              <w:top w:val="nil"/>
              <w:left w:val="nil"/>
              <w:bottom w:val="nil"/>
              <w:right w:val="nil"/>
            </w:tcBorders>
          </w:tcPr>
          <w:p w14:paraId="1B835A0C" w14:textId="77777777" w:rsidR="00035321" w:rsidRDefault="00035321">
            <w:pPr>
              <w:tabs>
                <w:tab w:val="left" w:pos="567"/>
              </w:tabs>
              <w:suppressAutoHyphens/>
              <w:jc w:val="both"/>
              <w:rPr>
                <w:rFonts w:ascii="Trebuchet MS" w:hAnsi="Trebuchet MS"/>
                <w:spacing w:val="-2"/>
                <w:sz w:val="22"/>
                <w:szCs w:val="22"/>
              </w:rPr>
            </w:pPr>
          </w:p>
        </w:tc>
        <w:tc>
          <w:tcPr>
            <w:tcW w:w="903" w:type="dxa"/>
            <w:gridSpan w:val="2"/>
            <w:tcBorders>
              <w:top w:val="nil"/>
              <w:left w:val="nil"/>
              <w:bottom w:val="nil"/>
              <w:right w:val="nil"/>
            </w:tcBorders>
          </w:tcPr>
          <w:p w14:paraId="192240C0"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right w:val="nil"/>
            </w:tcBorders>
          </w:tcPr>
          <w:p w14:paraId="521AB6AD"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tcBorders>
          </w:tcPr>
          <w:p w14:paraId="65DEFC23" w14:textId="77777777" w:rsidR="00035321" w:rsidRDefault="00035321">
            <w:pPr>
              <w:tabs>
                <w:tab w:val="left" w:pos="567"/>
              </w:tabs>
              <w:suppressAutoHyphens/>
              <w:jc w:val="both"/>
              <w:rPr>
                <w:rFonts w:ascii="Trebuchet MS" w:hAnsi="Trebuchet MS"/>
                <w:spacing w:val="-2"/>
                <w:sz w:val="22"/>
                <w:szCs w:val="22"/>
              </w:rPr>
            </w:pPr>
          </w:p>
        </w:tc>
      </w:tr>
      <w:tr w:rsidR="00035321" w14:paraId="496A5280" w14:textId="77777777">
        <w:tc>
          <w:tcPr>
            <w:tcW w:w="236" w:type="dxa"/>
            <w:tcBorders>
              <w:top w:val="nil"/>
              <w:bottom w:val="nil"/>
              <w:right w:val="nil"/>
            </w:tcBorders>
          </w:tcPr>
          <w:p w14:paraId="441382D7"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nil"/>
              <w:right w:val="nil"/>
            </w:tcBorders>
          </w:tcPr>
          <w:p w14:paraId="3B8F4281" w14:textId="77777777" w:rsidR="00035321" w:rsidRDefault="00035321">
            <w:pPr>
              <w:tabs>
                <w:tab w:val="left" w:pos="567"/>
              </w:tabs>
              <w:suppressAutoHyphens/>
              <w:jc w:val="right"/>
              <w:rPr>
                <w:rFonts w:ascii="Trebuchet MS" w:hAnsi="Trebuchet MS"/>
                <w:spacing w:val="-2"/>
                <w:sz w:val="22"/>
                <w:szCs w:val="22"/>
              </w:rPr>
            </w:pPr>
          </w:p>
        </w:tc>
        <w:tc>
          <w:tcPr>
            <w:tcW w:w="284" w:type="dxa"/>
            <w:tcBorders>
              <w:top w:val="nil"/>
              <w:left w:val="nil"/>
              <w:bottom w:val="nil"/>
              <w:right w:val="single" w:sz="4" w:space="0" w:color="auto"/>
            </w:tcBorders>
          </w:tcPr>
          <w:p w14:paraId="01F724E3"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left w:val="single" w:sz="4" w:space="0" w:color="auto"/>
              <w:bottom w:val="nil"/>
              <w:right w:val="nil"/>
            </w:tcBorders>
          </w:tcPr>
          <w:p w14:paraId="014EB9A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1134" w:type="dxa"/>
            <w:gridSpan w:val="2"/>
            <w:tcBorders>
              <w:top w:val="nil"/>
              <w:left w:val="nil"/>
              <w:bottom w:val="nil"/>
              <w:right w:val="single" w:sz="4" w:space="0" w:color="auto"/>
            </w:tcBorders>
          </w:tcPr>
          <w:p w14:paraId="44354DC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1134" w:type="dxa"/>
            <w:tcBorders>
              <w:top w:val="nil"/>
              <w:left w:val="single" w:sz="4" w:space="0" w:color="auto"/>
              <w:bottom w:val="nil"/>
              <w:right w:val="single" w:sz="4" w:space="0" w:color="auto"/>
            </w:tcBorders>
          </w:tcPr>
          <w:p w14:paraId="4BF5C3C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Total</w:t>
            </w:r>
          </w:p>
        </w:tc>
        <w:tc>
          <w:tcPr>
            <w:tcW w:w="284" w:type="dxa"/>
            <w:tcBorders>
              <w:top w:val="nil"/>
              <w:left w:val="single" w:sz="4" w:space="0" w:color="auto"/>
              <w:bottom w:val="nil"/>
              <w:right w:val="single" w:sz="4" w:space="0" w:color="auto"/>
            </w:tcBorders>
          </w:tcPr>
          <w:p w14:paraId="2E644CA9"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left w:val="single" w:sz="4" w:space="0" w:color="auto"/>
              <w:bottom w:val="nil"/>
              <w:right w:val="nil"/>
            </w:tcBorders>
          </w:tcPr>
          <w:p w14:paraId="58DDBF0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886" w:type="dxa"/>
            <w:gridSpan w:val="2"/>
            <w:tcBorders>
              <w:top w:val="nil"/>
              <w:left w:val="nil"/>
              <w:bottom w:val="nil"/>
              <w:right w:val="single" w:sz="4" w:space="0" w:color="auto"/>
            </w:tcBorders>
          </w:tcPr>
          <w:p w14:paraId="4DF6E60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886" w:type="dxa"/>
            <w:gridSpan w:val="2"/>
            <w:tcBorders>
              <w:top w:val="nil"/>
              <w:left w:val="single" w:sz="4" w:space="0" w:color="auto"/>
              <w:bottom w:val="nil"/>
            </w:tcBorders>
          </w:tcPr>
          <w:p w14:paraId="13E497D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Total</w:t>
            </w:r>
          </w:p>
        </w:tc>
        <w:tc>
          <w:tcPr>
            <w:tcW w:w="886" w:type="dxa"/>
            <w:tcBorders>
              <w:top w:val="nil"/>
              <w:bottom w:val="nil"/>
            </w:tcBorders>
          </w:tcPr>
          <w:p w14:paraId="43A26E3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Total</w:t>
            </w:r>
          </w:p>
        </w:tc>
      </w:tr>
      <w:tr w:rsidR="00035321" w14:paraId="393C87C5" w14:textId="77777777">
        <w:tc>
          <w:tcPr>
            <w:tcW w:w="236" w:type="dxa"/>
            <w:tcBorders>
              <w:top w:val="nil"/>
              <w:bottom w:val="nil"/>
              <w:right w:val="nil"/>
            </w:tcBorders>
          </w:tcPr>
          <w:p w14:paraId="0EEBC647"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single" w:sz="4" w:space="0" w:color="auto"/>
              <w:right w:val="nil"/>
            </w:tcBorders>
          </w:tcPr>
          <w:p w14:paraId="06225A1A" w14:textId="77777777" w:rsidR="00035321" w:rsidRDefault="00035321">
            <w:pPr>
              <w:tabs>
                <w:tab w:val="left" w:pos="567"/>
              </w:tabs>
              <w:suppressAutoHyphens/>
              <w:jc w:val="right"/>
              <w:rPr>
                <w:rFonts w:ascii="Trebuchet MS" w:hAnsi="Trebuchet MS"/>
                <w:spacing w:val="-2"/>
                <w:sz w:val="22"/>
                <w:szCs w:val="22"/>
              </w:rPr>
            </w:pPr>
          </w:p>
        </w:tc>
        <w:tc>
          <w:tcPr>
            <w:tcW w:w="284" w:type="dxa"/>
            <w:tcBorders>
              <w:top w:val="nil"/>
              <w:left w:val="nil"/>
              <w:bottom w:val="single" w:sz="4" w:space="0" w:color="auto"/>
              <w:right w:val="single" w:sz="4" w:space="0" w:color="auto"/>
            </w:tcBorders>
          </w:tcPr>
          <w:p w14:paraId="6EE755C8"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left w:val="single" w:sz="4" w:space="0" w:color="auto"/>
              <w:bottom w:val="single" w:sz="4" w:space="0" w:color="auto"/>
              <w:right w:val="nil"/>
            </w:tcBorders>
          </w:tcPr>
          <w:p w14:paraId="3BD2DEA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134" w:type="dxa"/>
            <w:gridSpan w:val="2"/>
            <w:tcBorders>
              <w:top w:val="nil"/>
              <w:left w:val="nil"/>
              <w:bottom w:val="single" w:sz="4" w:space="0" w:color="auto"/>
              <w:right w:val="single" w:sz="4" w:space="0" w:color="auto"/>
            </w:tcBorders>
          </w:tcPr>
          <w:p w14:paraId="23B4966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134" w:type="dxa"/>
            <w:tcBorders>
              <w:top w:val="nil"/>
              <w:left w:val="single" w:sz="4" w:space="0" w:color="auto"/>
              <w:bottom w:val="single" w:sz="4" w:space="0" w:color="auto"/>
              <w:right w:val="single" w:sz="4" w:space="0" w:color="auto"/>
            </w:tcBorders>
          </w:tcPr>
          <w:p w14:paraId="61FA5F7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1&amp;2</w:t>
            </w:r>
          </w:p>
        </w:tc>
        <w:tc>
          <w:tcPr>
            <w:tcW w:w="284" w:type="dxa"/>
            <w:tcBorders>
              <w:top w:val="nil"/>
              <w:left w:val="single" w:sz="4" w:space="0" w:color="auto"/>
              <w:bottom w:val="single" w:sz="4" w:space="0" w:color="auto"/>
              <w:right w:val="single" w:sz="4" w:space="0" w:color="auto"/>
            </w:tcBorders>
          </w:tcPr>
          <w:p w14:paraId="5D2DD3C3"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left w:val="single" w:sz="4" w:space="0" w:color="auto"/>
              <w:bottom w:val="single" w:sz="4" w:space="0" w:color="auto"/>
              <w:right w:val="nil"/>
            </w:tcBorders>
          </w:tcPr>
          <w:p w14:paraId="4221D72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886" w:type="dxa"/>
            <w:gridSpan w:val="2"/>
            <w:tcBorders>
              <w:top w:val="nil"/>
              <w:left w:val="nil"/>
              <w:bottom w:val="single" w:sz="4" w:space="0" w:color="auto"/>
              <w:right w:val="single" w:sz="4" w:space="0" w:color="auto"/>
            </w:tcBorders>
          </w:tcPr>
          <w:p w14:paraId="2746C70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886" w:type="dxa"/>
            <w:gridSpan w:val="2"/>
            <w:tcBorders>
              <w:top w:val="nil"/>
              <w:left w:val="single" w:sz="4" w:space="0" w:color="auto"/>
              <w:bottom w:val="single" w:sz="4" w:space="0" w:color="auto"/>
            </w:tcBorders>
          </w:tcPr>
          <w:p w14:paraId="614F5B8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3&amp;4</w:t>
            </w:r>
          </w:p>
        </w:tc>
        <w:tc>
          <w:tcPr>
            <w:tcW w:w="886" w:type="dxa"/>
            <w:tcBorders>
              <w:top w:val="nil"/>
              <w:bottom w:val="single" w:sz="4" w:space="0" w:color="auto"/>
            </w:tcBorders>
          </w:tcPr>
          <w:p w14:paraId="3C76EBB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all yrs</w:t>
            </w:r>
          </w:p>
        </w:tc>
      </w:tr>
      <w:tr w:rsidR="00035321" w14:paraId="084A3C2F" w14:textId="77777777">
        <w:tc>
          <w:tcPr>
            <w:tcW w:w="236" w:type="dxa"/>
            <w:tcBorders>
              <w:top w:val="nil"/>
              <w:bottom w:val="nil"/>
              <w:right w:val="nil"/>
            </w:tcBorders>
          </w:tcPr>
          <w:p w14:paraId="62315952"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single" w:sz="4" w:space="0" w:color="auto"/>
              <w:left w:val="nil"/>
              <w:bottom w:val="nil"/>
              <w:right w:val="nil"/>
            </w:tcBorders>
          </w:tcPr>
          <w:p w14:paraId="1A3C86F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flow</w:t>
            </w:r>
          </w:p>
        </w:tc>
        <w:tc>
          <w:tcPr>
            <w:tcW w:w="284" w:type="dxa"/>
            <w:tcBorders>
              <w:top w:val="single" w:sz="4" w:space="0" w:color="auto"/>
              <w:left w:val="nil"/>
              <w:bottom w:val="nil"/>
              <w:right w:val="single" w:sz="4" w:space="0" w:color="auto"/>
            </w:tcBorders>
          </w:tcPr>
          <w:p w14:paraId="1F119176"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single" w:sz="4" w:space="0" w:color="auto"/>
              <w:left w:val="single" w:sz="4" w:space="0" w:color="auto"/>
              <w:bottom w:val="nil"/>
              <w:right w:val="nil"/>
            </w:tcBorders>
          </w:tcPr>
          <w:p w14:paraId="0006216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134" w:type="dxa"/>
            <w:gridSpan w:val="2"/>
            <w:tcBorders>
              <w:top w:val="single" w:sz="4" w:space="0" w:color="auto"/>
              <w:left w:val="nil"/>
              <w:bottom w:val="nil"/>
              <w:right w:val="single" w:sz="4" w:space="0" w:color="auto"/>
            </w:tcBorders>
          </w:tcPr>
          <w:p w14:paraId="063C357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134" w:type="dxa"/>
            <w:tcBorders>
              <w:top w:val="single" w:sz="4" w:space="0" w:color="auto"/>
              <w:left w:val="single" w:sz="4" w:space="0" w:color="auto"/>
              <w:bottom w:val="nil"/>
              <w:right w:val="single" w:sz="4" w:space="0" w:color="auto"/>
            </w:tcBorders>
          </w:tcPr>
          <w:p w14:paraId="4EDC409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w:t>
            </w:r>
          </w:p>
        </w:tc>
        <w:tc>
          <w:tcPr>
            <w:tcW w:w="284" w:type="dxa"/>
            <w:tcBorders>
              <w:top w:val="single" w:sz="4" w:space="0" w:color="auto"/>
              <w:left w:val="single" w:sz="4" w:space="0" w:color="auto"/>
              <w:bottom w:val="nil"/>
              <w:right w:val="single" w:sz="4" w:space="0" w:color="auto"/>
            </w:tcBorders>
          </w:tcPr>
          <w:p w14:paraId="72A7D6D7"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single" w:sz="4" w:space="0" w:color="auto"/>
              <w:left w:val="single" w:sz="4" w:space="0" w:color="auto"/>
              <w:bottom w:val="nil"/>
              <w:right w:val="nil"/>
            </w:tcBorders>
          </w:tcPr>
          <w:p w14:paraId="2BE9DDE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886" w:type="dxa"/>
            <w:gridSpan w:val="2"/>
            <w:tcBorders>
              <w:top w:val="single" w:sz="4" w:space="0" w:color="auto"/>
              <w:left w:val="nil"/>
              <w:bottom w:val="nil"/>
              <w:right w:val="single" w:sz="4" w:space="0" w:color="auto"/>
            </w:tcBorders>
          </w:tcPr>
          <w:p w14:paraId="45F1F09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886" w:type="dxa"/>
            <w:gridSpan w:val="2"/>
            <w:tcBorders>
              <w:top w:val="single" w:sz="4" w:space="0" w:color="auto"/>
              <w:left w:val="single" w:sz="4" w:space="0" w:color="auto"/>
              <w:bottom w:val="nil"/>
            </w:tcBorders>
          </w:tcPr>
          <w:p w14:paraId="6DA84B6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+300</w:t>
            </w:r>
          </w:p>
        </w:tc>
        <w:tc>
          <w:tcPr>
            <w:tcW w:w="886" w:type="dxa"/>
            <w:tcBorders>
              <w:top w:val="single" w:sz="4" w:space="0" w:color="auto"/>
              <w:bottom w:val="nil"/>
            </w:tcBorders>
          </w:tcPr>
          <w:p w14:paraId="6C620AE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r>
      <w:tr w:rsidR="00035321" w14:paraId="4C550834" w14:textId="77777777">
        <w:tc>
          <w:tcPr>
            <w:tcW w:w="236" w:type="dxa"/>
            <w:tcBorders>
              <w:top w:val="nil"/>
              <w:bottom w:val="nil"/>
              <w:right w:val="nil"/>
            </w:tcBorders>
          </w:tcPr>
          <w:p w14:paraId="22F383F5" w14:textId="77777777" w:rsidR="00035321" w:rsidRDefault="00035321">
            <w:pPr>
              <w:tabs>
                <w:tab w:val="left" w:pos="567"/>
              </w:tabs>
              <w:suppressAutoHyphens/>
              <w:jc w:val="right"/>
              <w:rPr>
                <w:rFonts w:ascii="Trebuchet MS" w:hAnsi="Trebuchet MS"/>
                <w:spacing w:val="-2"/>
                <w:sz w:val="22"/>
                <w:szCs w:val="22"/>
              </w:rPr>
            </w:pPr>
          </w:p>
        </w:tc>
        <w:tc>
          <w:tcPr>
            <w:tcW w:w="8851" w:type="dxa"/>
            <w:gridSpan w:val="15"/>
            <w:tcBorders>
              <w:top w:val="nil"/>
              <w:left w:val="nil"/>
              <w:bottom w:val="nil"/>
            </w:tcBorders>
          </w:tcPr>
          <w:p w14:paraId="731A2046" w14:textId="77777777" w:rsidR="00035321" w:rsidRDefault="00035321">
            <w:pPr>
              <w:tabs>
                <w:tab w:val="left" w:pos="567"/>
              </w:tabs>
              <w:suppressAutoHyphens/>
              <w:rPr>
                <w:rFonts w:ascii="Trebuchet MS" w:hAnsi="Trebuchet MS"/>
                <w:spacing w:val="-2"/>
                <w:sz w:val="22"/>
                <w:szCs w:val="22"/>
              </w:rPr>
            </w:pPr>
          </w:p>
        </w:tc>
      </w:tr>
      <w:tr w:rsidR="00035321" w14:paraId="019962A1" w14:textId="77777777">
        <w:tc>
          <w:tcPr>
            <w:tcW w:w="236" w:type="dxa"/>
            <w:tcBorders>
              <w:top w:val="nil"/>
              <w:bottom w:val="nil"/>
              <w:right w:val="nil"/>
            </w:tcBorders>
          </w:tcPr>
          <w:p w14:paraId="75288695" w14:textId="77777777" w:rsidR="00035321" w:rsidRDefault="00035321">
            <w:pPr>
              <w:tabs>
                <w:tab w:val="left" w:pos="567"/>
              </w:tabs>
              <w:suppressAutoHyphens/>
              <w:jc w:val="right"/>
              <w:rPr>
                <w:rFonts w:ascii="Trebuchet MS" w:hAnsi="Trebuchet MS"/>
                <w:spacing w:val="-2"/>
                <w:sz w:val="22"/>
                <w:szCs w:val="22"/>
              </w:rPr>
            </w:pPr>
          </w:p>
        </w:tc>
        <w:tc>
          <w:tcPr>
            <w:tcW w:w="8851" w:type="dxa"/>
            <w:gridSpan w:val="15"/>
            <w:tcBorders>
              <w:top w:val="nil"/>
              <w:left w:val="nil"/>
              <w:bottom w:val="nil"/>
            </w:tcBorders>
          </w:tcPr>
          <w:p w14:paraId="2EBFFE36"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flow</w:t>
            </w:r>
          </w:p>
          <w:p w14:paraId="16882FA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discounted at -</w:t>
            </w:r>
          </w:p>
        </w:tc>
      </w:tr>
      <w:tr w:rsidR="00035321" w14:paraId="50BDB02B" w14:textId="77777777">
        <w:tc>
          <w:tcPr>
            <w:tcW w:w="236" w:type="dxa"/>
            <w:tcBorders>
              <w:top w:val="nil"/>
              <w:bottom w:val="nil"/>
              <w:right w:val="nil"/>
            </w:tcBorders>
          </w:tcPr>
          <w:p w14:paraId="7469741B"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nil"/>
              <w:right w:val="nil"/>
            </w:tcBorders>
          </w:tcPr>
          <w:p w14:paraId="0C9823C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284" w:type="dxa"/>
            <w:tcBorders>
              <w:top w:val="nil"/>
              <w:left w:val="nil"/>
              <w:bottom w:val="nil"/>
            </w:tcBorders>
          </w:tcPr>
          <w:p w14:paraId="43A23561"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bottom w:val="nil"/>
              <w:right w:val="nil"/>
            </w:tcBorders>
          </w:tcPr>
          <w:p w14:paraId="40E6B62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134" w:type="dxa"/>
            <w:gridSpan w:val="2"/>
            <w:tcBorders>
              <w:top w:val="nil"/>
              <w:left w:val="nil"/>
              <w:bottom w:val="nil"/>
            </w:tcBorders>
          </w:tcPr>
          <w:p w14:paraId="6DE625C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134" w:type="dxa"/>
            <w:tcBorders>
              <w:top w:val="nil"/>
              <w:bottom w:val="nil"/>
            </w:tcBorders>
          </w:tcPr>
          <w:p w14:paraId="3143D43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w:t>
            </w:r>
          </w:p>
        </w:tc>
        <w:tc>
          <w:tcPr>
            <w:tcW w:w="284" w:type="dxa"/>
            <w:tcBorders>
              <w:top w:val="nil"/>
              <w:bottom w:val="nil"/>
            </w:tcBorders>
          </w:tcPr>
          <w:p w14:paraId="12319103"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bottom w:val="nil"/>
              <w:right w:val="nil"/>
            </w:tcBorders>
          </w:tcPr>
          <w:p w14:paraId="1294CEB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886" w:type="dxa"/>
            <w:gridSpan w:val="2"/>
            <w:tcBorders>
              <w:top w:val="nil"/>
              <w:left w:val="nil"/>
              <w:bottom w:val="nil"/>
            </w:tcBorders>
          </w:tcPr>
          <w:p w14:paraId="71CA5BC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886" w:type="dxa"/>
            <w:gridSpan w:val="2"/>
            <w:tcBorders>
              <w:top w:val="nil"/>
              <w:bottom w:val="nil"/>
            </w:tcBorders>
          </w:tcPr>
          <w:p w14:paraId="7B2ED3D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+300</w:t>
            </w:r>
          </w:p>
        </w:tc>
        <w:tc>
          <w:tcPr>
            <w:tcW w:w="886" w:type="dxa"/>
            <w:tcBorders>
              <w:top w:val="nil"/>
              <w:bottom w:val="nil"/>
            </w:tcBorders>
          </w:tcPr>
          <w:p w14:paraId="4E81484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r>
      <w:tr w:rsidR="00035321" w14:paraId="7BE2F01B" w14:textId="77777777">
        <w:tc>
          <w:tcPr>
            <w:tcW w:w="236" w:type="dxa"/>
            <w:tcBorders>
              <w:top w:val="nil"/>
              <w:bottom w:val="nil"/>
              <w:right w:val="nil"/>
            </w:tcBorders>
          </w:tcPr>
          <w:p w14:paraId="181C3133"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nil"/>
              <w:right w:val="nil"/>
            </w:tcBorders>
          </w:tcPr>
          <w:p w14:paraId="0C98214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284" w:type="dxa"/>
            <w:tcBorders>
              <w:top w:val="nil"/>
              <w:left w:val="nil"/>
              <w:bottom w:val="nil"/>
            </w:tcBorders>
          </w:tcPr>
          <w:p w14:paraId="4340AF80"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bottom w:val="nil"/>
              <w:right w:val="nil"/>
            </w:tcBorders>
          </w:tcPr>
          <w:p w14:paraId="2399A92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-91</w:t>
            </w:r>
          </w:p>
        </w:tc>
        <w:tc>
          <w:tcPr>
            <w:tcW w:w="1134" w:type="dxa"/>
            <w:gridSpan w:val="2"/>
            <w:tcBorders>
              <w:top w:val="nil"/>
              <w:left w:val="nil"/>
              <w:bottom w:val="nil"/>
            </w:tcBorders>
          </w:tcPr>
          <w:p w14:paraId="58FA127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-83</w:t>
            </w:r>
          </w:p>
        </w:tc>
        <w:tc>
          <w:tcPr>
            <w:tcW w:w="1134" w:type="dxa"/>
            <w:tcBorders>
              <w:top w:val="nil"/>
              <w:bottom w:val="nil"/>
            </w:tcBorders>
          </w:tcPr>
          <w:p w14:paraId="0CA3DB1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-174</w:t>
            </w:r>
          </w:p>
        </w:tc>
        <w:tc>
          <w:tcPr>
            <w:tcW w:w="284" w:type="dxa"/>
            <w:tcBorders>
              <w:top w:val="nil"/>
              <w:bottom w:val="nil"/>
            </w:tcBorders>
          </w:tcPr>
          <w:p w14:paraId="0517E19D"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bottom w:val="nil"/>
              <w:right w:val="nil"/>
            </w:tcBorders>
          </w:tcPr>
          <w:p w14:paraId="0036EDA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+113</w:t>
            </w:r>
          </w:p>
        </w:tc>
        <w:tc>
          <w:tcPr>
            <w:tcW w:w="886" w:type="dxa"/>
            <w:gridSpan w:val="2"/>
            <w:tcBorders>
              <w:top w:val="nil"/>
              <w:left w:val="nil"/>
              <w:bottom w:val="nil"/>
            </w:tcBorders>
          </w:tcPr>
          <w:p w14:paraId="5646BF5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+102</w:t>
            </w:r>
          </w:p>
        </w:tc>
        <w:tc>
          <w:tcPr>
            <w:tcW w:w="886" w:type="dxa"/>
            <w:gridSpan w:val="2"/>
            <w:tcBorders>
              <w:top w:val="nil"/>
              <w:bottom w:val="nil"/>
            </w:tcBorders>
          </w:tcPr>
          <w:p w14:paraId="7327002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+215</w:t>
            </w:r>
          </w:p>
        </w:tc>
        <w:tc>
          <w:tcPr>
            <w:tcW w:w="886" w:type="dxa"/>
            <w:tcBorders>
              <w:top w:val="nil"/>
              <w:bottom w:val="nil"/>
            </w:tcBorders>
          </w:tcPr>
          <w:p w14:paraId="3A3E1CC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+41</w:t>
            </w:r>
          </w:p>
        </w:tc>
      </w:tr>
      <w:tr w:rsidR="00035321" w14:paraId="51F7FFB9" w14:textId="77777777">
        <w:tc>
          <w:tcPr>
            <w:tcW w:w="236" w:type="dxa"/>
            <w:tcBorders>
              <w:top w:val="nil"/>
              <w:bottom w:val="nil"/>
              <w:right w:val="nil"/>
            </w:tcBorders>
          </w:tcPr>
          <w:p w14:paraId="4C2238A4"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nil"/>
              <w:right w:val="nil"/>
            </w:tcBorders>
          </w:tcPr>
          <w:p w14:paraId="57E3B6B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284" w:type="dxa"/>
            <w:tcBorders>
              <w:top w:val="nil"/>
              <w:left w:val="nil"/>
              <w:bottom w:val="nil"/>
            </w:tcBorders>
          </w:tcPr>
          <w:p w14:paraId="55E604E4"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bottom w:val="nil"/>
              <w:right w:val="nil"/>
            </w:tcBorders>
          </w:tcPr>
          <w:p w14:paraId="74567A5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-87</w:t>
            </w:r>
          </w:p>
        </w:tc>
        <w:tc>
          <w:tcPr>
            <w:tcW w:w="1134" w:type="dxa"/>
            <w:gridSpan w:val="2"/>
            <w:tcBorders>
              <w:top w:val="nil"/>
              <w:left w:val="nil"/>
              <w:bottom w:val="nil"/>
            </w:tcBorders>
          </w:tcPr>
          <w:p w14:paraId="349F46F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-76</w:t>
            </w:r>
          </w:p>
        </w:tc>
        <w:tc>
          <w:tcPr>
            <w:tcW w:w="1134" w:type="dxa"/>
            <w:tcBorders>
              <w:top w:val="nil"/>
              <w:bottom w:val="nil"/>
            </w:tcBorders>
          </w:tcPr>
          <w:p w14:paraId="5D71A3B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-163</w:t>
            </w:r>
          </w:p>
        </w:tc>
        <w:tc>
          <w:tcPr>
            <w:tcW w:w="284" w:type="dxa"/>
            <w:tcBorders>
              <w:top w:val="nil"/>
              <w:bottom w:val="nil"/>
            </w:tcBorders>
          </w:tcPr>
          <w:p w14:paraId="6BA31366"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bottom w:val="nil"/>
              <w:right w:val="nil"/>
            </w:tcBorders>
          </w:tcPr>
          <w:p w14:paraId="6A2C216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+99</w:t>
            </w:r>
          </w:p>
        </w:tc>
        <w:tc>
          <w:tcPr>
            <w:tcW w:w="886" w:type="dxa"/>
            <w:gridSpan w:val="2"/>
            <w:tcBorders>
              <w:top w:val="nil"/>
              <w:left w:val="nil"/>
              <w:bottom w:val="nil"/>
            </w:tcBorders>
          </w:tcPr>
          <w:p w14:paraId="3A0AFF5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+86</w:t>
            </w:r>
          </w:p>
        </w:tc>
        <w:tc>
          <w:tcPr>
            <w:tcW w:w="886" w:type="dxa"/>
            <w:gridSpan w:val="2"/>
            <w:tcBorders>
              <w:top w:val="nil"/>
              <w:bottom w:val="nil"/>
            </w:tcBorders>
          </w:tcPr>
          <w:p w14:paraId="52F2243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+185</w:t>
            </w:r>
          </w:p>
        </w:tc>
        <w:tc>
          <w:tcPr>
            <w:tcW w:w="886" w:type="dxa"/>
            <w:tcBorders>
              <w:top w:val="nil"/>
              <w:bottom w:val="nil"/>
            </w:tcBorders>
          </w:tcPr>
          <w:p w14:paraId="2E641EA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+22</w:t>
            </w:r>
          </w:p>
        </w:tc>
      </w:tr>
      <w:tr w:rsidR="00035321" w14:paraId="0365916B" w14:textId="77777777">
        <w:tc>
          <w:tcPr>
            <w:tcW w:w="236" w:type="dxa"/>
            <w:tcBorders>
              <w:top w:val="nil"/>
              <w:bottom w:val="nil"/>
              <w:right w:val="nil"/>
            </w:tcBorders>
          </w:tcPr>
          <w:p w14:paraId="321A3200"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nil"/>
              <w:right w:val="nil"/>
            </w:tcBorders>
          </w:tcPr>
          <w:p w14:paraId="31FD030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284" w:type="dxa"/>
            <w:tcBorders>
              <w:top w:val="nil"/>
              <w:left w:val="nil"/>
              <w:bottom w:val="nil"/>
            </w:tcBorders>
          </w:tcPr>
          <w:p w14:paraId="52698233"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bottom w:val="nil"/>
              <w:right w:val="nil"/>
            </w:tcBorders>
          </w:tcPr>
          <w:p w14:paraId="34B4BEE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-83</w:t>
            </w:r>
          </w:p>
        </w:tc>
        <w:tc>
          <w:tcPr>
            <w:tcW w:w="1134" w:type="dxa"/>
            <w:gridSpan w:val="2"/>
            <w:tcBorders>
              <w:top w:val="nil"/>
              <w:left w:val="nil"/>
              <w:bottom w:val="nil"/>
            </w:tcBorders>
          </w:tcPr>
          <w:p w14:paraId="150BD49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-69</w:t>
            </w:r>
          </w:p>
        </w:tc>
        <w:tc>
          <w:tcPr>
            <w:tcW w:w="1134" w:type="dxa"/>
            <w:tcBorders>
              <w:top w:val="nil"/>
              <w:bottom w:val="nil"/>
            </w:tcBorders>
          </w:tcPr>
          <w:p w14:paraId="01E6B12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-152</w:t>
            </w:r>
          </w:p>
        </w:tc>
        <w:tc>
          <w:tcPr>
            <w:tcW w:w="284" w:type="dxa"/>
            <w:tcBorders>
              <w:top w:val="nil"/>
              <w:bottom w:val="nil"/>
            </w:tcBorders>
          </w:tcPr>
          <w:p w14:paraId="0A278715"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bottom w:val="nil"/>
              <w:right w:val="nil"/>
            </w:tcBorders>
          </w:tcPr>
          <w:p w14:paraId="2975D68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+87</w:t>
            </w:r>
          </w:p>
        </w:tc>
        <w:tc>
          <w:tcPr>
            <w:tcW w:w="886" w:type="dxa"/>
            <w:gridSpan w:val="2"/>
            <w:tcBorders>
              <w:top w:val="nil"/>
              <w:left w:val="nil"/>
              <w:bottom w:val="nil"/>
            </w:tcBorders>
          </w:tcPr>
          <w:p w14:paraId="28B47FE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+72</w:t>
            </w:r>
          </w:p>
        </w:tc>
        <w:tc>
          <w:tcPr>
            <w:tcW w:w="886" w:type="dxa"/>
            <w:gridSpan w:val="2"/>
            <w:tcBorders>
              <w:top w:val="nil"/>
              <w:bottom w:val="nil"/>
            </w:tcBorders>
          </w:tcPr>
          <w:p w14:paraId="2F9AD33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+159</w:t>
            </w:r>
          </w:p>
        </w:tc>
        <w:tc>
          <w:tcPr>
            <w:tcW w:w="886" w:type="dxa"/>
            <w:tcBorders>
              <w:top w:val="nil"/>
              <w:bottom w:val="nil"/>
            </w:tcBorders>
          </w:tcPr>
          <w:p w14:paraId="61A49E9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w:t>
            </w:r>
          </w:p>
        </w:tc>
      </w:tr>
      <w:tr w:rsidR="00035321" w14:paraId="43186B97" w14:textId="77777777">
        <w:tc>
          <w:tcPr>
            <w:tcW w:w="236" w:type="dxa"/>
            <w:tcBorders>
              <w:top w:val="nil"/>
              <w:bottom w:val="nil"/>
              <w:right w:val="nil"/>
            </w:tcBorders>
          </w:tcPr>
          <w:p w14:paraId="6A885D48"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nil"/>
              <w:right w:val="nil"/>
            </w:tcBorders>
          </w:tcPr>
          <w:p w14:paraId="0C6F81D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284" w:type="dxa"/>
            <w:tcBorders>
              <w:top w:val="nil"/>
              <w:left w:val="nil"/>
              <w:bottom w:val="nil"/>
            </w:tcBorders>
          </w:tcPr>
          <w:p w14:paraId="2CD4605C"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bottom w:val="nil"/>
              <w:right w:val="nil"/>
            </w:tcBorders>
          </w:tcPr>
          <w:p w14:paraId="6A8161B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-80</w:t>
            </w:r>
          </w:p>
        </w:tc>
        <w:tc>
          <w:tcPr>
            <w:tcW w:w="1134" w:type="dxa"/>
            <w:gridSpan w:val="2"/>
            <w:tcBorders>
              <w:top w:val="nil"/>
              <w:left w:val="nil"/>
              <w:bottom w:val="nil"/>
            </w:tcBorders>
          </w:tcPr>
          <w:p w14:paraId="008DACF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-64</w:t>
            </w:r>
          </w:p>
        </w:tc>
        <w:tc>
          <w:tcPr>
            <w:tcW w:w="1134" w:type="dxa"/>
            <w:tcBorders>
              <w:top w:val="nil"/>
              <w:bottom w:val="nil"/>
            </w:tcBorders>
          </w:tcPr>
          <w:p w14:paraId="5630C47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-144</w:t>
            </w:r>
          </w:p>
        </w:tc>
        <w:tc>
          <w:tcPr>
            <w:tcW w:w="284" w:type="dxa"/>
            <w:tcBorders>
              <w:top w:val="nil"/>
              <w:bottom w:val="nil"/>
            </w:tcBorders>
          </w:tcPr>
          <w:p w14:paraId="27EDC913"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bottom w:val="nil"/>
              <w:right w:val="nil"/>
            </w:tcBorders>
          </w:tcPr>
          <w:p w14:paraId="6847938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+77</w:t>
            </w:r>
          </w:p>
        </w:tc>
        <w:tc>
          <w:tcPr>
            <w:tcW w:w="886" w:type="dxa"/>
            <w:gridSpan w:val="2"/>
            <w:tcBorders>
              <w:top w:val="nil"/>
              <w:left w:val="nil"/>
              <w:bottom w:val="nil"/>
            </w:tcBorders>
          </w:tcPr>
          <w:p w14:paraId="1CF4642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+61</w:t>
            </w:r>
          </w:p>
        </w:tc>
        <w:tc>
          <w:tcPr>
            <w:tcW w:w="886" w:type="dxa"/>
            <w:gridSpan w:val="2"/>
            <w:tcBorders>
              <w:top w:val="nil"/>
              <w:bottom w:val="nil"/>
            </w:tcBorders>
          </w:tcPr>
          <w:p w14:paraId="66B34DD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=138</w:t>
            </w:r>
          </w:p>
        </w:tc>
        <w:tc>
          <w:tcPr>
            <w:tcW w:w="886" w:type="dxa"/>
            <w:tcBorders>
              <w:top w:val="nil"/>
              <w:bottom w:val="nil"/>
            </w:tcBorders>
          </w:tcPr>
          <w:p w14:paraId="07BEF06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w:t>
            </w:r>
          </w:p>
        </w:tc>
      </w:tr>
      <w:tr w:rsidR="00035321" w14:paraId="7013CA62" w14:textId="77777777">
        <w:tc>
          <w:tcPr>
            <w:tcW w:w="236" w:type="dxa"/>
            <w:tcBorders>
              <w:top w:val="nil"/>
              <w:right w:val="nil"/>
            </w:tcBorders>
          </w:tcPr>
          <w:p w14:paraId="1AE45C18" w14:textId="77777777" w:rsidR="00035321" w:rsidRDefault="00035321">
            <w:pPr>
              <w:tabs>
                <w:tab w:val="left" w:pos="567"/>
              </w:tabs>
              <w:suppressAutoHyphens/>
              <w:jc w:val="both"/>
              <w:rPr>
                <w:rFonts w:ascii="Trebuchet MS" w:hAnsi="Trebuchet MS"/>
                <w:spacing w:val="-2"/>
                <w:sz w:val="22"/>
                <w:szCs w:val="22"/>
              </w:rPr>
            </w:pPr>
          </w:p>
        </w:tc>
        <w:tc>
          <w:tcPr>
            <w:tcW w:w="1622" w:type="dxa"/>
            <w:tcBorders>
              <w:top w:val="nil"/>
              <w:left w:val="nil"/>
              <w:right w:val="nil"/>
            </w:tcBorders>
          </w:tcPr>
          <w:p w14:paraId="45ADCF33"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right w:val="nil"/>
            </w:tcBorders>
          </w:tcPr>
          <w:p w14:paraId="37F2A022" w14:textId="77777777" w:rsidR="00035321" w:rsidRDefault="00035321">
            <w:pPr>
              <w:tabs>
                <w:tab w:val="left" w:pos="567"/>
              </w:tabs>
              <w:suppressAutoHyphens/>
              <w:jc w:val="both"/>
              <w:rPr>
                <w:rFonts w:ascii="Trebuchet MS" w:hAnsi="Trebuchet MS"/>
                <w:spacing w:val="-2"/>
                <w:sz w:val="22"/>
                <w:szCs w:val="22"/>
              </w:rPr>
            </w:pPr>
          </w:p>
        </w:tc>
        <w:tc>
          <w:tcPr>
            <w:tcW w:w="850" w:type="dxa"/>
            <w:gridSpan w:val="2"/>
            <w:tcBorders>
              <w:top w:val="nil"/>
              <w:left w:val="nil"/>
              <w:right w:val="nil"/>
            </w:tcBorders>
          </w:tcPr>
          <w:p w14:paraId="71F61290" w14:textId="77777777" w:rsidR="00035321" w:rsidRDefault="00035321">
            <w:pPr>
              <w:tabs>
                <w:tab w:val="left" w:pos="567"/>
              </w:tabs>
              <w:suppressAutoHyphens/>
              <w:jc w:val="both"/>
              <w:rPr>
                <w:rFonts w:ascii="Trebuchet MS" w:hAnsi="Trebuchet MS"/>
                <w:spacing w:val="-2"/>
                <w:sz w:val="22"/>
                <w:szCs w:val="22"/>
              </w:rPr>
            </w:pPr>
          </w:p>
        </w:tc>
        <w:tc>
          <w:tcPr>
            <w:tcW w:w="1134" w:type="dxa"/>
            <w:gridSpan w:val="2"/>
            <w:tcBorders>
              <w:top w:val="nil"/>
              <w:left w:val="nil"/>
              <w:right w:val="nil"/>
            </w:tcBorders>
          </w:tcPr>
          <w:p w14:paraId="083312D4"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right w:val="nil"/>
            </w:tcBorders>
          </w:tcPr>
          <w:p w14:paraId="2A6613E0"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right w:val="nil"/>
            </w:tcBorders>
          </w:tcPr>
          <w:p w14:paraId="29154F72" w14:textId="77777777" w:rsidR="00035321" w:rsidRDefault="00035321">
            <w:pPr>
              <w:tabs>
                <w:tab w:val="left" w:pos="567"/>
              </w:tabs>
              <w:suppressAutoHyphens/>
              <w:jc w:val="both"/>
              <w:rPr>
                <w:rFonts w:ascii="Trebuchet MS" w:hAnsi="Trebuchet MS"/>
                <w:spacing w:val="-2"/>
                <w:sz w:val="22"/>
                <w:szCs w:val="22"/>
              </w:rPr>
            </w:pPr>
          </w:p>
        </w:tc>
        <w:tc>
          <w:tcPr>
            <w:tcW w:w="885" w:type="dxa"/>
            <w:gridSpan w:val="2"/>
            <w:tcBorders>
              <w:top w:val="nil"/>
              <w:left w:val="nil"/>
              <w:right w:val="nil"/>
            </w:tcBorders>
          </w:tcPr>
          <w:p w14:paraId="31957E70" w14:textId="77777777" w:rsidR="00035321" w:rsidRDefault="00035321">
            <w:pPr>
              <w:tabs>
                <w:tab w:val="left" w:pos="567"/>
              </w:tabs>
              <w:suppressAutoHyphens/>
              <w:jc w:val="both"/>
              <w:rPr>
                <w:rFonts w:ascii="Trebuchet MS" w:hAnsi="Trebuchet MS"/>
                <w:spacing w:val="-2"/>
                <w:sz w:val="22"/>
                <w:szCs w:val="22"/>
              </w:rPr>
            </w:pPr>
          </w:p>
        </w:tc>
        <w:tc>
          <w:tcPr>
            <w:tcW w:w="886" w:type="dxa"/>
            <w:gridSpan w:val="2"/>
            <w:tcBorders>
              <w:top w:val="nil"/>
              <w:left w:val="nil"/>
              <w:right w:val="nil"/>
            </w:tcBorders>
          </w:tcPr>
          <w:p w14:paraId="4F20671A" w14:textId="77777777" w:rsidR="00035321" w:rsidRDefault="00035321">
            <w:pPr>
              <w:tabs>
                <w:tab w:val="left" w:pos="567"/>
              </w:tabs>
              <w:suppressAutoHyphens/>
              <w:jc w:val="both"/>
              <w:rPr>
                <w:rFonts w:ascii="Trebuchet MS" w:hAnsi="Trebuchet MS"/>
                <w:spacing w:val="-2"/>
                <w:sz w:val="22"/>
                <w:szCs w:val="22"/>
              </w:rPr>
            </w:pPr>
          </w:p>
        </w:tc>
        <w:tc>
          <w:tcPr>
            <w:tcW w:w="886" w:type="dxa"/>
            <w:gridSpan w:val="2"/>
            <w:tcBorders>
              <w:top w:val="nil"/>
              <w:left w:val="nil"/>
              <w:right w:val="nil"/>
            </w:tcBorders>
          </w:tcPr>
          <w:p w14:paraId="2920372C" w14:textId="77777777" w:rsidR="00035321" w:rsidRDefault="00035321">
            <w:pPr>
              <w:tabs>
                <w:tab w:val="left" w:pos="567"/>
              </w:tabs>
              <w:suppressAutoHyphens/>
              <w:jc w:val="both"/>
              <w:rPr>
                <w:rFonts w:ascii="Trebuchet MS" w:hAnsi="Trebuchet MS"/>
                <w:spacing w:val="-2"/>
                <w:sz w:val="22"/>
                <w:szCs w:val="22"/>
              </w:rPr>
            </w:pPr>
          </w:p>
        </w:tc>
        <w:tc>
          <w:tcPr>
            <w:tcW w:w="886" w:type="dxa"/>
            <w:tcBorders>
              <w:top w:val="nil"/>
              <w:left w:val="nil"/>
            </w:tcBorders>
          </w:tcPr>
          <w:p w14:paraId="53F16DF2" w14:textId="77777777" w:rsidR="00035321" w:rsidRDefault="00035321">
            <w:pPr>
              <w:tabs>
                <w:tab w:val="left" w:pos="567"/>
              </w:tabs>
              <w:suppressAutoHyphens/>
              <w:jc w:val="both"/>
              <w:rPr>
                <w:rFonts w:ascii="Trebuchet MS" w:hAnsi="Trebuchet MS"/>
                <w:spacing w:val="-2"/>
                <w:sz w:val="22"/>
                <w:szCs w:val="22"/>
              </w:rPr>
            </w:pPr>
          </w:p>
        </w:tc>
      </w:tr>
    </w:tbl>
    <w:p w14:paraId="4247F9E7" w14:textId="77777777" w:rsidR="00035321" w:rsidRDefault="00035321">
      <w:pPr>
        <w:tabs>
          <w:tab w:val="left" w:pos="567"/>
        </w:tabs>
        <w:suppressAutoHyphens/>
        <w:ind w:left="567"/>
        <w:jc w:val="both"/>
        <w:rPr>
          <w:rFonts w:ascii="Trebuchet MS" w:hAnsi="Trebuchet MS"/>
          <w:spacing w:val="-2"/>
          <w:sz w:val="22"/>
          <w:szCs w:val="22"/>
        </w:rPr>
      </w:pPr>
    </w:p>
    <w:p w14:paraId="5E4AE6C3" w14:textId="77777777" w:rsidR="00035321" w:rsidRDefault="00035321">
      <w:pPr>
        <w:tabs>
          <w:tab w:val="left" w:pos="567"/>
        </w:tabs>
        <w:suppressAutoHyphens/>
        <w:ind w:left="567"/>
        <w:jc w:val="both"/>
        <w:rPr>
          <w:rFonts w:ascii="Trebuchet MS" w:hAnsi="Trebuchet MS"/>
          <w:spacing w:val="-2"/>
          <w:sz w:val="22"/>
          <w:szCs w:val="22"/>
        </w:rPr>
      </w:pPr>
    </w:p>
    <w:p w14:paraId="7A83AA7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It can be seen from this tabulation that, as the discount rate increases from 0% to 25%, the total discounted negative cash flows decrease more slowly (that is, –$200 down to –$144) than the total discounted positive cash flows (+$300 down to +$138). The positive cash flows are discounted more because they occur later in time. At a discount rate somewhere between 20% and 25%, the NPV becomes negative, because the total of the discounted negative cash flows is greater than the total of the discounted positive cash flows. The numbers in the table above are illustrated schematically in Figure 2.</w:t>
      </w:r>
    </w:p>
    <w:p w14:paraId="283093F1" w14:textId="77777777" w:rsidR="00035321" w:rsidRDefault="00035321">
      <w:pPr>
        <w:tabs>
          <w:tab w:val="left" w:pos="567"/>
        </w:tabs>
        <w:suppressAutoHyphens/>
        <w:ind w:left="567"/>
        <w:jc w:val="both"/>
        <w:rPr>
          <w:rFonts w:ascii="Trebuchet MS" w:hAnsi="Trebuchet MS"/>
          <w:spacing w:val="-2"/>
          <w:sz w:val="22"/>
          <w:szCs w:val="22"/>
        </w:rPr>
      </w:pPr>
    </w:p>
    <w:p w14:paraId="6AA85B3E" w14:textId="77777777" w:rsidR="00035321" w:rsidRDefault="00035321">
      <w:pPr>
        <w:tabs>
          <w:tab w:val="left" w:pos="567"/>
        </w:tabs>
        <w:suppressAutoHyphens/>
        <w:ind w:left="567"/>
        <w:jc w:val="both"/>
        <w:rPr>
          <w:rFonts w:ascii="Trebuchet MS" w:hAnsi="Trebuchet MS"/>
          <w:spacing w:val="-2"/>
          <w:sz w:val="22"/>
          <w:szCs w:val="22"/>
        </w:rPr>
      </w:pPr>
    </w:p>
    <w:tbl>
      <w:tblPr>
        <w:tblW w:w="935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
        <w:gridCol w:w="708"/>
        <w:gridCol w:w="734"/>
        <w:gridCol w:w="735"/>
        <w:gridCol w:w="734"/>
        <w:gridCol w:w="735"/>
        <w:gridCol w:w="735"/>
        <w:gridCol w:w="734"/>
        <w:gridCol w:w="735"/>
        <w:gridCol w:w="735"/>
        <w:gridCol w:w="734"/>
        <w:gridCol w:w="735"/>
        <w:gridCol w:w="735"/>
        <w:gridCol w:w="283"/>
      </w:tblGrid>
      <w:tr w:rsidR="00035321" w14:paraId="2AC51DFC" w14:textId="77777777">
        <w:tc>
          <w:tcPr>
            <w:tcW w:w="9355" w:type="dxa"/>
            <w:gridSpan w:val="14"/>
            <w:tcBorders>
              <w:top w:val="single" w:sz="4" w:space="0" w:color="auto"/>
              <w:bottom w:val="nil"/>
            </w:tcBorders>
          </w:tcPr>
          <w:p w14:paraId="57C1396E"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2 - Change in early and late cash flows as discount rate increases</w:t>
            </w:r>
          </w:p>
        </w:tc>
      </w:tr>
      <w:tr w:rsidR="00035321" w14:paraId="41BF48D7" w14:textId="77777777">
        <w:tc>
          <w:tcPr>
            <w:tcW w:w="283" w:type="dxa"/>
            <w:tcBorders>
              <w:top w:val="nil"/>
              <w:bottom w:val="nil"/>
              <w:right w:val="nil"/>
            </w:tcBorders>
          </w:tcPr>
          <w:p w14:paraId="671C0B09"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nil"/>
            </w:tcBorders>
          </w:tcPr>
          <w:p w14:paraId="39E044D7"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6BBDCD83"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B81F986"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744E68E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F1BADC0"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3E5895F"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77D3EDA1"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8503DD0"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9602602"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589F0593"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7A5B2FD"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AD084E7"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0C876877" w14:textId="77777777" w:rsidR="00035321" w:rsidRDefault="00035321">
            <w:pPr>
              <w:tabs>
                <w:tab w:val="left" w:pos="567"/>
              </w:tabs>
              <w:suppressAutoHyphens/>
              <w:jc w:val="both"/>
              <w:rPr>
                <w:rFonts w:ascii="Trebuchet MS" w:hAnsi="Trebuchet MS"/>
                <w:spacing w:val="-2"/>
                <w:sz w:val="22"/>
                <w:szCs w:val="22"/>
              </w:rPr>
            </w:pPr>
          </w:p>
        </w:tc>
      </w:tr>
      <w:tr w:rsidR="00035321" w14:paraId="4F943E15" w14:textId="77777777">
        <w:tc>
          <w:tcPr>
            <w:tcW w:w="283" w:type="dxa"/>
            <w:tcBorders>
              <w:top w:val="nil"/>
              <w:bottom w:val="nil"/>
              <w:right w:val="nil"/>
            </w:tcBorders>
          </w:tcPr>
          <w:p w14:paraId="625A2F01"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38CA1D78"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3CD951D8"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825AFB8"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58D32765"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79B29C7"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69E9A32"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1D8E6761"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B20A756"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EC089CD"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2B73452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0031C90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0FA1126"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4709F18" w14:textId="77777777" w:rsidR="00035321" w:rsidRDefault="00035321">
            <w:pPr>
              <w:tabs>
                <w:tab w:val="left" w:pos="567"/>
              </w:tabs>
              <w:suppressAutoHyphens/>
              <w:jc w:val="both"/>
              <w:rPr>
                <w:rFonts w:ascii="Trebuchet MS" w:hAnsi="Trebuchet MS"/>
                <w:spacing w:val="-2"/>
                <w:sz w:val="22"/>
                <w:szCs w:val="22"/>
              </w:rPr>
            </w:pPr>
          </w:p>
        </w:tc>
      </w:tr>
      <w:tr w:rsidR="00035321" w14:paraId="134F997D" w14:textId="77777777">
        <w:tc>
          <w:tcPr>
            <w:tcW w:w="283" w:type="dxa"/>
            <w:tcBorders>
              <w:top w:val="nil"/>
              <w:bottom w:val="nil"/>
              <w:right w:val="nil"/>
            </w:tcBorders>
          </w:tcPr>
          <w:p w14:paraId="051E79EF"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7D38722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w:t>
            </w:r>
          </w:p>
        </w:tc>
        <w:tc>
          <w:tcPr>
            <w:tcW w:w="734" w:type="dxa"/>
            <w:tcBorders>
              <w:top w:val="nil"/>
              <w:left w:val="single" w:sz="4" w:space="0" w:color="auto"/>
              <w:bottom w:val="nil"/>
              <w:right w:val="nil"/>
            </w:tcBorders>
          </w:tcPr>
          <w:p w14:paraId="79813CE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57728" behindDoc="0" locked="0" layoutInCell="1" allowOverlap="1" wp14:anchorId="594BFA4C" wp14:editId="52CE1F55">
                      <wp:simplePos x="0" y="0"/>
                      <wp:positionH relativeFrom="column">
                        <wp:posOffset>46990</wp:posOffset>
                      </wp:positionH>
                      <wp:positionV relativeFrom="paragraph">
                        <wp:posOffset>81620</wp:posOffset>
                      </wp:positionV>
                      <wp:extent cx="4695825" cy="1594485"/>
                      <wp:effectExtent l="0" t="0" r="28575" b="24765"/>
                      <wp:wrapNone/>
                      <wp:docPr id="39"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95825" cy="1594485"/>
                              </a:xfrm>
                              <a:custGeom>
                                <a:avLst/>
                                <a:gdLst>
                                  <a:gd name="T0" fmla="*/ 0 w 7380"/>
                                  <a:gd name="T1" fmla="*/ 0 h 2520"/>
                                  <a:gd name="T2" fmla="*/ 1620 w 7380"/>
                                  <a:gd name="T3" fmla="*/ 1260 h 2520"/>
                                  <a:gd name="T4" fmla="*/ 3060 w 7380"/>
                                  <a:gd name="T5" fmla="*/ 1800 h 2520"/>
                                  <a:gd name="T6" fmla="*/ 5940 w 7380"/>
                                  <a:gd name="T7" fmla="*/ 2340 h 2520"/>
                                  <a:gd name="T8" fmla="*/ 7380 w 7380"/>
                                  <a:gd name="T9" fmla="*/ 2520 h 2520"/>
                                </a:gdLst>
                                <a:ahLst/>
                                <a:cxnLst>
                                  <a:cxn ang="0">
                                    <a:pos x="T0" y="T1"/>
                                  </a:cxn>
                                  <a:cxn ang="0">
                                    <a:pos x="T2" y="T3"/>
                                  </a:cxn>
                                  <a:cxn ang="0">
                                    <a:pos x="T4" y="T5"/>
                                  </a:cxn>
                                  <a:cxn ang="0">
                                    <a:pos x="T6" y="T7"/>
                                  </a:cxn>
                                  <a:cxn ang="0">
                                    <a:pos x="T8" y="T9"/>
                                  </a:cxn>
                                </a:cxnLst>
                                <a:rect l="0" t="0" r="r" b="b"/>
                                <a:pathLst>
                                  <a:path w="7380" h="2520">
                                    <a:moveTo>
                                      <a:pt x="0" y="0"/>
                                    </a:moveTo>
                                    <a:lnTo>
                                      <a:pt x="1620" y="1260"/>
                                    </a:lnTo>
                                    <a:lnTo>
                                      <a:pt x="3060" y="1800"/>
                                    </a:lnTo>
                                    <a:lnTo>
                                      <a:pt x="5940" y="2340"/>
                                    </a:lnTo>
                                    <a:lnTo>
                                      <a:pt x="7380" y="25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84180" id="Freeform 71" o:spid="_x0000_s1026" style="position:absolute;margin-left:3.7pt;margin-top:6.45pt;width:369.75pt;height:12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38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" path="m,l1620,1260r1440,540l5940,2340r1440,180e" filled="f">
                      <v:path arrowok="t" o:connecttype="custom" o:connectlocs="0,0;1030791,797243;1947049,1138918;3779566,1480593;4695825,1594485" o:connectangles="0,0,0,0,0"/>
                    </v:shape>
                  </w:pict>
                </mc:Fallback>
              </mc:AlternateContent>
            </w:r>
            <w:r>
              <w:rPr>
                <w:rFonts w:ascii="Trebuchet MS" w:hAnsi="Trebuchet MS"/>
                <w:spacing w:val="-2"/>
                <w:sz w:val="22"/>
                <w:szCs w:val="22"/>
              </w:rPr>
              <w:t>300</w:t>
            </w:r>
          </w:p>
        </w:tc>
        <w:tc>
          <w:tcPr>
            <w:tcW w:w="735" w:type="dxa"/>
            <w:tcBorders>
              <w:top w:val="nil"/>
              <w:left w:val="nil"/>
              <w:bottom w:val="nil"/>
              <w:right w:val="nil"/>
            </w:tcBorders>
          </w:tcPr>
          <w:p w14:paraId="6E0B57CA"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4433DEC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4F6AF5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6B19324"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7566B38D" w14:textId="77777777" w:rsidR="00035321" w:rsidRDefault="00035321">
            <w:pPr>
              <w:tabs>
                <w:tab w:val="left" w:pos="567"/>
              </w:tabs>
              <w:suppressAutoHyphens/>
              <w:jc w:val="both"/>
              <w:rPr>
                <w:rFonts w:ascii="Trebuchet MS" w:hAnsi="Trebuchet MS"/>
                <w:spacing w:val="-2"/>
                <w:sz w:val="22"/>
                <w:szCs w:val="22"/>
              </w:rPr>
            </w:pPr>
          </w:p>
        </w:tc>
        <w:tc>
          <w:tcPr>
            <w:tcW w:w="3957" w:type="dxa"/>
            <w:gridSpan w:val="6"/>
            <w:tcBorders>
              <w:top w:val="nil"/>
              <w:left w:val="nil"/>
              <w:bottom w:val="nil"/>
            </w:tcBorders>
          </w:tcPr>
          <w:p w14:paraId="0003228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Late positive cash flows</w:t>
            </w:r>
          </w:p>
        </w:tc>
      </w:tr>
      <w:tr w:rsidR="00035321" w14:paraId="693BB5C5" w14:textId="77777777">
        <w:tc>
          <w:tcPr>
            <w:tcW w:w="283" w:type="dxa"/>
            <w:tcBorders>
              <w:top w:val="nil"/>
              <w:bottom w:val="nil"/>
              <w:right w:val="nil"/>
            </w:tcBorders>
          </w:tcPr>
          <w:p w14:paraId="6FC01618"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371C7B8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$MM</w:t>
            </w:r>
          </w:p>
        </w:tc>
        <w:tc>
          <w:tcPr>
            <w:tcW w:w="734" w:type="dxa"/>
            <w:tcBorders>
              <w:top w:val="nil"/>
              <w:left w:val="single" w:sz="4" w:space="0" w:color="auto"/>
              <w:bottom w:val="nil"/>
              <w:right w:val="nil"/>
            </w:tcBorders>
          </w:tcPr>
          <w:p w14:paraId="5ABC0CB6"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B408911"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75D7410A"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DE7242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59776" behindDoc="0" locked="0" layoutInCell="1" allowOverlap="1" wp14:anchorId="4894E508" wp14:editId="132345FE">
                      <wp:simplePos x="0" y="0"/>
                      <wp:positionH relativeFrom="column">
                        <wp:posOffset>342900</wp:posOffset>
                      </wp:positionH>
                      <wp:positionV relativeFrom="paragraph">
                        <wp:posOffset>516255</wp:posOffset>
                      </wp:positionV>
                      <wp:extent cx="914400" cy="800100"/>
                      <wp:effectExtent l="0" t="0" r="0" b="0"/>
                      <wp:wrapNone/>
                      <wp:docPr id="3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80010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EA083" id="Line 73"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40.65pt" to="99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">
                      <v:stroke dashstyle="dash" endarrow="block"/>
                    </v:line>
                  </w:pict>
                </mc:Fallback>
              </mc:AlternateContent>
            </w:r>
            <w:r>
              <w:rPr>
                <w:rFonts w:ascii="Trebuchet MS" w:hAnsi="Trebuchet MS"/>
                <w:noProof/>
                <w:spacing w:val="-2"/>
                <w:sz w:val="22"/>
                <w:szCs w:val="22"/>
                <w:lang w:val="en-GB" w:eastAsia="en-GB"/>
              </w:rPr>
              <mc:AlternateContent>
                <mc:Choice Requires="wps">
                  <w:drawing>
                    <wp:anchor distT="0" distB="0" distL="114300" distR="114300" simplePos="0" relativeHeight="251658752" behindDoc="0" locked="0" layoutInCell="1" allowOverlap="1" wp14:anchorId="4B40CBD5" wp14:editId="0FD88AD1">
                      <wp:simplePos x="0" y="0"/>
                      <wp:positionH relativeFrom="column">
                        <wp:posOffset>189230</wp:posOffset>
                      </wp:positionH>
                      <wp:positionV relativeFrom="paragraph">
                        <wp:posOffset>20955</wp:posOffset>
                      </wp:positionV>
                      <wp:extent cx="1143000" cy="914400"/>
                      <wp:effectExtent l="0" t="0" r="0" b="0"/>
                      <wp:wrapNone/>
                      <wp:docPr id="3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C97CC" id="Line 72"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pt,1.65pt" to="104.9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">
                      <v:stroke endarrow="block"/>
                    </v:line>
                  </w:pict>
                </mc:Fallback>
              </mc:AlternateContent>
            </w:r>
          </w:p>
        </w:tc>
        <w:tc>
          <w:tcPr>
            <w:tcW w:w="735" w:type="dxa"/>
            <w:tcBorders>
              <w:top w:val="nil"/>
              <w:left w:val="nil"/>
              <w:bottom w:val="nil"/>
              <w:right w:val="nil"/>
            </w:tcBorders>
          </w:tcPr>
          <w:p w14:paraId="0763C2D2"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1935980E" w14:textId="77777777" w:rsidR="00035321" w:rsidRDefault="00035321">
            <w:pPr>
              <w:tabs>
                <w:tab w:val="left" w:pos="567"/>
              </w:tabs>
              <w:suppressAutoHyphens/>
              <w:jc w:val="both"/>
              <w:rPr>
                <w:rFonts w:ascii="Trebuchet MS" w:hAnsi="Trebuchet MS"/>
                <w:spacing w:val="-2"/>
                <w:sz w:val="22"/>
                <w:szCs w:val="22"/>
              </w:rPr>
            </w:pPr>
          </w:p>
        </w:tc>
        <w:tc>
          <w:tcPr>
            <w:tcW w:w="3957" w:type="dxa"/>
            <w:gridSpan w:val="6"/>
            <w:tcBorders>
              <w:top w:val="nil"/>
              <w:left w:val="nil"/>
              <w:bottom w:val="nil"/>
            </w:tcBorders>
          </w:tcPr>
          <w:p w14:paraId="3817198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decrease quickly</w:t>
            </w:r>
          </w:p>
        </w:tc>
      </w:tr>
      <w:tr w:rsidR="00035321" w14:paraId="7AEC18F7" w14:textId="77777777">
        <w:tc>
          <w:tcPr>
            <w:tcW w:w="283" w:type="dxa"/>
            <w:tcBorders>
              <w:top w:val="nil"/>
              <w:bottom w:val="nil"/>
              <w:right w:val="nil"/>
            </w:tcBorders>
          </w:tcPr>
          <w:p w14:paraId="32B94353"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08588B31"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47E0879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0BBE1C20"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1749A58F"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F611FAF"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4C097A61"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22A8B42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D15137D"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C9986E3"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58D8A28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09E1179A"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B5325A5"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5FD7F558" w14:textId="77777777" w:rsidR="00035321" w:rsidRDefault="00035321">
            <w:pPr>
              <w:tabs>
                <w:tab w:val="left" w:pos="567"/>
              </w:tabs>
              <w:suppressAutoHyphens/>
              <w:jc w:val="both"/>
              <w:rPr>
                <w:rFonts w:ascii="Trebuchet MS" w:hAnsi="Trebuchet MS"/>
                <w:spacing w:val="-2"/>
                <w:sz w:val="22"/>
                <w:szCs w:val="22"/>
              </w:rPr>
            </w:pPr>
          </w:p>
        </w:tc>
      </w:tr>
      <w:tr w:rsidR="00035321" w14:paraId="1F70A67B" w14:textId="77777777">
        <w:tc>
          <w:tcPr>
            <w:tcW w:w="283" w:type="dxa"/>
            <w:tcBorders>
              <w:top w:val="nil"/>
              <w:bottom w:val="nil"/>
              <w:right w:val="nil"/>
            </w:tcBorders>
          </w:tcPr>
          <w:p w14:paraId="4E86C06E"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229109D0"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31323FD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250</w:t>
            </w:r>
          </w:p>
        </w:tc>
        <w:tc>
          <w:tcPr>
            <w:tcW w:w="735" w:type="dxa"/>
            <w:tcBorders>
              <w:top w:val="nil"/>
              <w:left w:val="nil"/>
              <w:bottom w:val="nil"/>
              <w:right w:val="nil"/>
            </w:tcBorders>
          </w:tcPr>
          <w:p w14:paraId="6FC7D552"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604FB02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C25FB05"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081BDEC3"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303DA0B4" w14:textId="77777777" w:rsidR="00035321" w:rsidRDefault="00035321">
            <w:pPr>
              <w:tabs>
                <w:tab w:val="left" w:pos="567"/>
              </w:tabs>
              <w:suppressAutoHyphens/>
              <w:jc w:val="both"/>
              <w:rPr>
                <w:rFonts w:ascii="Trebuchet MS" w:hAnsi="Trebuchet MS"/>
                <w:spacing w:val="-2"/>
                <w:sz w:val="22"/>
                <w:szCs w:val="22"/>
              </w:rPr>
            </w:pPr>
          </w:p>
        </w:tc>
        <w:tc>
          <w:tcPr>
            <w:tcW w:w="3957" w:type="dxa"/>
            <w:gridSpan w:val="6"/>
            <w:tcBorders>
              <w:top w:val="nil"/>
              <w:left w:val="nil"/>
              <w:bottom w:val="nil"/>
            </w:tcBorders>
          </w:tcPr>
          <w:p w14:paraId="474AE64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Early negative cash flows</w:t>
            </w:r>
          </w:p>
        </w:tc>
      </w:tr>
      <w:tr w:rsidR="00035321" w14:paraId="0D7477FE" w14:textId="77777777">
        <w:tc>
          <w:tcPr>
            <w:tcW w:w="283" w:type="dxa"/>
            <w:tcBorders>
              <w:top w:val="nil"/>
              <w:bottom w:val="nil"/>
              <w:right w:val="nil"/>
            </w:tcBorders>
          </w:tcPr>
          <w:p w14:paraId="3FAF861D"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4BB8E0AC"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0E901408"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485D3FD0"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3C65DE4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B0D7A8D"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F233981"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4561F23D" w14:textId="77777777" w:rsidR="00035321" w:rsidRDefault="00035321">
            <w:pPr>
              <w:tabs>
                <w:tab w:val="left" w:pos="567"/>
              </w:tabs>
              <w:suppressAutoHyphens/>
              <w:jc w:val="both"/>
              <w:rPr>
                <w:rFonts w:ascii="Trebuchet MS" w:hAnsi="Trebuchet MS"/>
                <w:spacing w:val="-2"/>
                <w:sz w:val="22"/>
                <w:szCs w:val="22"/>
              </w:rPr>
            </w:pPr>
          </w:p>
        </w:tc>
        <w:tc>
          <w:tcPr>
            <w:tcW w:w="3957" w:type="dxa"/>
            <w:gridSpan w:val="6"/>
            <w:tcBorders>
              <w:top w:val="nil"/>
              <w:left w:val="nil"/>
              <w:bottom w:val="nil"/>
            </w:tcBorders>
          </w:tcPr>
          <w:p w14:paraId="5996E8F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decrease slowly</w:t>
            </w:r>
          </w:p>
        </w:tc>
      </w:tr>
      <w:tr w:rsidR="00035321" w14:paraId="70CB01B1" w14:textId="77777777">
        <w:tc>
          <w:tcPr>
            <w:tcW w:w="283" w:type="dxa"/>
            <w:tcBorders>
              <w:top w:val="nil"/>
              <w:bottom w:val="nil"/>
              <w:right w:val="nil"/>
            </w:tcBorders>
          </w:tcPr>
          <w:p w14:paraId="482C1574"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5E3FD63C"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520AA67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DA222C9"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501D7241"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4B4FD8F"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E701789"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2D43D2A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DF49866"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4B874B15"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20585027"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707B4B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DADCF49"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0FF623E0" w14:textId="77777777" w:rsidR="00035321" w:rsidRDefault="00035321">
            <w:pPr>
              <w:tabs>
                <w:tab w:val="left" w:pos="567"/>
              </w:tabs>
              <w:suppressAutoHyphens/>
              <w:jc w:val="both"/>
              <w:rPr>
                <w:rFonts w:ascii="Trebuchet MS" w:hAnsi="Trebuchet MS"/>
                <w:spacing w:val="-2"/>
                <w:sz w:val="22"/>
                <w:szCs w:val="22"/>
              </w:rPr>
            </w:pPr>
          </w:p>
        </w:tc>
      </w:tr>
      <w:tr w:rsidR="00035321" w14:paraId="086009EB" w14:textId="77777777">
        <w:tc>
          <w:tcPr>
            <w:tcW w:w="283" w:type="dxa"/>
            <w:tcBorders>
              <w:top w:val="nil"/>
              <w:bottom w:val="nil"/>
              <w:right w:val="nil"/>
            </w:tcBorders>
          </w:tcPr>
          <w:p w14:paraId="370CE1C8"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043E8083"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6CD4E6A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56704" behindDoc="0" locked="0" layoutInCell="1" allowOverlap="1" wp14:anchorId="01521EA4" wp14:editId="466E1B39">
                      <wp:simplePos x="0" y="0"/>
                      <wp:positionH relativeFrom="column">
                        <wp:posOffset>-12065</wp:posOffset>
                      </wp:positionH>
                      <wp:positionV relativeFrom="paragraph">
                        <wp:posOffset>125730</wp:posOffset>
                      </wp:positionV>
                      <wp:extent cx="4800600" cy="512445"/>
                      <wp:effectExtent l="0" t="0" r="0" b="0"/>
                      <wp:wrapNone/>
                      <wp:docPr id="36"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00600" cy="512445"/>
                              </a:xfrm>
                              <a:custGeom>
                                <a:avLst/>
                                <a:gdLst>
                                  <a:gd name="T0" fmla="*/ 0 w 7560"/>
                                  <a:gd name="T1" fmla="*/ 0 h 720"/>
                                  <a:gd name="T2" fmla="*/ 1620 w 7560"/>
                                  <a:gd name="T3" fmla="*/ 360 h 720"/>
                                  <a:gd name="T4" fmla="*/ 3060 w 7560"/>
                                  <a:gd name="T5" fmla="*/ 540 h 720"/>
                                  <a:gd name="T6" fmla="*/ 4500 w 7560"/>
                                  <a:gd name="T7" fmla="*/ 720 h 720"/>
                                  <a:gd name="T8" fmla="*/ 6300 w 7560"/>
                                  <a:gd name="T9" fmla="*/ 720 h 720"/>
                                  <a:gd name="T10" fmla="*/ 7560 w 7560"/>
                                  <a:gd name="T11" fmla="*/ 720 h 720"/>
                                  <a:gd name="T12" fmla="*/ 7380 w 7560"/>
                                  <a:gd name="T13" fmla="*/ 720 h 720"/>
                                </a:gdLst>
                                <a:ahLst/>
                                <a:cxnLst>
                                  <a:cxn ang="0">
                                    <a:pos x="T0" y="T1"/>
                                  </a:cxn>
                                  <a:cxn ang="0">
                                    <a:pos x="T2" y="T3"/>
                                  </a:cxn>
                                  <a:cxn ang="0">
                                    <a:pos x="T4" y="T5"/>
                                  </a:cxn>
                                  <a:cxn ang="0">
                                    <a:pos x="T6" y="T7"/>
                                  </a:cxn>
                                  <a:cxn ang="0">
                                    <a:pos x="T8" y="T9"/>
                                  </a:cxn>
                                  <a:cxn ang="0">
                                    <a:pos x="T10" y="T11"/>
                                  </a:cxn>
                                  <a:cxn ang="0">
                                    <a:pos x="T12" y="T13"/>
                                  </a:cxn>
                                </a:cxnLst>
                                <a:rect l="0" t="0" r="r" b="b"/>
                                <a:pathLst>
                                  <a:path w="7560" h="720">
                                    <a:moveTo>
                                      <a:pt x="0" y="0"/>
                                    </a:moveTo>
                                    <a:lnTo>
                                      <a:pt x="1620" y="360"/>
                                    </a:lnTo>
                                    <a:lnTo>
                                      <a:pt x="3060" y="540"/>
                                    </a:lnTo>
                                    <a:lnTo>
                                      <a:pt x="4500" y="720"/>
                                    </a:lnTo>
                                    <a:lnTo>
                                      <a:pt x="6300" y="720"/>
                                    </a:lnTo>
                                    <a:lnTo>
                                      <a:pt x="7560" y="720"/>
                                    </a:lnTo>
                                    <a:lnTo>
                                      <a:pt x="7380" y="720"/>
                                    </a:ln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DF331" id="Freeform 70" o:spid="_x0000_s1026" style="position:absolute;margin-left:-.95pt;margin-top:9.9pt;width:378pt;height:40.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" path="m,l1620,360,3060,540,4500,720r1800,l7560,720r-180,e" filled="f">
                      <v:stroke dashstyle="dash"/>
                      <v:path arrowok="t" o:connecttype="custom" o:connectlocs="0,0;1028700,256223;1943100,384334;2857500,512445;4000500,512445;4800600,512445;4686300,512445" o:connectangles="0,0,0,0,0,0,0"/>
                    </v:shape>
                  </w:pict>
                </mc:Fallback>
              </mc:AlternateContent>
            </w:r>
            <w:r>
              <w:rPr>
                <w:rFonts w:ascii="Trebuchet MS" w:hAnsi="Trebuchet MS"/>
                <w:spacing w:val="-2"/>
                <w:sz w:val="22"/>
                <w:szCs w:val="22"/>
              </w:rPr>
              <w:t>200</w:t>
            </w:r>
          </w:p>
        </w:tc>
        <w:tc>
          <w:tcPr>
            <w:tcW w:w="735" w:type="dxa"/>
            <w:tcBorders>
              <w:top w:val="nil"/>
              <w:left w:val="nil"/>
              <w:bottom w:val="nil"/>
              <w:right w:val="nil"/>
            </w:tcBorders>
          </w:tcPr>
          <w:p w14:paraId="3EA24075"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718F989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CDE2C7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25C362E"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06976CF7"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A3BE292"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66FE6A2"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6DEFCEC2"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3DBD6A0"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43C56C33"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07D4C396" w14:textId="77777777" w:rsidR="00035321" w:rsidRDefault="00035321">
            <w:pPr>
              <w:tabs>
                <w:tab w:val="left" w:pos="567"/>
              </w:tabs>
              <w:suppressAutoHyphens/>
              <w:jc w:val="both"/>
              <w:rPr>
                <w:rFonts w:ascii="Trebuchet MS" w:hAnsi="Trebuchet MS"/>
                <w:spacing w:val="-2"/>
                <w:sz w:val="22"/>
                <w:szCs w:val="22"/>
              </w:rPr>
            </w:pPr>
          </w:p>
        </w:tc>
      </w:tr>
      <w:tr w:rsidR="00035321" w14:paraId="644C25AF" w14:textId="77777777">
        <w:tc>
          <w:tcPr>
            <w:tcW w:w="283" w:type="dxa"/>
            <w:tcBorders>
              <w:top w:val="nil"/>
              <w:bottom w:val="nil"/>
              <w:right w:val="nil"/>
            </w:tcBorders>
          </w:tcPr>
          <w:p w14:paraId="6769273A"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4812D860"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1603C1D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92FAB86"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24D3EE6D"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16E8EA8"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963B2AD"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40CA6333"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F4C78E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3C682BE"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11928A8B"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DD9AFF7"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3407CC8"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BFFEDA2" w14:textId="77777777" w:rsidR="00035321" w:rsidRDefault="00035321">
            <w:pPr>
              <w:tabs>
                <w:tab w:val="left" w:pos="567"/>
              </w:tabs>
              <w:suppressAutoHyphens/>
              <w:jc w:val="both"/>
              <w:rPr>
                <w:rFonts w:ascii="Trebuchet MS" w:hAnsi="Trebuchet MS"/>
                <w:spacing w:val="-2"/>
                <w:sz w:val="22"/>
                <w:szCs w:val="22"/>
              </w:rPr>
            </w:pPr>
          </w:p>
        </w:tc>
      </w:tr>
      <w:tr w:rsidR="00035321" w14:paraId="239E4B98" w14:textId="77777777">
        <w:tc>
          <w:tcPr>
            <w:tcW w:w="283" w:type="dxa"/>
            <w:tcBorders>
              <w:top w:val="nil"/>
              <w:bottom w:val="nil"/>
              <w:right w:val="nil"/>
            </w:tcBorders>
          </w:tcPr>
          <w:p w14:paraId="584E8F80"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58E4150A"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4107FDEB"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AA4FFAD"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56F191D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0C75114B"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02252D76"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674DB8B8"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BB4552C"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403439CC"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2E9A2585"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A9E340F"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2400DFF"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7E65D4B6" w14:textId="77777777" w:rsidR="00035321" w:rsidRDefault="00035321">
            <w:pPr>
              <w:tabs>
                <w:tab w:val="left" w:pos="567"/>
              </w:tabs>
              <w:suppressAutoHyphens/>
              <w:jc w:val="both"/>
              <w:rPr>
                <w:rFonts w:ascii="Trebuchet MS" w:hAnsi="Trebuchet MS"/>
                <w:spacing w:val="-2"/>
                <w:sz w:val="22"/>
                <w:szCs w:val="22"/>
              </w:rPr>
            </w:pPr>
          </w:p>
        </w:tc>
      </w:tr>
      <w:tr w:rsidR="00035321" w14:paraId="4260E8EA" w14:textId="77777777">
        <w:tc>
          <w:tcPr>
            <w:tcW w:w="283" w:type="dxa"/>
            <w:tcBorders>
              <w:top w:val="nil"/>
              <w:bottom w:val="nil"/>
              <w:right w:val="nil"/>
            </w:tcBorders>
          </w:tcPr>
          <w:p w14:paraId="0AC6DB44"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09D67967"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03FC12A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150</w:t>
            </w:r>
          </w:p>
        </w:tc>
        <w:tc>
          <w:tcPr>
            <w:tcW w:w="735" w:type="dxa"/>
            <w:tcBorders>
              <w:top w:val="nil"/>
              <w:left w:val="nil"/>
              <w:bottom w:val="nil"/>
              <w:right w:val="nil"/>
            </w:tcBorders>
          </w:tcPr>
          <w:p w14:paraId="786446EA"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3A016C5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3A5ACF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5E8EFB2"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34405E73"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4743300"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8D55CF2"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4C5B7080"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AF7CE5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FB4CD41"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1633200A" w14:textId="77777777" w:rsidR="00035321" w:rsidRDefault="00035321">
            <w:pPr>
              <w:tabs>
                <w:tab w:val="left" w:pos="567"/>
              </w:tabs>
              <w:suppressAutoHyphens/>
              <w:jc w:val="both"/>
              <w:rPr>
                <w:rFonts w:ascii="Trebuchet MS" w:hAnsi="Trebuchet MS"/>
                <w:spacing w:val="-2"/>
                <w:sz w:val="22"/>
                <w:szCs w:val="22"/>
              </w:rPr>
            </w:pPr>
          </w:p>
        </w:tc>
      </w:tr>
      <w:tr w:rsidR="00035321" w14:paraId="569753A1" w14:textId="77777777">
        <w:tc>
          <w:tcPr>
            <w:tcW w:w="283" w:type="dxa"/>
            <w:tcBorders>
              <w:top w:val="nil"/>
              <w:bottom w:val="nil"/>
              <w:right w:val="nil"/>
            </w:tcBorders>
          </w:tcPr>
          <w:p w14:paraId="1AD42536"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57A4580A"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56D26627"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0A5BCEF"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514E03B3"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8F0D2ED"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09D8B354"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59646033"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7ACB77B0"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6ABBA21B"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3B46D9B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81B67F9"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E708629"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7DD7B067" w14:textId="77777777" w:rsidR="00035321" w:rsidRDefault="00035321">
            <w:pPr>
              <w:tabs>
                <w:tab w:val="left" w:pos="567"/>
              </w:tabs>
              <w:suppressAutoHyphens/>
              <w:jc w:val="both"/>
              <w:rPr>
                <w:rFonts w:ascii="Trebuchet MS" w:hAnsi="Trebuchet MS"/>
                <w:spacing w:val="-2"/>
                <w:sz w:val="22"/>
                <w:szCs w:val="22"/>
              </w:rPr>
            </w:pPr>
          </w:p>
        </w:tc>
      </w:tr>
      <w:tr w:rsidR="00035321" w14:paraId="7A712988" w14:textId="77777777">
        <w:tc>
          <w:tcPr>
            <w:tcW w:w="283" w:type="dxa"/>
            <w:tcBorders>
              <w:top w:val="nil"/>
              <w:bottom w:val="nil"/>
              <w:right w:val="nil"/>
            </w:tcBorders>
          </w:tcPr>
          <w:p w14:paraId="06703D34"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1AE8B515"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6C779B27"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43880DAC"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5581458B"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B55B8F7"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02A5C2E9"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2C331CB1"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FE0870C"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3A9B28D"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403380DF"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2E3C6F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47542D3F"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0358A2FB" w14:textId="77777777" w:rsidR="00035321" w:rsidRDefault="00035321">
            <w:pPr>
              <w:tabs>
                <w:tab w:val="left" w:pos="567"/>
              </w:tabs>
              <w:suppressAutoHyphens/>
              <w:jc w:val="both"/>
              <w:rPr>
                <w:rFonts w:ascii="Trebuchet MS" w:hAnsi="Trebuchet MS"/>
                <w:spacing w:val="-2"/>
                <w:sz w:val="22"/>
                <w:szCs w:val="22"/>
              </w:rPr>
            </w:pPr>
          </w:p>
        </w:tc>
      </w:tr>
      <w:tr w:rsidR="00035321" w14:paraId="5E5AE956" w14:textId="77777777">
        <w:tc>
          <w:tcPr>
            <w:tcW w:w="283" w:type="dxa"/>
            <w:tcBorders>
              <w:top w:val="nil"/>
              <w:bottom w:val="nil"/>
              <w:right w:val="nil"/>
            </w:tcBorders>
          </w:tcPr>
          <w:p w14:paraId="62534901"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30249C48"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078C45B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100</w:t>
            </w:r>
          </w:p>
        </w:tc>
        <w:tc>
          <w:tcPr>
            <w:tcW w:w="735" w:type="dxa"/>
            <w:tcBorders>
              <w:top w:val="nil"/>
              <w:left w:val="nil"/>
              <w:bottom w:val="nil"/>
              <w:right w:val="nil"/>
            </w:tcBorders>
          </w:tcPr>
          <w:p w14:paraId="2B5BED07"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00A0F412"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9C017CD"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95DF555"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4499855C"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09DFF33"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8542D21"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3054308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8D6168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382A8245"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51D4735F" w14:textId="77777777" w:rsidR="00035321" w:rsidRDefault="00035321">
            <w:pPr>
              <w:tabs>
                <w:tab w:val="left" w:pos="567"/>
              </w:tabs>
              <w:suppressAutoHyphens/>
              <w:jc w:val="both"/>
              <w:rPr>
                <w:rFonts w:ascii="Trebuchet MS" w:hAnsi="Trebuchet MS"/>
                <w:spacing w:val="-2"/>
                <w:sz w:val="22"/>
                <w:szCs w:val="22"/>
              </w:rPr>
            </w:pPr>
          </w:p>
        </w:tc>
      </w:tr>
      <w:tr w:rsidR="00035321" w14:paraId="029C07D5" w14:textId="77777777">
        <w:tc>
          <w:tcPr>
            <w:tcW w:w="283" w:type="dxa"/>
            <w:tcBorders>
              <w:top w:val="nil"/>
              <w:bottom w:val="nil"/>
              <w:right w:val="nil"/>
            </w:tcBorders>
          </w:tcPr>
          <w:p w14:paraId="60B682AC"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54BFF90B"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nil"/>
              <w:right w:val="nil"/>
            </w:tcBorders>
          </w:tcPr>
          <w:p w14:paraId="63C1FECC"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458D637"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7F1ECA5A"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5B45DEBF"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227F2F90"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0450698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BEE0F94"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6D873F0"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nil"/>
              <w:right w:val="nil"/>
            </w:tcBorders>
          </w:tcPr>
          <w:p w14:paraId="08E4897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427B6F4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nil"/>
              <w:right w:val="nil"/>
            </w:tcBorders>
          </w:tcPr>
          <w:p w14:paraId="1469D696"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B59E467" w14:textId="77777777" w:rsidR="00035321" w:rsidRDefault="00035321">
            <w:pPr>
              <w:tabs>
                <w:tab w:val="left" w:pos="567"/>
              </w:tabs>
              <w:suppressAutoHyphens/>
              <w:jc w:val="both"/>
              <w:rPr>
                <w:rFonts w:ascii="Trebuchet MS" w:hAnsi="Trebuchet MS"/>
                <w:spacing w:val="-2"/>
                <w:sz w:val="22"/>
                <w:szCs w:val="22"/>
              </w:rPr>
            </w:pPr>
          </w:p>
        </w:tc>
      </w:tr>
      <w:tr w:rsidR="00035321" w14:paraId="57EFB211" w14:textId="77777777">
        <w:tc>
          <w:tcPr>
            <w:tcW w:w="283" w:type="dxa"/>
            <w:tcBorders>
              <w:top w:val="nil"/>
              <w:bottom w:val="nil"/>
              <w:right w:val="nil"/>
            </w:tcBorders>
          </w:tcPr>
          <w:p w14:paraId="36E523A3"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0F94F2F8"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single" w:sz="4" w:space="0" w:color="auto"/>
              <w:bottom w:val="single" w:sz="4" w:space="0" w:color="auto"/>
              <w:right w:val="nil"/>
            </w:tcBorders>
          </w:tcPr>
          <w:p w14:paraId="6039DAE6"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single" w:sz="4" w:space="0" w:color="auto"/>
              <w:right w:val="nil"/>
            </w:tcBorders>
          </w:tcPr>
          <w:p w14:paraId="268F9C59"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single" w:sz="4" w:space="0" w:color="auto"/>
              <w:right w:val="nil"/>
            </w:tcBorders>
          </w:tcPr>
          <w:p w14:paraId="6E6DC04C"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single" w:sz="4" w:space="0" w:color="auto"/>
              <w:right w:val="nil"/>
            </w:tcBorders>
          </w:tcPr>
          <w:p w14:paraId="037705C5"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single" w:sz="4" w:space="0" w:color="auto"/>
              <w:right w:val="nil"/>
            </w:tcBorders>
          </w:tcPr>
          <w:p w14:paraId="0825083F"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single" w:sz="4" w:space="0" w:color="auto"/>
              <w:right w:val="nil"/>
            </w:tcBorders>
          </w:tcPr>
          <w:p w14:paraId="0FBA1CC6"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single" w:sz="4" w:space="0" w:color="auto"/>
              <w:right w:val="nil"/>
            </w:tcBorders>
          </w:tcPr>
          <w:p w14:paraId="71EEA122"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single" w:sz="4" w:space="0" w:color="auto"/>
              <w:right w:val="nil"/>
            </w:tcBorders>
          </w:tcPr>
          <w:p w14:paraId="6AA880F2"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bottom w:val="single" w:sz="4" w:space="0" w:color="auto"/>
              <w:right w:val="nil"/>
            </w:tcBorders>
          </w:tcPr>
          <w:p w14:paraId="5D67BDD2"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single" w:sz="4" w:space="0" w:color="auto"/>
              <w:right w:val="nil"/>
            </w:tcBorders>
          </w:tcPr>
          <w:p w14:paraId="6FEA0F6E"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bottom w:val="single" w:sz="4" w:space="0" w:color="auto"/>
              <w:right w:val="nil"/>
            </w:tcBorders>
          </w:tcPr>
          <w:p w14:paraId="015EEF9E"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21B2F3B" w14:textId="77777777" w:rsidR="00035321" w:rsidRDefault="00035321">
            <w:pPr>
              <w:tabs>
                <w:tab w:val="left" w:pos="567"/>
              </w:tabs>
              <w:suppressAutoHyphens/>
              <w:jc w:val="both"/>
              <w:rPr>
                <w:rFonts w:ascii="Trebuchet MS" w:hAnsi="Trebuchet MS"/>
                <w:spacing w:val="-2"/>
                <w:sz w:val="22"/>
                <w:szCs w:val="22"/>
              </w:rPr>
            </w:pPr>
          </w:p>
        </w:tc>
      </w:tr>
      <w:tr w:rsidR="00035321" w14:paraId="2FF6255D" w14:textId="77777777">
        <w:tc>
          <w:tcPr>
            <w:tcW w:w="283" w:type="dxa"/>
            <w:tcBorders>
              <w:top w:val="nil"/>
              <w:bottom w:val="nil"/>
              <w:right w:val="nil"/>
            </w:tcBorders>
          </w:tcPr>
          <w:p w14:paraId="218F0E08"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bottom w:val="nil"/>
              <w:right w:val="single" w:sz="4" w:space="0" w:color="auto"/>
            </w:tcBorders>
          </w:tcPr>
          <w:p w14:paraId="081A0E9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734" w:type="dxa"/>
            <w:tcBorders>
              <w:top w:val="single" w:sz="4" w:space="0" w:color="auto"/>
              <w:left w:val="single" w:sz="4" w:space="0" w:color="auto"/>
              <w:bottom w:val="nil"/>
              <w:right w:val="nil"/>
            </w:tcBorders>
          </w:tcPr>
          <w:p w14:paraId="6AAE8DD8"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single" w:sz="4" w:space="0" w:color="auto"/>
              <w:left w:val="nil"/>
              <w:bottom w:val="nil"/>
              <w:right w:val="nil"/>
            </w:tcBorders>
          </w:tcPr>
          <w:p w14:paraId="45849340"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single" w:sz="4" w:space="0" w:color="auto"/>
              <w:left w:val="nil"/>
              <w:bottom w:val="nil"/>
              <w:right w:val="nil"/>
            </w:tcBorders>
          </w:tcPr>
          <w:p w14:paraId="0A11DAC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5</w:t>
            </w:r>
          </w:p>
        </w:tc>
        <w:tc>
          <w:tcPr>
            <w:tcW w:w="735" w:type="dxa"/>
            <w:tcBorders>
              <w:top w:val="single" w:sz="4" w:space="0" w:color="auto"/>
              <w:left w:val="nil"/>
              <w:bottom w:val="nil"/>
              <w:right w:val="nil"/>
            </w:tcBorders>
          </w:tcPr>
          <w:p w14:paraId="6A03375F"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single" w:sz="4" w:space="0" w:color="auto"/>
              <w:left w:val="nil"/>
              <w:bottom w:val="nil"/>
              <w:right w:val="nil"/>
            </w:tcBorders>
          </w:tcPr>
          <w:p w14:paraId="1870160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w:t>
            </w:r>
          </w:p>
        </w:tc>
        <w:tc>
          <w:tcPr>
            <w:tcW w:w="734" w:type="dxa"/>
            <w:tcBorders>
              <w:top w:val="single" w:sz="4" w:space="0" w:color="auto"/>
              <w:left w:val="nil"/>
              <w:bottom w:val="nil"/>
              <w:right w:val="nil"/>
            </w:tcBorders>
          </w:tcPr>
          <w:p w14:paraId="1F08B35A"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single" w:sz="4" w:space="0" w:color="auto"/>
              <w:left w:val="nil"/>
              <w:bottom w:val="nil"/>
              <w:right w:val="nil"/>
            </w:tcBorders>
          </w:tcPr>
          <w:p w14:paraId="2BD543C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15</w:t>
            </w:r>
          </w:p>
        </w:tc>
        <w:tc>
          <w:tcPr>
            <w:tcW w:w="735" w:type="dxa"/>
            <w:tcBorders>
              <w:top w:val="single" w:sz="4" w:space="0" w:color="auto"/>
              <w:left w:val="nil"/>
              <w:bottom w:val="nil"/>
              <w:right w:val="nil"/>
            </w:tcBorders>
          </w:tcPr>
          <w:p w14:paraId="2F954EEE"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single" w:sz="4" w:space="0" w:color="auto"/>
              <w:left w:val="nil"/>
              <w:bottom w:val="nil"/>
              <w:right w:val="nil"/>
            </w:tcBorders>
          </w:tcPr>
          <w:p w14:paraId="0E01D80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20</w:t>
            </w:r>
          </w:p>
        </w:tc>
        <w:tc>
          <w:tcPr>
            <w:tcW w:w="735" w:type="dxa"/>
            <w:tcBorders>
              <w:top w:val="single" w:sz="4" w:space="0" w:color="auto"/>
              <w:left w:val="nil"/>
              <w:bottom w:val="nil"/>
              <w:right w:val="nil"/>
            </w:tcBorders>
          </w:tcPr>
          <w:p w14:paraId="77CA5185"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single" w:sz="4" w:space="0" w:color="auto"/>
              <w:left w:val="nil"/>
              <w:bottom w:val="nil"/>
              <w:right w:val="nil"/>
            </w:tcBorders>
          </w:tcPr>
          <w:p w14:paraId="27A6639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25</w:t>
            </w:r>
          </w:p>
        </w:tc>
        <w:tc>
          <w:tcPr>
            <w:tcW w:w="283" w:type="dxa"/>
            <w:tcBorders>
              <w:top w:val="nil"/>
              <w:left w:val="nil"/>
              <w:bottom w:val="nil"/>
            </w:tcBorders>
          </w:tcPr>
          <w:p w14:paraId="35484119" w14:textId="77777777" w:rsidR="00035321" w:rsidRDefault="00035321">
            <w:pPr>
              <w:tabs>
                <w:tab w:val="left" w:pos="567"/>
              </w:tabs>
              <w:suppressAutoHyphens/>
              <w:jc w:val="both"/>
              <w:rPr>
                <w:rFonts w:ascii="Trebuchet MS" w:hAnsi="Trebuchet MS"/>
                <w:spacing w:val="-2"/>
                <w:sz w:val="22"/>
                <w:szCs w:val="22"/>
              </w:rPr>
            </w:pPr>
          </w:p>
        </w:tc>
      </w:tr>
      <w:tr w:rsidR="00035321" w14:paraId="09AE09C1" w14:textId="77777777">
        <w:tc>
          <w:tcPr>
            <w:tcW w:w="283" w:type="dxa"/>
            <w:tcBorders>
              <w:top w:val="nil"/>
              <w:right w:val="nil"/>
            </w:tcBorders>
          </w:tcPr>
          <w:p w14:paraId="11042CFE" w14:textId="77777777" w:rsidR="00035321" w:rsidRDefault="00035321">
            <w:pPr>
              <w:tabs>
                <w:tab w:val="left" w:pos="567"/>
              </w:tabs>
              <w:suppressAutoHyphens/>
              <w:jc w:val="both"/>
              <w:rPr>
                <w:rFonts w:ascii="Trebuchet MS" w:hAnsi="Trebuchet MS"/>
                <w:spacing w:val="-2"/>
                <w:sz w:val="22"/>
                <w:szCs w:val="22"/>
              </w:rPr>
            </w:pPr>
          </w:p>
        </w:tc>
        <w:tc>
          <w:tcPr>
            <w:tcW w:w="708" w:type="dxa"/>
            <w:tcBorders>
              <w:top w:val="nil"/>
              <w:left w:val="nil"/>
              <w:right w:val="nil"/>
            </w:tcBorders>
          </w:tcPr>
          <w:p w14:paraId="683EB555"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right w:val="nil"/>
            </w:tcBorders>
          </w:tcPr>
          <w:p w14:paraId="48BF6C66"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right w:val="nil"/>
            </w:tcBorders>
          </w:tcPr>
          <w:p w14:paraId="72AE5BD2"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right w:val="nil"/>
            </w:tcBorders>
          </w:tcPr>
          <w:p w14:paraId="26056E2B"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right w:val="nil"/>
            </w:tcBorders>
          </w:tcPr>
          <w:p w14:paraId="39602A3C"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right w:val="nil"/>
            </w:tcBorders>
          </w:tcPr>
          <w:p w14:paraId="394105A1"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right w:val="nil"/>
            </w:tcBorders>
          </w:tcPr>
          <w:p w14:paraId="0E81D66C"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right w:val="nil"/>
            </w:tcBorders>
          </w:tcPr>
          <w:p w14:paraId="260B940D"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right w:val="nil"/>
            </w:tcBorders>
          </w:tcPr>
          <w:p w14:paraId="253B6DA6" w14:textId="77777777" w:rsidR="00035321" w:rsidRDefault="00035321">
            <w:pPr>
              <w:tabs>
                <w:tab w:val="left" w:pos="567"/>
              </w:tabs>
              <w:suppressAutoHyphens/>
              <w:jc w:val="both"/>
              <w:rPr>
                <w:rFonts w:ascii="Trebuchet MS" w:hAnsi="Trebuchet MS"/>
                <w:spacing w:val="-2"/>
                <w:sz w:val="22"/>
                <w:szCs w:val="22"/>
              </w:rPr>
            </w:pPr>
          </w:p>
        </w:tc>
        <w:tc>
          <w:tcPr>
            <w:tcW w:w="734" w:type="dxa"/>
            <w:tcBorders>
              <w:top w:val="nil"/>
              <w:left w:val="nil"/>
              <w:right w:val="nil"/>
            </w:tcBorders>
          </w:tcPr>
          <w:p w14:paraId="73EA323F"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right w:val="nil"/>
            </w:tcBorders>
          </w:tcPr>
          <w:p w14:paraId="7A969CE2" w14:textId="77777777" w:rsidR="00035321" w:rsidRDefault="00035321">
            <w:pPr>
              <w:tabs>
                <w:tab w:val="left" w:pos="567"/>
              </w:tabs>
              <w:suppressAutoHyphens/>
              <w:jc w:val="both"/>
              <w:rPr>
                <w:rFonts w:ascii="Trebuchet MS" w:hAnsi="Trebuchet MS"/>
                <w:spacing w:val="-2"/>
                <w:sz w:val="22"/>
                <w:szCs w:val="22"/>
              </w:rPr>
            </w:pPr>
          </w:p>
        </w:tc>
        <w:tc>
          <w:tcPr>
            <w:tcW w:w="735" w:type="dxa"/>
            <w:tcBorders>
              <w:top w:val="nil"/>
              <w:left w:val="nil"/>
              <w:right w:val="nil"/>
            </w:tcBorders>
          </w:tcPr>
          <w:p w14:paraId="7F0D8FFF"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tcBorders>
          </w:tcPr>
          <w:p w14:paraId="465A1A41" w14:textId="77777777" w:rsidR="00035321" w:rsidRDefault="00035321">
            <w:pPr>
              <w:tabs>
                <w:tab w:val="left" w:pos="567"/>
              </w:tabs>
              <w:suppressAutoHyphens/>
              <w:jc w:val="both"/>
              <w:rPr>
                <w:rFonts w:ascii="Trebuchet MS" w:hAnsi="Trebuchet MS"/>
                <w:spacing w:val="-2"/>
                <w:sz w:val="22"/>
                <w:szCs w:val="22"/>
              </w:rPr>
            </w:pPr>
          </w:p>
        </w:tc>
      </w:tr>
    </w:tbl>
    <w:p w14:paraId="74B8F84B" w14:textId="77777777" w:rsidR="00035321" w:rsidRDefault="00035321">
      <w:pPr>
        <w:tabs>
          <w:tab w:val="left" w:pos="567"/>
        </w:tabs>
        <w:suppressAutoHyphens/>
        <w:ind w:left="567"/>
        <w:jc w:val="both"/>
        <w:rPr>
          <w:rFonts w:ascii="Trebuchet MS" w:hAnsi="Trebuchet MS"/>
          <w:spacing w:val="-2"/>
          <w:sz w:val="22"/>
          <w:szCs w:val="22"/>
        </w:rPr>
      </w:pPr>
    </w:p>
    <w:p w14:paraId="771A4483" w14:textId="77777777" w:rsidR="00035321" w:rsidRDefault="00035321">
      <w:pPr>
        <w:tabs>
          <w:tab w:val="left" w:pos="567"/>
        </w:tabs>
        <w:suppressAutoHyphens/>
        <w:ind w:left="567"/>
        <w:jc w:val="both"/>
        <w:rPr>
          <w:rFonts w:ascii="Trebuchet MS" w:hAnsi="Trebuchet MS"/>
          <w:b/>
          <w:spacing w:val="-2"/>
          <w:sz w:val="28"/>
          <w:szCs w:val="28"/>
        </w:rPr>
      </w:pPr>
    </w:p>
    <w:p w14:paraId="45C34BC0" w14:textId="77777777" w:rsidR="00035321" w:rsidRDefault="00035321">
      <w:pPr>
        <w:tabs>
          <w:tab w:val="left" w:pos="567"/>
        </w:tabs>
        <w:suppressAutoHyphens/>
        <w:ind w:left="567"/>
        <w:jc w:val="both"/>
        <w:rPr>
          <w:rFonts w:ascii="Trebuchet MS" w:hAnsi="Trebuchet MS"/>
          <w:b/>
          <w:spacing w:val="-2"/>
          <w:sz w:val="28"/>
          <w:szCs w:val="28"/>
        </w:rPr>
      </w:pPr>
    </w:p>
    <w:p w14:paraId="703DEFD2" w14:textId="77777777" w:rsidR="00035321" w:rsidRDefault="00035321">
      <w:pPr>
        <w:tabs>
          <w:tab w:val="left" w:pos="567"/>
        </w:tabs>
        <w:suppressAutoHyphens/>
        <w:ind w:left="567"/>
        <w:jc w:val="both"/>
        <w:rPr>
          <w:rFonts w:ascii="Trebuchet MS" w:hAnsi="Trebuchet MS"/>
          <w:b/>
          <w:spacing w:val="-2"/>
          <w:sz w:val="28"/>
          <w:szCs w:val="28"/>
        </w:rPr>
      </w:pPr>
    </w:p>
    <w:p w14:paraId="13263AC9" w14:textId="77777777" w:rsidR="00035321" w:rsidRDefault="00035321">
      <w:pPr>
        <w:tabs>
          <w:tab w:val="left" w:pos="567"/>
        </w:tabs>
        <w:suppressAutoHyphens/>
        <w:ind w:left="567"/>
        <w:jc w:val="both"/>
        <w:rPr>
          <w:rFonts w:ascii="Trebuchet MS" w:hAnsi="Trebuchet MS"/>
          <w:b/>
          <w:spacing w:val="-2"/>
          <w:sz w:val="28"/>
          <w:szCs w:val="28"/>
        </w:rPr>
      </w:pPr>
    </w:p>
    <w:p w14:paraId="3CA9EF49"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lastRenderedPageBreak/>
        <w:t>Definition of internal rate of return</w:t>
      </w:r>
    </w:p>
    <w:p w14:paraId="5E4D9B2F" w14:textId="77777777" w:rsidR="00035321" w:rsidRDefault="00035321">
      <w:pPr>
        <w:tabs>
          <w:tab w:val="left" w:pos="567"/>
        </w:tabs>
        <w:suppressAutoHyphens/>
        <w:ind w:left="567"/>
        <w:jc w:val="both"/>
        <w:rPr>
          <w:rFonts w:ascii="Trebuchet MS" w:hAnsi="Trebuchet MS"/>
          <w:spacing w:val="-2"/>
          <w:sz w:val="22"/>
          <w:szCs w:val="22"/>
        </w:rPr>
      </w:pPr>
    </w:p>
    <w:p w14:paraId="624747D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discount rate for which the NPV becomes zero is defined as the Internal Rate of Return ("IRR") of a net cash flow stream. This is the discount rate for which all discounted negative cash flows are equal to all discounted positive cash flows. For the example cash flow given in the previous section, the Internal Rate of Return is 22.5%. Table 3 demonstrates this</w:t>
      </w:r>
    </w:p>
    <w:p w14:paraId="639C0747" w14:textId="77777777" w:rsidR="00035321" w:rsidRDefault="00035321">
      <w:pPr>
        <w:tabs>
          <w:tab w:val="left" w:pos="567"/>
        </w:tabs>
        <w:suppressAutoHyphens/>
        <w:ind w:left="567"/>
        <w:jc w:val="both"/>
        <w:rPr>
          <w:rFonts w:ascii="Trebuchet MS" w:hAnsi="Trebuchet MS"/>
          <w:spacing w:val="-2"/>
          <w:sz w:val="22"/>
          <w:szCs w:val="22"/>
        </w:rPr>
      </w:pPr>
    </w:p>
    <w:p w14:paraId="73D01884"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6"/>
        <w:gridCol w:w="1622"/>
        <w:gridCol w:w="284"/>
        <w:gridCol w:w="619"/>
        <w:gridCol w:w="231"/>
        <w:gridCol w:w="673"/>
        <w:gridCol w:w="461"/>
        <w:gridCol w:w="1134"/>
        <w:gridCol w:w="284"/>
        <w:gridCol w:w="832"/>
        <w:gridCol w:w="53"/>
        <w:gridCol w:w="850"/>
        <w:gridCol w:w="36"/>
        <w:gridCol w:w="868"/>
        <w:gridCol w:w="18"/>
        <w:gridCol w:w="886"/>
      </w:tblGrid>
      <w:tr w:rsidR="00035321" w14:paraId="47B89F0A" w14:textId="77777777">
        <w:tc>
          <w:tcPr>
            <w:tcW w:w="9087" w:type="dxa"/>
            <w:gridSpan w:val="16"/>
            <w:tcBorders>
              <w:bottom w:val="nil"/>
            </w:tcBorders>
          </w:tcPr>
          <w:p w14:paraId="1149651C"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3 -Internal rate of return = discount rate that makes the NPV = zero</w:t>
            </w:r>
          </w:p>
        </w:tc>
      </w:tr>
      <w:tr w:rsidR="00035321" w14:paraId="6C21B44C" w14:textId="77777777">
        <w:tc>
          <w:tcPr>
            <w:tcW w:w="236" w:type="dxa"/>
            <w:tcBorders>
              <w:top w:val="nil"/>
              <w:bottom w:val="nil"/>
              <w:right w:val="nil"/>
            </w:tcBorders>
          </w:tcPr>
          <w:p w14:paraId="10BA217F" w14:textId="77777777" w:rsidR="00035321" w:rsidRDefault="00035321">
            <w:pPr>
              <w:tabs>
                <w:tab w:val="left" w:pos="567"/>
              </w:tabs>
              <w:suppressAutoHyphens/>
              <w:jc w:val="both"/>
              <w:rPr>
                <w:rFonts w:ascii="Trebuchet MS" w:hAnsi="Trebuchet MS"/>
                <w:spacing w:val="-2"/>
                <w:sz w:val="22"/>
                <w:szCs w:val="22"/>
              </w:rPr>
            </w:pPr>
          </w:p>
        </w:tc>
        <w:tc>
          <w:tcPr>
            <w:tcW w:w="1622" w:type="dxa"/>
            <w:tcBorders>
              <w:top w:val="nil"/>
              <w:left w:val="nil"/>
              <w:bottom w:val="nil"/>
              <w:right w:val="nil"/>
            </w:tcBorders>
          </w:tcPr>
          <w:p w14:paraId="4FA3B6F7"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56AEF38D" w14:textId="77777777" w:rsidR="00035321" w:rsidRDefault="00035321">
            <w:pPr>
              <w:tabs>
                <w:tab w:val="left" w:pos="567"/>
              </w:tabs>
              <w:suppressAutoHyphens/>
              <w:jc w:val="both"/>
              <w:rPr>
                <w:rFonts w:ascii="Trebuchet MS" w:hAnsi="Trebuchet MS"/>
                <w:spacing w:val="-2"/>
                <w:sz w:val="22"/>
                <w:szCs w:val="22"/>
              </w:rPr>
            </w:pPr>
          </w:p>
        </w:tc>
        <w:tc>
          <w:tcPr>
            <w:tcW w:w="619" w:type="dxa"/>
            <w:tcBorders>
              <w:top w:val="nil"/>
              <w:left w:val="nil"/>
              <w:bottom w:val="nil"/>
              <w:right w:val="nil"/>
            </w:tcBorders>
          </w:tcPr>
          <w:p w14:paraId="10C24F8D"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right w:val="nil"/>
            </w:tcBorders>
          </w:tcPr>
          <w:p w14:paraId="09729A36" w14:textId="77777777" w:rsidR="00035321" w:rsidRDefault="00035321">
            <w:pPr>
              <w:tabs>
                <w:tab w:val="left" w:pos="567"/>
              </w:tabs>
              <w:suppressAutoHyphens/>
              <w:jc w:val="both"/>
              <w:rPr>
                <w:rFonts w:ascii="Trebuchet MS" w:hAnsi="Trebuchet MS"/>
                <w:spacing w:val="-2"/>
                <w:sz w:val="22"/>
                <w:szCs w:val="22"/>
              </w:rPr>
            </w:pPr>
          </w:p>
        </w:tc>
        <w:tc>
          <w:tcPr>
            <w:tcW w:w="1595" w:type="dxa"/>
            <w:gridSpan w:val="2"/>
            <w:tcBorders>
              <w:top w:val="nil"/>
              <w:left w:val="nil"/>
              <w:bottom w:val="nil"/>
              <w:right w:val="nil"/>
            </w:tcBorders>
          </w:tcPr>
          <w:p w14:paraId="0C92AFC2"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726D6A68" w14:textId="77777777" w:rsidR="00035321" w:rsidRDefault="00035321">
            <w:pPr>
              <w:tabs>
                <w:tab w:val="left" w:pos="567"/>
              </w:tabs>
              <w:suppressAutoHyphens/>
              <w:jc w:val="both"/>
              <w:rPr>
                <w:rFonts w:ascii="Trebuchet MS" w:hAnsi="Trebuchet MS"/>
                <w:spacing w:val="-2"/>
                <w:sz w:val="22"/>
                <w:szCs w:val="22"/>
              </w:rPr>
            </w:pPr>
          </w:p>
        </w:tc>
        <w:tc>
          <w:tcPr>
            <w:tcW w:w="832" w:type="dxa"/>
            <w:tcBorders>
              <w:top w:val="nil"/>
              <w:left w:val="nil"/>
              <w:bottom w:val="nil"/>
              <w:right w:val="nil"/>
            </w:tcBorders>
          </w:tcPr>
          <w:p w14:paraId="6A981C2D" w14:textId="77777777" w:rsidR="00035321" w:rsidRDefault="00035321">
            <w:pPr>
              <w:tabs>
                <w:tab w:val="left" w:pos="567"/>
              </w:tabs>
              <w:suppressAutoHyphens/>
              <w:jc w:val="both"/>
              <w:rPr>
                <w:rFonts w:ascii="Trebuchet MS" w:hAnsi="Trebuchet MS"/>
                <w:spacing w:val="-2"/>
                <w:sz w:val="22"/>
                <w:szCs w:val="22"/>
              </w:rPr>
            </w:pPr>
          </w:p>
        </w:tc>
        <w:tc>
          <w:tcPr>
            <w:tcW w:w="903" w:type="dxa"/>
            <w:gridSpan w:val="2"/>
            <w:tcBorders>
              <w:top w:val="nil"/>
              <w:left w:val="nil"/>
              <w:bottom w:val="nil"/>
              <w:right w:val="nil"/>
            </w:tcBorders>
          </w:tcPr>
          <w:p w14:paraId="687DE90D"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right w:val="nil"/>
            </w:tcBorders>
          </w:tcPr>
          <w:p w14:paraId="4162777B"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tcBorders>
          </w:tcPr>
          <w:p w14:paraId="798E88C4" w14:textId="77777777" w:rsidR="00035321" w:rsidRDefault="00035321">
            <w:pPr>
              <w:tabs>
                <w:tab w:val="left" w:pos="567"/>
              </w:tabs>
              <w:suppressAutoHyphens/>
              <w:jc w:val="both"/>
              <w:rPr>
                <w:rFonts w:ascii="Trebuchet MS" w:hAnsi="Trebuchet MS"/>
                <w:spacing w:val="-2"/>
                <w:sz w:val="22"/>
                <w:szCs w:val="22"/>
              </w:rPr>
            </w:pPr>
          </w:p>
        </w:tc>
      </w:tr>
      <w:tr w:rsidR="00035321" w14:paraId="6C5E171F" w14:textId="77777777">
        <w:tc>
          <w:tcPr>
            <w:tcW w:w="236" w:type="dxa"/>
            <w:tcBorders>
              <w:top w:val="nil"/>
              <w:bottom w:val="nil"/>
              <w:right w:val="nil"/>
            </w:tcBorders>
          </w:tcPr>
          <w:p w14:paraId="640EB36E" w14:textId="77777777" w:rsidR="00035321" w:rsidRDefault="00035321">
            <w:pPr>
              <w:tabs>
                <w:tab w:val="left" w:pos="567"/>
              </w:tabs>
              <w:suppressAutoHyphens/>
              <w:jc w:val="both"/>
              <w:rPr>
                <w:rFonts w:ascii="Trebuchet MS" w:hAnsi="Trebuchet MS"/>
                <w:spacing w:val="-2"/>
                <w:sz w:val="22"/>
                <w:szCs w:val="22"/>
              </w:rPr>
            </w:pPr>
          </w:p>
        </w:tc>
        <w:tc>
          <w:tcPr>
            <w:tcW w:w="1622" w:type="dxa"/>
            <w:tcBorders>
              <w:top w:val="nil"/>
              <w:left w:val="nil"/>
              <w:bottom w:val="nil"/>
              <w:right w:val="nil"/>
            </w:tcBorders>
          </w:tcPr>
          <w:p w14:paraId="23066B7D"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48565CCC" w14:textId="77777777" w:rsidR="00035321" w:rsidRDefault="00035321">
            <w:pPr>
              <w:tabs>
                <w:tab w:val="left" w:pos="567"/>
              </w:tabs>
              <w:suppressAutoHyphens/>
              <w:jc w:val="both"/>
              <w:rPr>
                <w:rFonts w:ascii="Trebuchet MS" w:hAnsi="Trebuchet MS"/>
                <w:spacing w:val="-2"/>
                <w:sz w:val="22"/>
                <w:szCs w:val="22"/>
              </w:rPr>
            </w:pPr>
          </w:p>
        </w:tc>
        <w:tc>
          <w:tcPr>
            <w:tcW w:w="619" w:type="dxa"/>
            <w:tcBorders>
              <w:top w:val="nil"/>
              <w:left w:val="nil"/>
              <w:bottom w:val="nil"/>
              <w:right w:val="nil"/>
            </w:tcBorders>
          </w:tcPr>
          <w:p w14:paraId="3432D567"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right w:val="nil"/>
            </w:tcBorders>
          </w:tcPr>
          <w:p w14:paraId="1D319B59" w14:textId="77777777" w:rsidR="00035321" w:rsidRDefault="00035321">
            <w:pPr>
              <w:tabs>
                <w:tab w:val="left" w:pos="567"/>
              </w:tabs>
              <w:suppressAutoHyphens/>
              <w:jc w:val="both"/>
              <w:rPr>
                <w:rFonts w:ascii="Trebuchet MS" w:hAnsi="Trebuchet MS"/>
                <w:spacing w:val="-2"/>
                <w:sz w:val="22"/>
                <w:szCs w:val="22"/>
              </w:rPr>
            </w:pPr>
          </w:p>
        </w:tc>
        <w:tc>
          <w:tcPr>
            <w:tcW w:w="1595" w:type="dxa"/>
            <w:gridSpan w:val="2"/>
            <w:tcBorders>
              <w:top w:val="nil"/>
              <w:left w:val="nil"/>
              <w:bottom w:val="nil"/>
              <w:right w:val="nil"/>
            </w:tcBorders>
          </w:tcPr>
          <w:p w14:paraId="13217163"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0507A475" w14:textId="77777777" w:rsidR="00035321" w:rsidRDefault="00035321">
            <w:pPr>
              <w:tabs>
                <w:tab w:val="left" w:pos="567"/>
              </w:tabs>
              <w:suppressAutoHyphens/>
              <w:jc w:val="both"/>
              <w:rPr>
                <w:rFonts w:ascii="Trebuchet MS" w:hAnsi="Trebuchet MS"/>
                <w:spacing w:val="-2"/>
                <w:sz w:val="22"/>
                <w:szCs w:val="22"/>
              </w:rPr>
            </w:pPr>
          </w:p>
        </w:tc>
        <w:tc>
          <w:tcPr>
            <w:tcW w:w="832" w:type="dxa"/>
            <w:tcBorders>
              <w:top w:val="nil"/>
              <w:left w:val="nil"/>
              <w:bottom w:val="nil"/>
              <w:right w:val="nil"/>
            </w:tcBorders>
          </w:tcPr>
          <w:p w14:paraId="113CC68B" w14:textId="77777777" w:rsidR="00035321" w:rsidRDefault="00035321">
            <w:pPr>
              <w:tabs>
                <w:tab w:val="left" w:pos="567"/>
              </w:tabs>
              <w:suppressAutoHyphens/>
              <w:jc w:val="both"/>
              <w:rPr>
                <w:rFonts w:ascii="Trebuchet MS" w:hAnsi="Trebuchet MS"/>
                <w:spacing w:val="-2"/>
                <w:sz w:val="22"/>
                <w:szCs w:val="22"/>
              </w:rPr>
            </w:pPr>
          </w:p>
        </w:tc>
        <w:tc>
          <w:tcPr>
            <w:tcW w:w="903" w:type="dxa"/>
            <w:gridSpan w:val="2"/>
            <w:tcBorders>
              <w:top w:val="nil"/>
              <w:left w:val="nil"/>
              <w:bottom w:val="nil"/>
              <w:right w:val="nil"/>
            </w:tcBorders>
          </w:tcPr>
          <w:p w14:paraId="63997226"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right w:val="nil"/>
            </w:tcBorders>
          </w:tcPr>
          <w:p w14:paraId="10BD09BA" w14:textId="77777777" w:rsidR="00035321" w:rsidRDefault="00035321">
            <w:pPr>
              <w:tabs>
                <w:tab w:val="left" w:pos="567"/>
              </w:tabs>
              <w:suppressAutoHyphens/>
              <w:jc w:val="both"/>
              <w:rPr>
                <w:rFonts w:ascii="Trebuchet MS" w:hAnsi="Trebuchet MS"/>
                <w:spacing w:val="-2"/>
                <w:sz w:val="22"/>
                <w:szCs w:val="22"/>
              </w:rPr>
            </w:pPr>
          </w:p>
        </w:tc>
        <w:tc>
          <w:tcPr>
            <w:tcW w:w="904" w:type="dxa"/>
            <w:gridSpan w:val="2"/>
            <w:tcBorders>
              <w:top w:val="nil"/>
              <w:left w:val="nil"/>
              <w:bottom w:val="nil"/>
            </w:tcBorders>
          </w:tcPr>
          <w:p w14:paraId="3F2AE9F4" w14:textId="77777777" w:rsidR="00035321" w:rsidRDefault="00035321">
            <w:pPr>
              <w:tabs>
                <w:tab w:val="left" w:pos="567"/>
              </w:tabs>
              <w:suppressAutoHyphens/>
              <w:jc w:val="both"/>
              <w:rPr>
                <w:rFonts w:ascii="Trebuchet MS" w:hAnsi="Trebuchet MS"/>
                <w:spacing w:val="-2"/>
                <w:sz w:val="22"/>
                <w:szCs w:val="22"/>
              </w:rPr>
            </w:pPr>
          </w:p>
        </w:tc>
      </w:tr>
      <w:tr w:rsidR="00035321" w14:paraId="52DDD7AA" w14:textId="77777777">
        <w:tc>
          <w:tcPr>
            <w:tcW w:w="236" w:type="dxa"/>
            <w:tcBorders>
              <w:top w:val="nil"/>
              <w:bottom w:val="nil"/>
              <w:right w:val="nil"/>
            </w:tcBorders>
          </w:tcPr>
          <w:p w14:paraId="70A9E629"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nil"/>
              <w:right w:val="nil"/>
            </w:tcBorders>
          </w:tcPr>
          <w:p w14:paraId="40EFB44C" w14:textId="77777777" w:rsidR="00035321" w:rsidRDefault="00035321">
            <w:pPr>
              <w:tabs>
                <w:tab w:val="left" w:pos="567"/>
              </w:tabs>
              <w:suppressAutoHyphens/>
              <w:jc w:val="right"/>
              <w:rPr>
                <w:rFonts w:ascii="Trebuchet MS" w:hAnsi="Trebuchet MS"/>
                <w:spacing w:val="-2"/>
                <w:sz w:val="22"/>
                <w:szCs w:val="22"/>
              </w:rPr>
            </w:pPr>
          </w:p>
        </w:tc>
        <w:tc>
          <w:tcPr>
            <w:tcW w:w="284" w:type="dxa"/>
            <w:tcBorders>
              <w:top w:val="nil"/>
              <w:left w:val="nil"/>
              <w:bottom w:val="nil"/>
              <w:right w:val="single" w:sz="4" w:space="0" w:color="auto"/>
            </w:tcBorders>
          </w:tcPr>
          <w:p w14:paraId="46E495C2"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left w:val="single" w:sz="4" w:space="0" w:color="auto"/>
              <w:bottom w:val="nil"/>
              <w:right w:val="nil"/>
            </w:tcBorders>
          </w:tcPr>
          <w:p w14:paraId="4A521EA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1134" w:type="dxa"/>
            <w:gridSpan w:val="2"/>
            <w:tcBorders>
              <w:top w:val="nil"/>
              <w:left w:val="nil"/>
              <w:bottom w:val="nil"/>
              <w:right w:val="single" w:sz="4" w:space="0" w:color="auto"/>
            </w:tcBorders>
          </w:tcPr>
          <w:p w14:paraId="4B6DB03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1134" w:type="dxa"/>
            <w:tcBorders>
              <w:top w:val="nil"/>
              <w:left w:val="single" w:sz="4" w:space="0" w:color="auto"/>
              <w:bottom w:val="nil"/>
              <w:right w:val="single" w:sz="4" w:space="0" w:color="auto"/>
            </w:tcBorders>
          </w:tcPr>
          <w:p w14:paraId="4A0E5B3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Total</w:t>
            </w:r>
          </w:p>
        </w:tc>
        <w:tc>
          <w:tcPr>
            <w:tcW w:w="284" w:type="dxa"/>
            <w:tcBorders>
              <w:top w:val="nil"/>
              <w:left w:val="single" w:sz="4" w:space="0" w:color="auto"/>
              <w:bottom w:val="nil"/>
              <w:right w:val="single" w:sz="4" w:space="0" w:color="auto"/>
            </w:tcBorders>
          </w:tcPr>
          <w:p w14:paraId="23CE2506"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left w:val="single" w:sz="4" w:space="0" w:color="auto"/>
              <w:bottom w:val="nil"/>
              <w:right w:val="nil"/>
            </w:tcBorders>
          </w:tcPr>
          <w:p w14:paraId="366F1B1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886" w:type="dxa"/>
            <w:gridSpan w:val="2"/>
            <w:tcBorders>
              <w:top w:val="nil"/>
              <w:left w:val="nil"/>
              <w:bottom w:val="nil"/>
              <w:right w:val="single" w:sz="4" w:space="0" w:color="auto"/>
            </w:tcBorders>
          </w:tcPr>
          <w:p w14:paraId="5F6E246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tc>
        <w:tc>
          <w:tcPr>
            <w:tcW w:w="886" w:type="dxa"/>
            <w:gridSpan w:val="2"/>
            <w:tcBorders>
              <w:top w:val="nil"/>
              <w:left w:val="single" w:sz="4" w:space="0" w:color="auto"/>
              <w:bottom w:val="nil"/>
            </w:tcBorders>
          </w:tcPr>
          <w:p w14:paraId="1F7688D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Total</w:t>
            </w:r>
          </w:p>
        </w:tc>
        <w:tc>
          <w:tcPr>
            <w:tcW w:w="886" w:type="dxa"/>
            <w:tcBorders>
              <w:top w:val="nil"/>
              <w:bottom w:val="nil"/>
            </w:tcBorders>
          </w:tcPr>
          <w:p w14:paraId="216C4D4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Total</w:t>
            </w:r>
          </w:p>
        </w:tc>
      </w:tr>
      <w:tr w:rsidR="00035321" w14:paraId="30981B12" w14:textId="77777777">
        <w:tc>
          <w:tcPr>
            <w:tcW w:w="236" w:type="dxa"/>
            <w:tcBorders>
              <w:top w:val="nil"/>
              <w:bottom w:val="nil"/>
              <w:right w:val="nil"/>
            </w:tcBorders>
          </w:tcPr>
          <w:p w14:paraId="23A76F0C"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single" w:sz="4" w:space="0" w:color="auto"/>
              <w:right w:val="nil"/>
            </w:tcBorders>
          </w:tcPr>
          <w:p w14:paraId="695BF47A" w14:textId="77777777" w:rsidR="00035321" w:rsidRDefault="00035321">
            <w:pPr>
              <w:tabs>
                <w:tab w:val="left" w:pos="567"/>
              </w:tabs>
              <w:suppressAutoHyphens/>
              <w:jc w:val="right"/>
              <w:rPr>
                <w:rFonts w:ascii="Trebuchet MS" w:hAnsi="Trebuchet MS"/>
                <w:spacing w:val="-2"/>
                <w:sz w:val="22"/>
                <w:szCs w:val="22"/>
              </w:rPr>
            </w:pPr>
          </w:p>
        </w:tc>
        <w:tc>
          <w:tcPr>
            <w:tcW w:w="284" w:type="dxa"/>
            <w:tcBorders>
              <w:top w:val="nil"/>
              <w:left w:val="nil"/>
              <w:bottom w:val="single" w:sz="4" w:space="0" w:color="auto"/>
              <w:right w:val="single" w:sz="4" w:space="0" w:color="auto"/>
            </w:tcBorders>
          </w:tcPr>
          <w:p w14:paraId="07BED35A"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left w:val="single" w:sz="4" w:space="0" w:color="auto"/>
              <w:bottom w:val="single" w:sz="4" w:space="0" w:color="auto"/>
              <w:right w:val="nil"/>
            </w:tcBorders>
          </w:tcPr>
          <w:p w14:paraId="3EBECDC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134" w:type="dxa"/>
            <w:gridSpan w:val="2"/>
            <w:tcBorders>
              <w:top w:val="nil"/>
              <w:left w:val="nil"/>
              <w:bottom w:val="single" w:sz="4" w:space="0" w:color="auto"/>
              <w:right w:val="single" w:sz="4" w:space="0" w:color="auto"/>
            </w:tcBorders>
          </w:tcPr>
          <w:p w14:paraId="38EA34D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134" w:type="dxa"/>
            <w:tcBorders>
              <w:top w:val="nil"/>
              <w:left w:val="single" w:sz="4" w:space="0" w:color="auto"/>
              <w:bottom w:val="single" w:sz="4" w:space="0" w:color="auto"/>
              <w:right w:val="single" w:sz="4" w:space="0" w:color="auto"/>
            </w:tcBorders>
          </w:tcPr>
          <w:p w14:paraId="0BF9461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1&amp;2</w:t>
            </w:r>
          </w:p>
        </w:tc>
        <w:tc>
          <w:tcPr>
            <w:tcW w:w="284" w:type="dxa"/>
            <w:tcBorders>
              <w:top w:val="nil"/>
              <w:left w:val="single" w:sz="4" w:space="0" w:color="auto"/>
              <w:bottom w:val="single" w:sz="4" w:space="0" w:color="auto"/>
              <w:right w:val="single" w:sz="4" w:space="0" w:color="auto"/>
            </w:tcBorders>
          </w:tcPr>
          <w:p w14:paraId="7502A61C"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left w:val="single" w:sz="4" w:space="0" w:color="auto"/>
              <w:bottom w:val="single" w:sz="4" w:space="0" w:color="auto"/>
              <w:right w:val="nil"/>
            </w:tcBorders>
          </w:tcPr>
          <w:p w14:paraId="01AB848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886" w:type="dxa"/>
            <w:gridSpan w:val="2"/>
            <w:tcBorders>
              <w:top w:val="nil"/>
              <w:left w:val="nil"/>
              <w:bottom w:val="single" w:sz="4" w:space="0" w:color="auto"/>
              <w:right w:val="single" w:sz="4" w:space="0" w:color="auto"/>
            </w:tcBorders>
          </w:tcPr>
          <w:p w14:paraId="2C06CD9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886" w:type="dxa"/>
            <w:gridSpan w:val="2"/>
            <w:tcBorders>
              <w:top w:val="nil"/>
              <w:left w:val="single" w:sz="4" w:space="0" w:color="auto"/>
              <w:bottom w:val="single" w:sz="4" w:space="0" w:color="auto"/>
            </w:tcBorders>
          </w:tcPr>
          <w:p w14:paraId="1C09B7F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3&amp;4</w:t>
            </w:r>
          </w:p>
        </w:tc>
        <w:tc>
          <w:tcPr>
            <w:tcW w:w="886" w:type="dxa"/>
            <w:tcBorders>
              <w:top w:val="nil"/>
              <w:bottom w:val="single" w:sz="4" w:space="0" w:color="auto"/>
            </w:tcBorders>
          </w:tcPr>
          <w:p w14:paraId="3BE3E36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all yrs</w:t>
            </w:r>
          </w:p>
        </w:tc>
      </w:tr>
      <w:tr w:rsidR="00035321" w14:paraId="32A44936" w14:textId="77777777">
        <w:tc>
          <w:tcPr>
            <w:tcW w:w="236" w:type="dxa"/>
            <w:tcBorders>
              <w:top w:val="nil"/>
              <w:bottom w:val="nil"/>
              <w:right w:val="nil"/>
            </w:tcBorders>
          </w:tcPr>
          <w:p w14:paraId="565358E8"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single" w:sz="4" w:space="0" w:color="auto"/>
              <w:left w:val="nil"/>
              <w:bottom w:val="nil"/>
              <w:right w:val="nil"/>
            </w:tcBorders>
          </w:tcPr>
          <w:p w14:paraId="56868E2D"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flow</w:t>
            </w:r>
          </w:p>
        </w:tc>
        <w:tc>
          <w:tcPr>
            <w:tcW w:w="284" w:type="dxa"/>
            <w:tcBorders>
              <w:top w:val="single" w:sz="4" w:space="0" w:color="auto"/>
              <w:left w:val="nil"/>
              <w:bottom w:val="nil"/>
              <w:right w:val="single" w:sz="4" w:space="0" w:color="auto"/>
            </w:tcBorders>
          </w:tcPr>
          <w:p w14:paraId="030942A5"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single" w:sz="4" w:space="0" w:color="auto"/>
              <w:left w:val="single" w:sz="4" w:space="0" w:color="auto"/>
              <w:bottom w:val="nil"/>
              <w:right w:val="nil"/>
            </w:tcBorders>
          </w:tcPr>
          <w:p w14:paraId="154E75C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134" w:type="dxa"/>
            <w:gridSpan w:val="2"/>
            <w:tcBorders>
              <w:top w:val="single" w:sz="4" w:space="0" w:color="auto"/>
              <w:left w:val="nil"/>
              <w:bottom w:val="nil"/>
              <w:right w:val="single" w:sz="4" w:space="0" w:color="auto"/>
            </w:tcBorders>
          </w:tcPr>
          <w:p w14:paraId="7E0A2CB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134" w:type="dxa"/>
            <w:tcBorders>
              <w:top w:val="single" w:sz="4" w:space="0" w:color="auto"/>
              <w:left w:val="single" w:sz="4" w:space="0" w:color="auto"/>
              <w:bottom w:val="nil"/>
              <w:right w:val="single" w:sz="4" w:space="0" w:color="auto"/>
            </w:tcBorders>
          </w:tcPr>
          <w:p w14:paraId="676240E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w:t>
            </w:r>
          </w:p>
        </w:tc>
        <w:tc>
          <w:tcPr>
            <w:tcW w:w="284" w:type="dxa"/>
            <w:tcBorders>
              <w:top w:val="single" w:sz="4" w:space="0" w:color="auto"/>
              <w:left w:val="single" w:sz="4" w:space="0" w:color="auto"/>
              <w:bottom w:val="nil"/>
              <w:right w:val="single" w:sz="4" w:space="0" w:color="auto"/>
            </w:tcBorders>
          </w:tcPr>
          <w:p w14:paraId="3F6077EB"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single" w:sz="4" w:space="0" w:color="auto"/>
              <w:left w:val="single" w:sz="4" w:space="0" w:color="auto"/>
              <w:bottom w:val="nil"/>
              <w:right w:val="nil"/>
            </w:tcBorders>
          </w:tcPr>
          <w:p w14:paraId="72E54D5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886" w:type="dxa"/>
            <w:gridSpan w:val="2"/>
            <w:tcBorders>
              <w:top w:val="single" w:sz="4" w:space="0" w:color="auto"/>
              <w:left w:val="nil"/>
              <w:bottom w:val="nil"/>
              <w:right w:val="single" w:sz="4" w:space="0" w:color="auto"/>
            </w:tcBorders>
          </w:tcPr>
          <w:p w14:paraId="61D4A35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886" w:type="dxa"/>
            <w:gridSpan w:val="2"/>
            <w:tcBorders>
              <w:top w:val="single" w:sz="4" w:space="0" w:color="auto"/>
              <w:left w:val="single" w:sz="4" w:space="0" w:color="auto"/>
              <w:bottom w:val="nil"/>
            </w:tcBorders>
          </w:tcPr>
          <w:p w14:paraId="358B75B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+300</w:t>
            </w:r>
          </w:p>
        </w:tc>
        <w:tc>
          <w:tcPr>
            <w:tcW w:w="886" w:type="dxa"/>
            <w:tcBorders>
              <w:top w:val="single" w:sz="4" w:space="0" w:color="auto"/>
              <w:bottom w:val="nil"/>
            </w:tcBorders>
          </w:tcPr>
          <w:p w14:paraId="422F7B9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r>
      <w:tr w:rsidR="00035321" w14:paraId="78957C96" w14:textId="77777777">
        <w:tc>
          <w:tcPr>
            <w:tcW w:w="236" w:type="dxa"/>
            <w:tcBorders>
              <w:top w:val="nil"/>
              <w:bottom w:val="nil"/>
              <w:right w:val="nil"/>
            </w:tcBorders>
          </w:tcPr>
          <w:p w14:paraId="639966CB" w14:textId="77777777" w:rsidR="00035321" w:rsidRDefault="00035321">
            <w:pPr>
              <w:tabs>
                <w:tab w:val="left" w:pos="567"/>
              </w:tabs>
              <w:suppressAutoHyphens/>
              <w:jc w:val="right"/>
              <w:rPr>
                <w:rFonts w:ascii="Trebuchet MS" w:hAnsi="Trebuchet MS"/>
                <w:spacing w:val="-2"/>
                <w:sz w:val="22"/>
                <w:szCs w:val="22"/>
              </w:rPr>
            </w:pPr>
          </w:p>
        </w:tc>
        <w:tc>
          <w:tcPr>
            <w:tcW w:w="8851" w:type="dxa"/>
            <w:gridSpan w:val="15"/>
            <w:tcBorders>
              <w:top w:val="nil"/>
              <w:left w:val="nil"/>
              <w:bottom w:val="nil"/>
            </w:tcBorders>
          </w:tcPr>
          <w:p w14:paraId="0F097335" w14:textId="77777777" w:rsidR="00035321" w:rsidRDefault="00035321">
            <w:pPr>
              <w:tabs>
                <w:tab w:val="left" w:pos="567"/>
              </w:tabs>
              <w:suppressAutoHyphens/>
              <w:rPr>
                <w:rFonts w:ascii="Trebuchet MS" w:hAnsi="Trebuchet MS"/>
                <w:spacing w:val="-2"/>
                <w:sz w:val="22"/>
                <w:szCs w:val="22"/>
              </w:rPr>
            </w:pPr>
          </w:p>
        </w:tc>
      </w:tr>
      <w:tr w:rsidR="00035321" w14:paraId="4F2D3348" w14:textId="77777777">
        <w:tc>
          <w:tcPr>
            <w:tcW w:w="236" w:type="dxa"/>
            <w:tcBorders>
              <w:top w:val="nil"/>
              <w:bottom w:val="nil"/>
              <w:right w:val="nil"/>
            </w:tcBorders>
          </w:tcPr>
          <w:p w14:paraId="19D97983" w14:textId="77777777" w:rsidR="00035321" w:rsidRDefault="00035321">
            <w:pPr>
              <w:tabs>
                <w:tab w:val="left" w:pos="567"/>
              </w:tabs>
              <w:suppressAutoHyphens/>
              <w:jc w:val="right"/>
              <w:rPr>
                <w:rFonts w:ascii="Trebuchet MS" w:hAnsi="Trebuchet MS"/>
                <w:spacing w:val="-2"/>
                <w:sz w:val="22"/>
                <w:szCs w:val="22"/>
              </w:rPr>
            </w:pPr>
          </w:p>
        </w:tc>
        <w:tc>
          <w:tcPr>
            <w:tcW w:w="8851" w:type="dxa"/>
            <w:gridSpan w:val="15"/>
            <w:tcBorders>
              <w:top w:val="nil"/>
              <w:left w:val="nil"/>
              <w:bottom w:val="nil"/>
            </w:tcBorders>
          </w:tcPr>
          <w:p w14:paraId="4717432C"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flow</w:t>
            </w:r>
          </w:p>
          <w:p w14:paraId="6278CBBE"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discounted at -</w:t>
            </w:r>
          </w:p>
        </w:tc>
      </w:tr>
      <w:tr w:rsidR="00035321" w14:paraId="13433C74" w14:textId="77777777">
        <w:tc>
          <w:tcPr>
            <w:tcW w:w="236" w:type="dxa"/>
            <w:tcBorders>
              <w:top w:val="nil"/>
              <w:bottom w:val="nil"/>
              <w:right w:val="nil"/>
            </w:tcBorders>
          </w:tcPr>
          <w:p w14:paraId="14152348" w14:textId="77777777" w:rsidR="00035321" w:rsidRDefault="00035321">
            <w:pPr>
              <w:tabs>
                <w:tab w:val="left" w:pos="567"/>
              </w:tabs>
              <w:suppressAutoHyphens/>
              <w:jc w:val="right"/>
              <w:rPr>
                <w:rFonts w:ascii="Trebuchet MS" w:hAnsi="Trebuchet MS"/>
                <w:spacing w:val="-2"/>
                <w:sz w:val="22"/>
                <w:szCs w:val="22"/>
              </w:rPr>
            </w:pPr>
          </w:p>
        </w:tc>
        <w:tc>
          <w:tcPr>
            <w:tcW w:w="1622" w:type="dxa"/>
            <w:tcBorders>
              <w:top w:val="nil"/>
              <w:left w:val="nil"/>
              <w:bottom w:val="nil"/>
              <w:right w:val="nil"/>
            </w:tcBorders>
          </w:tcPr>
          <w:p w14:paraId="09F737A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22.5%</w:t>
            </w:r>
          </w:p>
        </w:tc>
        <w:tc>
          <w:tcPr>
            <w:tcW w:w="284" w:type="dxa"/>
            <w:tcBorders>
              <w:top w:val="nil"/>
              <w:left w:val="nil"/>
              <w:bottom w:val="nil"/>
            </w:tcBorders>
          </w:tcPr>
          <w:p w14:paraId="6C1DF759"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bottom w:val="nil"/>
              <w:right w:val="nil"/>
            </w:tcBorders>
          </w:tcPr>
          <w:p w14:paraId="54A705B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-82</w:t>
            </w:r>
          </w:p>
        </w:tc>
        <w:tc>
          <w:tcPr>
            <w:tcW w:w="1134" w:type="dxa"/>
            <w:gridSpan w:val="2"/>
            <w:tcBorders>
              <w:top w:val="nil"/>
              <w:left w:val="nil"/>
              <w:bottom w:val="nil"/>
            </w:tcBorders>
          </w:tcPr>
          <w:p w14:paraId="26925AF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-67</w:t>
            </w:r>
          </w:p>
        </w:tc>
        <w:tc>
          <w:tcPr>
            <w:tcW w:w="1134" w:type="dxa"/>
            <w:tcBorders>
              <w:top w:val="nil"/>
              <w:bottom w:val="nil"/>
            </w:tcBorders>
          </w:tcPr>
          <w:p w14:paraId="57B7FB9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-149</w:t>
            </w:r>
          </w:p>
        </w:tc>
        <w:tc>
          <w:tcPr>
            <w:tcW w:w="284" w:type="dxa"/>
            <w:tcBorders>
              <w:top w:val="nil"/>
              <w:bottom w:val="nil"/>
            </w:tcBorders>
          </w:tcPr>
          <w:p w14:paraId="483B8521" w14:textId="77777777" w:rsidR="00035321" w:rsidRDefault="00035321">
            <w:pPr>
              <w:tabs>
                <w:tab w:val="left" w:pos="567"/>
              </w:tabs>
              <w:suppressAutoHyphens/>
              <w:jc w:val="right"/>
              <w:rPr>
                <w:rFonts w:ascii="Trebuchet MS" w:hAnsi="Trebuchet MS"/>
                <w:spacing w:val="-2"/>
                <w:sz w:val="22"/>
                <w:szCs w:val="22"/>
              </w:rPr>
            </w:pPr>
          </w:p>
        </w:tc>
        <w:tc>
          <w:tcPr>
            <w:tcW w:w="885" w:type="dxa"/>
            <w:gridSpan w:val="2"/>
            <w:tcBorders>
              <w:top w:val="nil"/>
              <w:bottom w:val="nil"/>
              <w:right w:val="nil"/>
            </w:tcBorders>
          </w:tcPr>
          <w:p w14:paraId="2E6F227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+82</w:t>
            </w:r>
          </w:p>
        </w:tc>
        <w:tc>
          <w:tcPr>
            <w:tcW w:w="886" w:type="dxa"/>
            <w:gridSpan w:val="2"/>
            <w:tcBorders>
              <w:top w:val="nil"/>
              <w:left w:val="nil"/>
              <w:bottom w:val="nil"/>
            </w:tcBorders>
          </w:tcPr>
          <w:p w14:paraId="788958F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+67</w:t>
            </w:r>
          </w:p>
        </w:tc>
        <w:tc>
          <w:tcPr>
            <w:tcW w:w="886" w:type="dxa"/>
            <w:gridSpan w:val="2"/>
            <w:tcBorders>
              <w:top w:val="nil"/>
              <w:bottom w:val="nil"/>
            </w:tcBorders>
          </w:tcPr>
          <w:p w14:paraId="4827B92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+149</w:t>
            </w:r>
          </w:p>
        </w:tc>
        <w:tc>
          <w:tcPr>
            <w:tcW w:w="886" w:type="dxa"/>
            <w:tcBorders>
              <w:top w:val="nil"/>
              <w:bottom w:val="nil"/>
            </w:tcBorders>
          </w:tcPr>
          <w:p w14:paraId="36F5EAF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r>
      <w:tr w:rsidR="00035321" w14:paraId="63787EBA" w14:textId="77777777">
        <w:tc>
          <w:tcPr>
            <w:tcW w:w="236" w:type="dxa"/>
            <w:tcBorders>
              <w:top w:val="nil"/>
              <w:right w:val="nil"/>
            </w:tcBorders>
          </w:tcPr>
          <w:p w14:paraId="1572EF42" w14:textId="77777777" w:rsidR="00035321" w:rsidRDefault="00035321">
            <w:pPr>
              <w:tabs>
                <w:tab w:val="left" w:pos="567"/>
              </w:tabs>
              <w:suppressAutoHyphens/>
              <w:jc w:val="both"/>
              <w:rPr>
                <w:rFonts w:ascii="Trebuchet MS" w:hAnsi="Trebuchet MS"/>
                <w:spacing w:val="-2"/>
                <w:sz w:val="22"/>
                <w:szCs w:val="22"/>
              </w:rPr>
            </w:pPr>
          </w:p>
        </w:tc>
        <w:tc>
          <w:tcPr>
            <w:tcW w:w="1622" w:type="dxa"/>
            <w:tcBorders>
              <w:top w:val="nil"/>
              <w:left w:val="nil"/>
              <w:right w:val="nil"/>
            </w:tcBorders>
          </w:tcPr>
          <w:p w14:paraId="75516488"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right w:val="nil"/>
            </w:tcBorders>
          </w:tcPr>
          <w:p w14:paraId="4E8AA007" w14:textId="77777777" w:rsidR="00035321" w:rsidRDefault="00035321">
            <w:pPr>
              <w:tabs>
                <w:tab w:val="left" w:pos="567"/>
              </w:tabs>
              <w:suppressAutoHyphens/>
              <w:jc w:val="both"/>
              <w:rPr>
                <w:rFonts w:ascii="Trebuchet MS" w:hAnsi="Trebuchet MS"/>
                <w:spacing w:val="-2"/>
                <w:sz w:val="22"/>
                <w:szCs w:val="22"/>
              </w:rPr>
            </w:pPr>
          </w:p>
        </w:tc>
        <w:tc>
          <w:tcPr>
            <w:tcW w:w="850" w:type="dxa"/>
            <w:gridSpan w:val="2"/>
            <w:tcBorders>
              <w:top w:val="nil"/>
              <w:left w:val="nil"/>
              <w:right w:val="nil"/>
            </w:tcBorders>
          </w:tcPr>
          <w:p w14:paraId="372A18AA" w14:textId="77777777" w:rsidR="00035321" w:rsidRDefault="00035321">
            <w:pPr>
              <w:tabs>
                <w:tab w:val="left" w:pos="567"/>
              </w:tabs>
              <w:suppressAutoHyphens/>
              <w:jc w:val="both"/>
              <w:rPr>
                <w:rFonts w:ascii="Trebuchet MS" w:hAnsi="Trebuchet MS"/>
                <w:spacing w:val="-2"/>
                <w:sz w:val="22"/>
                <w:szCs w:val="22"/>
              </w:rPr>
            </w:pPr>
          </w:p>
        </w:tc>
        <w:tc>
          <w:tcPr>
            <w:tcW w:w="1134" w:type="dxa"/>
            <w:gridSpan w:val="2"/>
            <w:tcBorders>
              <w:top w:val="nil"/>
              <w:left w:val="nil"/>
              <w:right w:val="nil"/>
            </w:tcBorders>
          </w:tcPr>
          <w:p w14:paraId="65010FB7" w14:textId="77777777" w:rsidR="00035321" w:rsidRDefault="00035321">
            <w:pPr>
              <w:tabs>
                <w:tab w:val="left" w:pos="567"/>
              </w:tabs>
              <w:suppressAutoHyphens/>
              <w:jc w:val="both"/>
              <w:rPr>
                <w:rFonts w:ascii="Trebuchet MS" w:hAnsi="Trebuchet MS"/>
                <w:spacing w:val="-2"/>
                <w:sz w:val="22"/>
                <w:szCs w:val="22"/>
              </w:rPr>
            </w:pPr>
          </w:p>
        </w:tc>
        <w:tc>
          <w:tcPr>
            <w:tcW w:w="1134" w:type="dxa"/>
            <w:tcBorders>
              <w:top w:val="nil"/>
              <w:left w:val="nil"/>
              <w:right w:val="nil"/>
            </w:tcBorders>
          </w:tcPr>
          <w:p w14:paraId="74C4D723"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right w:val="nil"/>
            </w:tcBorders>
          </w:tcPr>
          <w:p w14:paraId="3E7E5CFD" w14:textId="77777777" w:rsidR="00035321" w:rsidRDefault="00035321">
            <w:pPr>
              <w:tabs>
                <w:tab w:val="left" w:pos="567"/>
              </w:tabs>
              <w:suppressAutoHyphens/>
              <w:jc w:val="both"/>
              <w:rPr>
                <w:rFonts w:ascii="Trebuchet MS" w:hAnsi="Trebuchet MS"/>
                <w:spacing w:val="-2"/>
                <w:sz w:val="22"/>
                <w:szCs w:val="22"/>
              </w:rPr>
            </w:pPr>
          </w:p>
        </w:tc>
        <w:tc>
          <w:tcPr>
            <w:tcW w:w="885" w:type="dxa"/>
            <w:gridSpan w:val="2"/>
            <w:tcBorders>
              <w:top w:val="nil"/>
              <w:left w:val="nil"/>
              <w:right w:val="nil"/>
            </w:tcBorders>
          </w:tcPr>
          <w:p w14:paraId="10C238BE" w14:textId="77777777" w:rsidR="00035321" w:rsidRDefault="00035321">
            <w:pPr>
              <w:tabs>
                <w:tab w:val="left" w:pos="567"/>
              </w:tabs>
              <w:suppressAutoHyphens/>
              <w:jc w:val="both"/>
              <w:rPr>
                <w:rFonts w:ascii="Trebuchet MS" w:hAnsi="Trebuchet MS"/>
                <w:spacing w:val="-2"/>
                <w:sz w:val="22"/>
                <w:szCs w:val="22"/>
              </w:rPr>
            </w:pPr>
          </w:p>
        </w:tc>
        <w:tc>
          <w:tcPr>
            <w:tcW w:w="886" w:type="dxa"/>
            <w:gridSpan w:val="2"/>
            <w:tcBorders>
              <w:top w:val="nil"/>
              <w:left w:val="nil"/>
              <w:right w:val="nil"/>
            </w:tcBorders>
          </w:tcPr>
          <w:p w14:paraId="06079AE8" w14:textId="77777777" w:rsidR="00035321" w:rsidRDefault="00035321">
            <w:pPr>
              <w:tabs>
                <w:tab w:val="left" w:pos="567"/>
              </w:tabs>
              <w:suppressAutoHyphens/>
              <w:jc w:val="both"/>
              <w:rPr>
                <w:rFonts w:ascii="Trebuchet MS" w:hAnsi="Trebuchet MS"/>
                <w:spacing w:val="-2"/>
                <w:sz w:val="22"/>
                <w:szCs w:val="22"/>
              </w:rPr>
            </w:pPr>
          </w:p>
        </w:tc>
        <w:tc>
          <w:tcPr>
            <w:tcW w:w="886" w:type="dxa"/>
            <w:gridSpan w:val="2"/>
            <w:tcBorders>
              <w:top w:val="nil"/>
              <w:left w:val="nil"/>
              <w:right w:val="nil"/>
            </w:tcBorders>
          </w:tcPr>
          <w:p w14:paraId="6CCE6D80" w14:textId="77777777" w:rsidR="00035321" w:rsidRDefault="00035321">
            <w:pPr>
              <w:tabs>
                <w:tab w:val="left" w:pos="567"/>
              </w:tabs>
              <w:suppressAutoHyphens/>
              <w:jc w:val="both"/>
              <w:rPr>
                <w:rFonts w:ascii="Trebuchet MS" w:hAnsi="Trebuchet MS"/>
                <w:spacing w:val="-2"/>
                <w:sz w:val="22"/>
                <w:szCs w:val="22"/>
              </w:rPr>
            </w:pPr>
          </w:p>
        </w:tc>
        <w:tc>
          <w:tcPr>
            <w:tcW w:w="886" w:type="dxa"/>
            <w:tcBorders>
              <w:top w:val="nil"/>
              <w:left w:val="nil"/>
            </w:tcBorders>
          </w:tcPr>
          <w:p w14:paraId="464BC2AF" w14:textId="77777777" w:rsidR="00035321" w:rsidRDefault="00035321">
            <w:pPr>
              <w:tabs>
                <w:tab w:val="left" w:pos="567"/>
              </w:tabs>
              <w:suppressAutoHyphens/>
              <w:jc w:val="both"/>
              <w:rPr>
                <w:rFonts w:ascii="Trebuchet MS" w:hAnsi="Trebuchet MS"/>
                <w:spacing w:val="-2"/>
                <w:sz w:val="22"/>
                <w:szCs w:val="22"/>
              </w:rPr>
            </w:pPr>
          </w:p>
        </w:tc>
      </w:tr>
    </w:tbl>
    <w:p w14:paraId="20A28688" w14:textId="77777777" w:rsidR="00035321" w:rsidRDefault="00035321">
      <w:pPr>
        <w:tabs>
          <w:tab w:val="left" w:pos="567"/>
        </w:tabs>
        <w:suppressAutoHyphens/>
        <w:ind w:left="567"/>
        <w:jc w:val="both"/>
        <w:rPr>
          <w:rFonts w:ascii="Trebuchet MS" w:hAnsi="Trebuchet MS"/>
          <w:spacing w:val="-2"/>
          <w:sz w:val="22"/>
          <w:szCs w:val="22"/>
        </w:rPr>
      </w:pPr>
    </w:p>
    <w:p w14:paraId="160FC489" w14:textId="77777777" w:rsidR="00035321" w:rsidRDefault="00035321">
      <w:pPr>
        <w:tabs>
          <w:tab w:val="left" w:pos="567"/>
        </w:tabs>
        <w:suppressAutoHyphens/>
        <w:ind w:left="567"/>
        <w:jc w:val="both"/>
        <w:rPr>
          <w:rFonts w:ascii="Trebuchet MS" w:hAnsi="Trebuchet MS"/>
          <w:spacing w:val="-2"/>
          <w:sz w:val="22"/>
          <w:szCs w:val="22"/>
        </w:rPr>
      </w:pPr>
    </w:p>
    <w:p w14:paraId="75F366E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Figure 3 is a graph of the NPV versus discount rate for this example.</w:t>
      </w:r>
    </w:p>
    <w:p w14:paraId="15C083EB" w14:textId="77777777" w:rsidR="00035321" w:rsidRDefault="00035321">
      <w:pPr>
        <w:tabs>
          <w:tab w:val="left" w:pos="567"/>
        </w:tabs>
        <w:suppressAutoHyphens/>
        <w:ind w:left="567"/>
        <w:jc w:val="both"/>
        <w:rPr>
          <w:rFonts w:ascii="Trebuchet MS" w:hAnsi="Trebuchet MS"/>
          <w:spacing w:val="-2"/>
          <w:sz w:val="22"/>
          <w:szCs w:val="22"/>
        </w:rPr>
      </w:pPr>
    </w:p>
    <w:p w14:paraId="15917E8E"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4"/>
        <w:gridCol w:w="709"/>
        <w:gridCol w:w="921"/>
        <w:gridCol w:w="921"/>
        <w:gridCol w:w="922"/>
        <w:gridCol w:w="921"/>
        <w:gridCol w:w="921"/>
        <w:gridCol w:w="922"/>
        <w:gridCol w:w="921"/>
        <w:gridCol w:w="922"/>
        <w:gridCol w:w="283"/>
      </w:tblGrid>
      <w:tr w:rsidR="00035321" w14:paraId="5BBD8210" w14:textId="77777777">
        <w:tc>
          <w:tcPr>
            <w:tcW w:w="8647" w:type="dxa"/>
            <w:gridSpan w:val="11"/>
            <w:tcBorders>
              <w:top w:val="single" w:sz="4" w:space="0" w:color="auto"/>
              <w:bottom w:val="nil"/>
            </w:tcBorders>
          </w:tcPr>
          <w:p w14:paraId="09B0B933"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3 - Definition of internal rate of return</w:t>
            </w:r>
          </w:p>
        </w:tc>
      </w:tr>
      <w:tr w:rsidR="00035321" w14:paraId="514AD0B1" w14:textId="77777777">
        <w:tc>
          <w:tcPr>
            <w:tcW w:w="284" w:type="dxa"/>
            <w:tcBorders>
              <w:top w:val="nil"/>
              <w:bottom w:val="nil"/>
              <w:right w:val="nil"/>
            </w:tcBorders>
          </w:tcPr>
          <w:p w14:paraId="103383EC"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23589BA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1957070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AB4FFA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CC0129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F9606C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98F6EB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E973BB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ADAE880"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B162421"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7B74F794" w14:textId="77777777" w:rsidR="00035321" w:rsidRDefault="00035321">
            <w:pPr>
              <w:tabs>
                <w:tab w:val="left" w:pos="567"/>
              </w:tabs>
              <w:suppressAutoHyphens/>
              <w:jc w:val="both"/>
              <w:rPr>
                <w:rFonts w:ascii="Trebuchet MS" w:hAnsi="Trebuchet MS"/>
                <w:spacing w:val="-2"/>
                <w:sz w:val="22"/>
                <w:szCs w:val="22"/>
              </w:rPr>
            </w:pPr>
          </w:p>
        </w:tc>
      </w:tr>
      <w:tr w:rsidR="00035321" w14:paraId="5147CA7A" w14:textId="77777777">
        <w:tc>
          <w:tcPr>
            <w:tcW w:w="284" w:type="dxa"/>
            <w:tcBorders>
              <w:top w:val="nil"/>
              <w:bottom w:val="nil"/>
              <w:right w:val="nil"/>
            </w:tcBorders>
          </w:tcPr>
          <w:p w14:paraId="3E34EDBE"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0F916AE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w:t>
            </w:r>
          </w:p>
        </w:tc>
        <w:tc>
          <w:tcPr>
            <w:tcW w:w="921" w:type="dxa"/>
            <w:tcBorders>
              <w:top w:val="nil"/>
              <w:left w:val="single" w:sz="4" w:space="0" w:color="auto"/>
              <w:bottom w:val="nil"/>
              <w:right w:val="nil"/>
            </w:tcBorders>
          </w:tcPr>
          <w:p w14:paraId="58BE70A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CF405D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88FEC4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468595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237B6D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E6D5ED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4DB718A"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19F670A"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0B40D569" w14:textId="77777777" w:rsidR="00035321" w:rsidRDefault="00035321">
            <w:pPr>
              <w:tabs>
                <w:tab w:val="left" w:pos="567"/>
              </w:tabs>
              <w:suppressAutoHyphens/>
              <w:jc w:val="both"/>
              <w:rPr>
                <w:rFonts w:ascii="Trebuchet MS" w:hAnsi="Trebuchet MS"/>
                <w:spacing w:val="-2"/>
                <w:sz w:val="22"/>
                <w:szCs w:val="22"/>
              </w:rPr>
            </w:pPr>
          </w:p>
        </w:tc>
      </w:tr>
      <w:tr w:rsidR="00035321" w14:paraId="0DCD2FD5" w14:textId="77777777">
        <w:tc>
          <w:tcPr>
            <w:tcW w:w="284" w:type="dxa"/>
            <w:tcBorders>
              <w:top w:val="nil"/>
              <w:bottom w:val="nil"/>
              <w:right w:val="nil"/>
            </w:tcBorders>
          </w:tcPr>
          <w:p w14:paraId="4A2F800A"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1B4FD1A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$MM</w:t>
            </w:r>
          </w:p>
        </w:tc>
        <w:tc>
          <w:tcPr>
            <w:tcW w:w="921" w:type="dxa"/>
            <w:tcBorders>
              <w:top w:val="nil"/>
              <w:left w:val="single" w:sz="4" w:space="0" w:color="auto"/>
              <w:bottom w:val="nil"/>
              <w:right w:val="nil"/>
            </w:tcBorders>
          </w:tcPr>
          <w:p w14:paraId="602BD61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60800" behindDoc="0" locked="0" layoutInCell="1" allowOverlap="1" wp14:anchorId="0917228B" wp14:editId="5794DC5A">
                      <wp:simplePos x="0" y="0"/>
                      <wp:positionH relativeFrom="column">
                        <wp:posOffset>-13335</wp:posOffset>
                      </wp:positionH>
                      <wp:positionV relativeFrom="paragraph">
                        <wp:posOffset>44169</wp:posOffset>
                      </wp:positionV>
                      <wp:extent cx="4114800" cy="1828800"/>
                      <wp:effectExtent l="0" t="0" r="19050" b="19050"/>
                      <wp:wrapNone/>
                      <wp:docPr id="35"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0" cy="1828800"/>
                              </a:xfrm>
                              <a:custGeom>
                                <a:avLst/>
                                <a:gdLst>
                                  <a:gd name="T0" fmla="*/ 0 w 6840"/>
                                  <a:gd name="T1" fmla="*/ 0 h 3600"/>
                                  <a:gd name="T2" fmla="*/ 900 w 6840"/>
                                  <a:gd name="T3" fmla="*/ 1800 h 3600"/>
                                  <a:gd name="T4" fmla="*/ 1980 w 6840"/>
                                  <a:gd name="T5" fmla="*/ 2520 h 3600"/>
                                  <a:gd name="T6" fmla="*/ 2880 w 6840"/>
                                  <a:gd name="T7" fmla="*/ 2880 h 3600"/>
                                  <a:gd name="T8" fmla="*/ 4680 w 6840"/>
                                  <a:gd name="T9" fmla="*/ 3240 h 3600"/>
                                  <a:gd name="T10" fmla="*/ 6840 w 6840"/>
                                  <a:gd name="T11" fmla="*/ 3600 h 3600"/>
                                </a:gdLst>
                                <a:ahLst/>
                                <a:cxnLst>
                                  <a:cxn ang="0">
                                    <a:pos x="T0" y="T1"/>
                                  </a:cxn>
                                  <a:cxn ang="0">
                                    <a:pos x="T2" y="T3"/>
                                  </a:cxn>
                                  <a:cxn ang="0">
                                    <a:pos x="T4" y="T5"/>
                                  </a:cxn>
                                  <a:cxn ang="0">
                                    <a:pos x="T6" y="T7"/>
                                  </a:cxn>
                                  <a:cxn ang="0">
                                    <a:pos x="T8" y="T9"/>
                                  </a:cxn>
                                  <a:cxn ang="0">
                                    <a:pos x="T10" y="T11"/>
                                  </a:cxn>
                                </a:cxnLst>
                                <a:rect l="0" t="0" r="r" b="b"/>
                                <a:pathLst>
                                  <a:path w="6840" h="3600">
                                    <a:moveTo>
                                      <a:pt x="0" y="0"/>
                                    </a:moveTo>
                                    <a:lnTo>
                                      <a:pt x="900" y="1800"/>
                                    </a:lnTo>
                                    <a:lnTo>
                                      <a:pt x="1980" y="2520"/>
                                    </a:lnTo>
                                    <a:lnTo>
                                      <a:pt x="2880" y="2880"/>
                                    </a:lnTo>
                                    <a:lnTo>
                                      <a:pt x="4680" y="3240"/>
                                    </a:lnTo>
                                    <a:lnTo>
                                      <a:pt x="6840" y="3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AA4B3" id="Freeform 74" o:spid="_x0000_s1026" style="position:absolute;margin-left:-1.05pt;margin-top:3.5pt;width:324pt;height:2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8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" path="m,l900,1800r1080,720l2880,2880r1800,360l6840,3600e" filled="f">
                      <v:path arrowok="t" o:connecttype="custom" o:connectlocs="0,0;541421,914400;1191126,1280160;1732547,1463040;2815389,1645920;4114800,1828800" o:connectangles="0,0,0,0,0,0"/>
                    </v:shape>
                  </w:pict>
                </mc:Fallback>
              </mc:AlternateContent>
            </w:r>
            <w:r>
              <w:rPr>
                <w:rFonts w:ascii="Trebuchet MS" w:hAnsi="Trebuchet MS"/>
                <w:spacing w:val="-2"/>
                <w:sz w:val="22"/>
                <w:szCs w:val="22"/>
              </w:rPr>
              <w:t>100</w:t>
            </w:r>
          </w:p>
        </w:tc>
        <w:tc>
          <w:tcPr>
            <w:tcW w:w="921" w:type="dxa"/>
            <w:tcBorders>
              <w:top w:val="nil"/>
              <w:left w:val="nil"/>
              <w:bottom w:val="nil"/>
              <w:right w:val="nil"/>
            </w:tcBorders>
          </w:tcPr>
          <w:p w14:paraId="0CC09D4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45D6DE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F4D0B1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69AFF7C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1EC0850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ABB1B5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714468C"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FE34B51" w14:textId="77777777" w:rsidR="00035321" w:rsidRDefault="00035321">
            <w:pPr>
              <w:tabs>
                <w:tab w:val="left" w:pos="567"/>
              </w:tabs>
              <w:suppressAutoHyphens/>
              <w:jc w:val="both"/>
              <w:rPr>
                <w:rFonts w:ascii="Trebuchet MS" w:hAnsi="Trebuchet MS"/>
                <w:spacing w:val="-2"/>
                <w:sz w:val="22"/>
                <w:szCs w:val="22"/>
              </w:rPr>
            </w:pPr>
          </w:p>
        </w:tc>
      </w:tr>
      <w:tr w:rsidR="00035321" w14:paraId="3140BE45" w14:textId="77777777">
        <w:tc>
          <w:tcPr>
            <w:tcW w:w="284" w:type="dxa"/>
            <w:tcBorders>
              <w:top w:val="nil"/>
              <w:bottom w:val="nil"/>
              <w:right w:val="nil"/>
            </w:tcBorders>
          </w:tcPr>
          <w:p w14:paraId="13B0A3D9"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7A8A686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2AD4874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656371C"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48D0D3B"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241650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1CD9A28"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79FB77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54F10C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5435804"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4394745C" w14:textId="77777777" w:rsidR="00035321" w:rsidRDefault="00035321">
            <w:pPr>
              <w:tabs>
                <w:tab w:val="left" w:pos="567"/>
              </w:tabs>
              <w:suppressAutoHyphens/>
              <w:jc w:val="both"/>
              <w:rPr>
                <w:rFonts w:ascii="Trebuchet MS" w:hAnsi="Trebuchet MS"/>
                <w:spacing w:val="-2"/>
                <w:sz w:val="22"/>
                <w:szCs w:val="22"/>
              </w:rPr>
            </w:pPr>
          </w:p>
        </w:tc>
      </w:tr>
      <w:tr w:rsidR="00035321" w14:paraId="4233A44C" w14:textId="77777777">
        <w:tc>
          <w:tcPr>
            <w:tcW w:w="284" w:type="dxa"/>
            <w:tcBorders>
              <w:top w:val="nil"/>
              <w:bottom w:val="nil"/>
              <w:right w:val="nil"/>
            </w:tcBorders>
          </w:tcPr>
          <w:p w14:paraId="1BD03689"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1DC8D49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3C90DF9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CDDFD1F"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B44454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521DB4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EE52422"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7A7E5D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F288F5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20FE594"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16E74AF7" w14:textId="77777777" w:rsidR="00035321" w:rsidRDefault="00035321">
            <w:pPr>
              <w:tabs>
                <w:tab w:val="left" w:pos="567"/>
              </w:tabs>
              <w:suppressAutoHyphens/>
              <w:jc w:val="both"/>
              <w:rPr>
                <w:rFonts w:ascii="Trebuchet MS" w:hAnsi="Trebuchet MS"/>
                <w:spacing w:val="-2"/>
                <w:sz w:val="22"/>
                <w:szCs w:val="22"/>
              </w:rPr>
            </w:pPr>
          </w:p>
        </w:tc>
      </w:tr>
      <w:tr w:rsidR="00035321" w14:paraId="66CF561B" w14:textId="77777777">
        <w:tc>
          <w:tcPr>
            <w:tcW w:w="284" w:type="dxa"/>
            <w:tcBorders>
              <w:top w:val="nil"/>
              <w:bottom w:val="nil"/>
              <w:right w:val="nil"/>
            </w:tcBorders>
          </w:tcPr>
          <w:p w14:paraId="5232C4C9"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00B4304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1BADFFA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D35389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DC870B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0D99617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03D0099"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F4CDCC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2BE870C"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24FBF82"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7872CA7F" w14:textId="77777777" w:rsidR="00035321" w:rsidRDefault="00035321">
            <w:pPr>
              <w:tabs>
                <w:tab w:val="left" w:pos="567"/>
              </w:tabs>
              <w:suppressAutoHyphens/>
              <w:jc w:val="both"/>
              <w:rPr>
                <w:rFonts w:ascii="Trebuchet MS" w:hAnsi="Trebuchet MS"/>
                <w:spacing w:val="-2"/>
                <w:sz w:val="22"/>
                <w:szCs w:val="22"/>
              </w:rPr>
            </w:pPr>
          </w:p>
        </w:tc>
      </w:tr>
      <w:tr w:rsidR="00035321" w14:paraId="19F5A957" w14:textId="77777777">
        <w:tc>
          <w:tcPr>
            <w:tcW w:w="284" w:type="dxa"/>
            <w:tcBorders>
              <w:top w:val="nil"/>
              <w:bottom w:val="nil"/>
              <w:right w:val="nil"/>
            </w:tcBorders>
          </w:tcPr>
          <w:p w14:paraId="3B274045"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6BD9779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10CD1A7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77C4B60"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664720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6781DD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91D6EAA"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392B340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9776980"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5172A7F"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4C5F931" w14:textId="77777777" w:rsidR="00035321" w:rsidRDefault="00035321">
            <w:pPr>
              <w:tabs>
                <w:tab w:val="left" w:pos="567"/>
              </w:tabs>
              <w:suppressAutoHyphens/>
              <w:jc w:val="both"/>
              <w:rPr>
                <w:rFonts w:ascii="Trebuchet MS" w:hAnsi="Trebuchet MS"/>
                <w:spacing w:val="-2"/>
                <w:sz w:val="22"/>
                <w:szCs w:val="22"/>
              </w:rPr>
            </w:pPr>
          </w:p>
        </w:tc>
      </w:tr>
      <w:tr w:rsidR="00035321" w14:paraId="5CB83F94" w14:textId="77777777">
        <w:tc>
          <w:tcPr>
            <w:tcW w:w="284" w:type="dxa"/>
            <w:tcBorders>
              <w:top w:val="nil"/>
              <w:bottom w:val="nil"/>
              <w:right w:val="nil"/>
            </w:tcBorders>
          </w:tcPr>
          <w:p w14:paraId="006E2E99"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1DFE5BB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4210E41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50</w:t>
            </w:r>
          </w:p>
        </w:tc>
        <w:tc>
          <w:tcPr>
            <w:tcW w:w="921" w:type="dxa"/>
            <w:tcBorders>
              <w:top w:val="nil"/>
              <w:left w:val="nil"/>
              <w:bottom w:val="nil"/>
              <w:right w:val="nil"/>
            </w:tcBorders>
          </w:tcPr>
          <w:p w14:paraId="1D0BAB60"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3BA4FA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D8E81F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F1D1229"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794E8D8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5985DB1"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14F2DA3"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59693FD" w14:textId="77777777" w:rsidR="00035321" w:rsidRDefault="00035321">
            <w:pPr>
              <w:tabs>
                <w:tab w:val="left" w:pos="567"/>
              </w:tabs>
              <w:suppressAutoHyphens/>
              <w:jc w:val="both"/>
              <w:rPr>
                <w:rFonts w:ascii="Trebuchet MS" w:hAnsi="Trebuchet MS"/>
                <w:spacing w:val="-2"/>
                <w:sz w:val="22"/>
                <w:szCs w:val="22"/>
              </w:rPr>
            </w:pPr>
          </w:p>
        </w:tc>
      </w:tr>
      <w:tr w:rsidR="00035321" w14:paraId="1124B74D" w14:textId="77777777">
        <w:tc>
          <w:tcPr>
            <w:tcW w:w="284" w:type="dxa"/>
            <w:tcBorders>
              <w:top w:val="nil"/>
              <w:bottom w:val="nil"/>
              <w:right w:val="nil"/>
            </w:tcBorders>
          </w:tcPr>
          <w:p w14:paraId="236BF579"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7FB4DB3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584B29B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68C562D"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0D2F07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760B3B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3DB582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40D2E1B5"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529C67A"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EB01B79"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251AD331" w14:textId="77777777" w:rsidR="00035321" w:rsidRDefault="00035321">
            <w:pPr>
              <w:tabs>
                <w:tab w:val="left" w:pos="567"/>
              </w:tabs>
              <w:suppressAutoHyphens/>
              <w:jc w:val="both"/>
              <w:rPr>
                <w:rFonts w:ascii="Trebuchet MS" w:hAnsi="Trebuchet MS"/>
                <w:spacing w:val="-2"/>
                <w:sz w:val="22"/>
                <w:szCs w:val="22"/>
              </w:rPr>
            </w:pPr>
          </w:p>
        </w:tc>
      </w:tr>
      <w:tr w:rsidR="00035321" w14:paraId="74C77194" w14:textId="77777777">
        <w:tc>
          <w:tcPr>
            <w:tcW w:w="284" w:type="dxa"/>
            <w:tcBorders>
              <w:top w:val="nil"/>
              <w:bottom w:val="nil"/>
              <w:right w:val="nil"/>
            </w:tcBorders>
          </w:tcPr>
          <w:p w14:paraId="4898B6CD"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25A9A84C"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78AA2C9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337CC96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5546A79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2992B4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91DCBDD"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7228FF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73F8BBE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84EA02F"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B63F553" w14:textId="77777777" w:rsidR="00035321" w:rsidRDefault="00035321">
            <w:pPr>
              <w:tabs>
                <w:tab w:val="left" w:pos="567"/>
              </w:tabs>
              <w:suppressAutoHyphens/>
              <w:jc w:val="both"/>
              <w:rPr>
                <w:rFonts w:ascii="Trebuchet MS" w:hAnsi="Trebuchet MS"/>
                <w:spacing w:val="-2"/>
                <w:sz w:val="22"/>
                <w:szCs w:val="22"/>
              </w:rPr>
            </w:pPr>
          </w:p>
        </w:tc>
      </w:tr>
      <w:tr w:rsidR="00035321" w14:paraId="112C4A82" w14:textId="77777777">
        <w:tc>
          <w:tcPr>
            <w:tcW w:w="284" w:type="dxa"/>
            <w:tcBorders>
              <w:top w:val="nil"/>
              <w:bottom w:val="nil"/>
              <w:right w:val="nil"/>
            </w:tcBorders>
          </w:tcPr>
          <w:p w14:paraId="225D217F"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69DAB9C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07172EA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F650765"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1D981E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059A7C8"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A8658D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F0BB90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FC70C5A"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231B071"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474A8710" w14:textId="77777777" w:rsidR="00035321" w:rsidRDefault="00035321">
            <w:pPr>
              <w:tabs>
                <w:tab w:val="left" w:pos="567"/>
              </w:tabs>
              <w:suppressAutoHyphens/>
              <w:jc w:val="both"/>
              <w:rPr>
                <w:rFonts w:ascii="Trebuchet MS" w:hAnsi="Trebuchet MS"/>
                <w:spacing w:val="-2"/>
                <w:sz w:val="22"/>
                <w:szCs w:val="22"/>
              </w:rPr>
            </w:pPr>
          </w:p>
        </w:tc>
      </w:tr>
      <w:tr w:rsidR="00035321" w14:paraId="0E50C234" w14:textId="77777777">
        <w:tc>
          <w:tcPr>
            <w:tcW w:w="284" w:type="dxa"/>
            <w:tcBorders>
              <w:top w:val="nil"/>
              <w:bottom w:val="nil"/>
              <w:right w:val="nil"/>
            </w:tcBorders>
          </w:tcPr>
          <w:p w14:paraId="6B331199"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2137198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59DA850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F2EB14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D5449DD"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5A25EE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11209A6B"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AD0B910"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24586B8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6F214C1D"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6B71F855" w14:textId="77777777" w:rsidR="00035321" w:rsidRDefault="00035321">
            <w:pPr>
              <w:tabs>
                <w:tab w:val="left" w:pos="567"/>
              </w:tabs>
              <w:suppressAutoHyphens/>
              <w:jc w:val="both"/>
              <w:rPr>
                <w:rFonts w:ascii="Trebuchet MS" w:hAnsi="Trebuchet MS"/>
                <w:spacing w:val="-2"/>
                <w:sz w:val="22"/>
                <w:szCs w:val="22"/>
              </w:rPr>
            </w:pPr>
          </w:p>
        </w:tc>
      </w:tr>
      <w:tr w:rsidR="00035321" w14:paraId="7C45D7B8" w14:textId="77777777">
        <w:tc>
          <w:tcPr>
            <w:tcW w:w="284" w:type="dxa"/>
            <w:tcBorders>
              <w:top w:val="nil"/>
              <w:bottom w:val="nil"/>
              <w:right w:val="nil"/>
            </w:tcBorders>
          </w:tcPr>
          <w:p w14:paraId="4B36F8F7"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16F9FECA"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single" w:sz="4" w:space="0" w:color="auto"/>
              <w:right w:val="nil"/>
            </w:tcBorders>
          </w:tcPr>
          <w:p w14:paraId="0FB043CF"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single" w:sz="4" w:space="0" w:color="auto"/>
              <w:right w:val="nil"/>
            </w:tcBorders>
          </w:tcPr>
          <w:p w14:paraId="7826070E"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single" w:sz="4" w:space="0" w:color="auto"/>
              <w:right w:val="nil"/>
            </w:tcBorders>
          </w:tcPr>
          <w:p w14:paraId="65E9A06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single" w:sz="4" w:space="0" w:color="auto"/>
              <w:right w:val="nil"/>
            </w:tcBorders>
          </w:tcPr>
          <w:p w14:paraId="4EBB035B"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single" w:sz="4" w:space="0" w:color="auto"/>
              <w:right w:val="nil"/>
            </w:tcBorders>
          </w:tcPr>
          <w:p w14:paraId="777C8A8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single" w:sz="4" w:space="0" w:color="auto"/>
              <w:right w:val="nil"/>
            </w:tcBorders>
          </w:tcPr>
          <w:p w14:paraId="7FDB606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single" w:sz="4" w:space="0" w:color="auto"/>
              <w:right w:val="nil"/>
            </w:tcBorders>
          </w:tcPr>
          <w:p w14:paraId="1E0DC634"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single" w:sz="4" w:space="0" w:color="auto"/>
              <w:right w:val="nil"/>
            </w:tcBorders>
          </w:tcPr>
          <w:p w14:paraId="117985B2"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7E0AB81B" w14:textId="77777777" w:rsidR="00035321" w:rsidRDefault="00035321">
            <w:pPr>
              <w:tabs>
                <w:tab w:val="left" w:pos="567"/>
              </w:tabs>
              <w:suppressAutoHyphens/>
              <w:jc w:val="both"/>
              <w:rPr>
                <w:rFonts w:ascii="Trebuchet MS" w:hAnsi="Trebuchet MS"/>
                <w:spacing w:val="-2"/>
                <w:sz w:val="22"/>
                <w:szCs w:val="22"/>
              </w:rPr>
            </w:pPr>
          </w:p>
        </w:tc>
      </w:tr>
      <w:tr w:rsidR="00035321" w14:paraId="2E7E7818" w14:textId="77777777">
        <w:tc>
          <w:tcPr>
            <w:tcW w:w="284" w:type="dxa"/>
            <w:tcBorders>
              <w:top w:val="nil"/>
              <w:bottom w:val="nil"/>
              <w:right w:val="nil"/>
            </w:tcBorders>
          </w:tcPr>
          <w:p w14:paraId="1E71AE0C"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0A2ED41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921" w:type="dxa"/>
            <w:tcBorders>
              <w:top w:val="single" w:sz="4" w:space="0" w:color="auto"/>
              <w:left w:val="single" w:sz="4" w:space="0" w:color="auto"/>
              <w:bottom w:val="nil"/>
              <w:right w:val="nil"/>
            </w:tcBorders>
          </w:tcPr>
          <w:p w14:paraId="418BF02B"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nil"/>
              <w:bottom w:val="nil"/>
              <w:right w:val="nil"/>
            </w:tcBorders>
          </w:tcPr>
          <w:p w14:paraId="30896BB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w:t>
            </w:r>
          </w:p>
        </w:tc>
        <w:tc>
          <w:tcPr>
            <w:tcW w:w="922" w:type="dxa"/>
            <w:tcBorders>
              <w:top w:val="single" w:sz="4" w:space="0" w:color="auto"/>
              <w:left w:val="nil"/>
              <w:bottom w:val="nil"/>
              <w:right w:val="nil"/>
            </w:tcBorders>
          </w:tcPr>
          <w:p w14:paraId="22F68AB3"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single" w:sz="4" w:space="0" w:color="auto"/>
              <w:left w:val="nil"/>
              <w:bottom w:val="nil"/>
              <w:right w:val="nil"/>
            </w:tcBorders>
          </w:tcPr>
          <w:p w14:paraId="6733BD7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15%</w:t>
            </w:r>
          </w:p>
        </w:tc>
        <w:tc>
          <w:tcPr>
            <w:tcW w:w="921" w:type="dxa"/>
            <w:tcBorders>
              <w:top w:val="single" w:sz="4" w:space="0" w:color="auto"/>
              <w:left w:val="nil"/>
              <w:bottom w:val="nil"/>
              <w:right w:val="nil"/>
            </w:tcBorders>
          </w:tcPr>
          <w:p w14:paraId="46F90A53"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single" w:sz="4" w:space="0" w:color="auto"/>
              <w:left w:val="nil"/>
              <w:bottom w:val="nil"/>
              <w:right w:val="nil"/>
            </w:tcBorders>
          </w:tcPr>
          <w:p w14:paraId="5B0DE88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20%</w:t>
            </w:r>
          </w:p>
        </w:tc>
        <w:tc>
          <w:tcPr>
            <w:tcW w:w="921" w:type="dxa"/>
            <w:tcBorders>
              <w:top w:val="single" w:sz="4" w:space="0" w:color="auto"/>
              <w:left w:val="nil"/>
              <w:bottom w:val="nil"/>
              <w:right w:val="nil"/>
            </w:tcBorders>
          </w:tcPr>
          <w:p w14:paraId="3F9F06E5"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single" w:sz="4" w:space="0" w:color="auto"/>
              <w:left w:val="nil"/>
              <w:bottom w:val="nil"/>
              <w:right w:val="nil"/>
            </w:tcBorders>
          </w:tcPr>
          <w:p w14:paraId="52D8565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25%</w:t>
            </w:r>
          </w:p>
        </w:tc>
        <w:tc>
          <w:tcPr>
            <w:tcW w:w="283" w:type="dxa"/>
            <w:tcBorders>
              <w:top w:val="nil"/>
              <w:left w:val="nil"/>
              <w:bottom w:val="nil"/>
            </w:tcBorders>
          </w:tcPr>
          <w:p w14:paraId="5074DE3C" w14:textId="77777777" w:rsidR="00035321" w:rsidRDefault="00035321">
            <w:pPr>
              <w:tabs>
                <w:tab w:val="left" w:pos="567"/>
              </w:tabs>
              <w:suppressAutoHyphens/>
              <w:jc w:val="both"/>
              <w:rPr>
                <w:rFonts w:ascii="Trebuchet MS" w:hAnsi="Trebuchet MS"/>
                <w:spacing w:val="-2"/>
                <w:sz w:val="22"/>
                <w:szCs w:val="22"/>
              </w:rPr>
            </w:pPr>
          </w:p>
        </w:tc>
      </w:tr>
      <w:tr w:rsidR="00035321" w14:paraId="16CC4D53" w14:textId="77777777">
        <w:tc>
          <w:tcPr>
            <w:tcW w:w="284" w:type="dxa"/>
            <w:tcBorders>
              <w:top w:val="nil"/>
              <w:bottom w:val="nil"/>
              <w:right w:val="nil"/>
            </w:tcBorders>
          </w:tcPr>
          <w:p w14:paraId="44D1F175"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bottom w:val="nil"/>
              <w:right w:val="single" w:sz="4" w:space="0" w:color="auto"/>
            </w:tcBorders>
          </w:tcPr>
          <w:p w14:paraId="4528ECF2"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single" w:sz="4" w:space="0" w:color="auto"/>
              <w:bottom w:val="nil"/>
              <w:right w:val="nil"/>
            </w:tcBorders>
          </w:tcPr>
          <w:p w14:paraId="4E16D8C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5D873477"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26F4A1D5" w14:textId="77777777" w:rsidR="00035321" w:rsidRDefault="00035321">
            <w:pPr>
              <w:tabs>
                <w:tab w:val="left" w:pos="567"/>
              </w:tabs>
              <w:suppressAutoHyphens/>
              <w:jc w:val="both"/>
              <w:rPr>
                <w:rFonts w:ascii="Trebuchet MS" w:hAnsi="Trebuchet MS"/>
                <w:spacing w:val="-2"/>
                <w:sz w:val="22"/>
                <w:szCs w:val="22"/>
              </w:rPr>
            </w:pPr>
          </w:p>
        </w:tc>
        <w:tc>
          <w:tcPr>
            <w:tcW w:w="1842" w:type="dxa"/>
            <w:gridSpan w:val="2"/>
            <w:tcBorders>
              <w:top w:val="nil"/>
              <w:left w:val="nil"/>
              <w:bottom w:val="nil"/>
              <w:right w:val="nil"/>
            </w:tcBorders>
          </w:tcPr>
          <w:p w14:paraId="11F131B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Discount rate %</w:t>
            </w:r>
          </w:p>
        </w:tc>
        <w:tc>
          <w:tcPr>
            <w:tcW w:w="922" w:type="dxa"/>
            <w:tcBorders>
              <w:top w:val="nil"/>
              <w:left w:val="nil"/>
              <w:bottom w:val="nil"/>
              <w:right w:val="nil"/>
            </w:tcBorders>
          </w:tcPr>
          <w:p w14:paraId="6D0DCC77"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bottom w:val="nil"/>
              <w:right w:val="nil"/>
            </w:tcBorders>
          </w:tcPr>
          <w:p w14:paraId="4569E2E6"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bottom w:val="nil"/>
              <w:right w:val="nil"/>
            </w:tcBorders>
          </w:tcPr>
          <w:p w14:paraId="0A325A2A"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48B9B11C" w14:textId="77777777" w:rsidR="00035321" w:rsidRDefault="00035321">
            <w:pPr>
              <w:tabs>
                <w:tab w:val="left" w:pos="567"/>
              </w:tabs>
              <w:suppressAutoHyphens/>
              <w:jc w:val="both"/>
              <w:rPr>
                <w:rFonts w:ascii="Trebuchet MS" w:hAnsi="Trebuchet MS"/>
                <w:spacing w:val="-2"/>
                <w:sz w:val="22"/>
                <w:szCs w:val="22"/>
              </w:rPr>
            </w:pPr>
          </w:p>
        </w:tc>
      </w:tr>
      <w:tr w:rsidR="00035321" w14:paraId="4B5FA6D5" w14:textId="77777777">
        <w:tc>
          <w:tcPr>
            <w:tcW w:w="284" w:type="dxa"/>
            <w:tcBorders>
              <w:top w:val="nil"/>
              <w:right w:val="nil"/>
            </w:tcBorders>
          </w:tcPr>
          <w:p w14:paraId="36BF2DF0" w14:textId="77777777" w:rsidR="00035321" w:rsidRDefault="00035321">
            <w:pPr>
              <w:tabs>
                <w:tab w:val="left" w:pos="567"/>
              </w:tabs>
              <w:suppressAutoHyphens/>
              <w:jc w:val="both"/>
              <w:rPr>
                <w:rFonts w:ascii="Trebuchet MS" w:hAnsi="Trebuchet MS"/>
                <w:spacing w:val="-2"/>
                <w:sz w:val="22"/>
                <w:szCs w:val="22"/>
              </w:rPr>
            </w:pPr>
          </w:p>
        </w:tc>
        <w:tc>
          <w:tcPr>
            <w:tcW w:w="709" w:type="dxa"/>
            <w:tcBorders>
              <w:top w:val="nil"/>
              <w:left w:val="nil"/>
              <w:right w:val="nil"/>
            </w:tcBorders>
          </w:tcPr>
          <w:p w14:paraId="5F522049"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6CAD7106"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54D5F195"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right w:val="nil"/>
            </w:tcBorders>
          </w:tcPr>
          <w:p w14:paraId="2EA1CB74"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1006F151"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75647189"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right w:val="nil"/>
            </w:tcBorders>
          </w:tcPr>
          <w:p w14:paraId="29648F0E" w14:textId="77777777" w:rsidR="00035321" w:rsidRDefault="00035321">
            <w:pPr>
              <w:tabs>
                <w:tab w:val="left" w:pos="567"/>
              </w:tabs>
              <w:suppressAutoHyphens/>
              <w:jc w:val="both"/>
              <w:rPr>
                <w:rFonts w:ascii="Trebuchet MS" w:hAnsi="Trebuchet MS"/>
                <w:spacing w:val="-2"/>
                <w:sz w:val="22"/>
                <w:szCs w:val="22"/>
              </w:rPr>
            </w:pPr>
          </w:p>
        </w:tc>
        <w:tc>
          <w:tcPr>
            <w:tcW w:w="921" w:type="dxa"/>
            <w:tcBorders>
              <w:top w:val="nil"/>
              <w:left w:val="nil"/>
              <w:right w:val="nil"/>
            </w:tcBorders>
          </w:tcPr>
          <w:p w14:paraId="11D0D059" w14:textId="77777777" w:rsidR="00035321" w:rsidRDefault="00035321">
            <w:pPr>
              <w:tabs>
                <w:tab w:val="left" w:pos="567"/>
              </w:tabs>
              <w:suppressAutoHyphens/>
              <w:jc w:val="both"/>
              <w:rPr>
                <w:rFonts w:ascii="Trebuchet MS" w:hAnsi="Trebuchet MS"/>
                <w:spacing w:val="-2"/>
                <w:sz w:val="22"/>
                <w:szCs w:val="22"/>
              </w:rPr>
            </w:pPr>
          </w:p>
        </w:tc>
        <w:tc>
          <w:tcPr>
            <w:tcW w:w="922" w:type="dxa"/>
            <w:tcBorders>
              <w:top w:val="nil"/>
              <w:left w:val="nil"/>
              <w:right w:val="nil"/>
            </w:tcBorders>
          </w:tcPr>
          <w:p w14:paraId="12D5AC05"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tcBorders>
          </w:tcPr>
          <w:p w14:paraId="2A34EC72" w14:textId="77777777" w:rsidR="00035321" w:rsidRDefault="00035321">
            <w:pPr>
              <w:tabs>
                <w:tab w:val="left" w:pos="567"/>
              </w:tabs>
              <w:suppressAutoHyphens/>
              <w:jc w:val="both"/>
              <w:rPr>
                <w:rFonts w:ascii="Trebuchet MS" w:hAnsi="Trebuchet MS"/>
                <w:spacing w:val="-2"/>
                <w:sz w:val="22"/>
                <w:szCs w:val="22"/>
              </w:rPr>
            </w:pPr>
          </w:p>
        </w:tc>
      </w:tr>
    </w:tbl>
    <w:p w14:paraId="2F9015EB" w14:textId="77777777" w:rsidR="00035321" w:rsidRDefault="00035321">
      <w:pPr>
        <w:tabs>
          <w:tab w:val="left" w:pos="567"/>
        </w:tabs>
        <w:suppressAutoHyphens/>
        <w:ind w:left="567"/>
        <w:jc w:val="both"/>
        <w:rPr>
          <w:rFonts w:ascii="Trebuchet MS" w:hAnsi="Trebuchet MS"/>
          <w:spacing w:val="-2"/>
          <w:sz w:val="22"/>
          <w:szCs w:val="22"/>
        </w:rPr>
      </w:pPr>
    </w:p>
    <w:p w14:paraId="45A5985C" w14:textId="77777777" w:rsidR="00035321" w:rsidRDefault="00035321">
      <w:pPr>
        <w:tabs>
          <w:tab w:val="left" w:pos="567"/>
        </w:tabs>
        <w:suppressAutoHyphens/>
        <w:ind w:left="567"/>
        <w:jc w:val="both"/>
        <w:rPr>
          <w:rFonts w:ascii="Trebuchet MS" w:hAnsi="Trebuchet MS"/>
          <w:spacing w:val="-2"/>
          <w:sz w:val="22"/>
          <w:szCs w:val="22"/>
        </w:rPr>
      </w:pPr>
    </w:p>
    <w:p w14:paraId="7CD2DFE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way in which the IRR is used in assessing the economic merit of a net cash flow stream is by comparing it with alternative investments, as was done with the NPV indicator. In other words, if the IRR of a net cash flow stream for a particular project is greater than the rate of return that can be obtained in comparable alternative investments (putting the money in the bank, for instance), then the project should be undertaken. If the rate of return is lower than that which could be obtained in alternative investments, then the project should not be undertaken.</w:t>
      </w:r>
    </w:p>
    <w:p w14:paraId="40E4A2FE" w14:textId="77777777" w:rsidR="00035321" w:rsidRDefault="00035321">
      <w:pPr>
        <w:tabs>
          <w:tab w:val="left" w:pos="567"/>
        </w:tabs>
        <w:suppressAutoHyphens/>
        <w:ind w:left="567"/>
        <w:jc w:val="both"/>
        <w:rPr>
          <w:rFonts w:ascii="Trebuchet MS" w:hAnsi="Trebuchet MS"/>
          <w:spacing w:val="-2"/>
          <w:sz w:val="22"/>
          <w:szCs w:val="22"/>
        </w:rPr>
      </w:pPr>
    </w:p>
    <w:p w14:paraId="1E4DD0B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mathematical form, the definition of the internal rate of return (IRR) is -</w:t>
      </w:r>
    </w:p>
    <w:p w14:paraId="2A4C487B" w14:textId="77777777" w:rsidR="00035321" w:rsidRDefault="00035321">
      <w:pPr>
        <w:tabs>
          <w:tab w:val="left" w:pos="567"/>
        </w:tabs>
        <w:suppressAutoHyphens/>
        <w:ind w:left="567"/>
        <w:jc w:val="both"/>
        <w:rPr>
          <w:rFonts w:ascii="Trebuchet MS" w:hAnsi="Trebuchet MS"/>
          <w:spacing w:val="-2"/>
          <w:sz w:val="22"/>
          <w:szCs w:val="22"/>
        </w:rPr>
      </w:pPr>
    </w:p>
    <w:p w14:paraId="4B856E46"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60" w:type="dxa"/>
        <w:tblBorders>
          <w:insideH w:val="single" w:sz="4" w:space="0" w:color="auto"/>
        </w:tblBorders>
        <w:tblLayout w:type="fixed"/>
        <w:tblLook w:val="01E0" w:firstRow="1" w:lastRow="1" w:firstColumn="1" w:lastColumn="1" w:noHBand="0" w:noVBand="0"/>
      </w:tblPr>
      <w:tblGrid>
        <w:gridCol w:w="1433"/>
        <w:gridCol w:w="1134"/>
        <w:gridCol w:w="567"/>
        <w:gridCol w:w="1134"/>
        <w:gridCol w:w="567"/>
        <w:gridCol w:w="1134"/>
        <w:gridCol w:w="850"/>
        <w:gridCol w:w="426"/>
        <w:gridCol w:w="1134"/>
      </w:tblGrid>
      <w:tr w:rsidR="00035321" w14:paraId="01B9359E" w14:textId="77777777">
        <w:tc>
          <w:tcPr>
            <w:tcW w:w="1433" w:type="dxa"/>
            <w:tcBorders>
              <w:top w:val="nil"/>
              <w:bottom w:val="nil"/>
            </w:tcBorders>
          </w:tcPr>
          <w:p w14:paraId="58E45A3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xml:space="preserve">NPV = 0 =  </w:t>
            </w:r>
          </w:p>
        </w:tc>
        <w:tc>
          <w:tcPr>
            <w:tcW w:w="1134" w:type="dxa"/>
          </w:tcPr>
          <w:p w14:paraId="4B666B5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  NCF</w:t>
            </w:r>
            <w:r>
              <w:rPr>
                <w:rFonts w:ascii="Trebuchet MS" w:hAnsi="Trebuchet MS"/>
                <w:spacing w:val="-2"/>
                <w:sz w:val="22"/>
                <w:szCs w:val="22"/>
                <w:vertAlign w:val="subscript"/>
              </w:rPr>
              <w:t>1</w:t>
            </w:r>
          </w:p>
        </w:tc>
        <w:tc>
          <w:tcPr>
            <w:tcW w:w="567" w:type="dxa"/>
            <w:tcBorders>
              <w:top w:val="nil"/>
              <w:bottom w:val="nil"/>
            </w:tcBorders>
          </w:tcPr>
          <w:p w14:paraId="3331B82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w:t>
            </w:r>
          </w:p>
        </w:tc>
        <w:tc>
          <w:tcPr>
            <w:tcW w:w="1134" w:type="dxa"/>
          </w:tcPr>
          <w:p w14:paraId="1571D90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2</w:t>
            </w:r>
          </w:p>
        </w:tc>
        <w:tc>
          <w:tcPr>
            <w:tcW w:w="567" w:type="dxa"/>
            <w:tcBorders>
              <w:top w:val="nil"/>
              <w:bottom w:val="nil"/>
            </w:tcBorders>
          </w:tcPr>
          <w:p w14:paraId="4B9FB1D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w:t>
            </w:r>
          </w:p>
        </w:tc>
        <w:tc>
          <w:tcPr>
            <w:tcW w:w="1134" w:type="dxa"/>
          </w:tcPr>
          <w:p w14:paraId="487760B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3</w:t>
            </w:r>
          </w:p>
        </w:tc>
        <w:tc>
          <w:tcPr>
            <w:tcW w:w="850" w:type="dxa"/>
            <w:tcBorders>
              <w:top w:val="nil"/>
              <w:bottom w:val="nil"/>
            </w:tcBorders>
          </w:tcPr>
          <w:p w14:paraId="26C57EB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w:t>
            </w:r>
          </w:p>
        </w:tc>
        <w:tc>
          <w:tcPr>
            <w:tcW w:w="426" w:type="dxa"/>
            <w:tcBorders>
              <w:top w:val="nil"/>
              <w:bottom w:val="nil"/>
            </w:tcBorders>
          </w:tcPr>
          <w:p w14:paraId="019AAAC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w:t>
            </w:r>
          </w:p>
        </w:tc>
        <w:tc>
          <w:tcPr>
            <w:tcW w:w="1134" w:type="dxa"/>
          </w:tcPr>
          <w:p w14:paraId="2595DFD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n</w:t>
            </w:r>
          </w:p>
        </w:tc>
      </w:tr>
      <w:tr w:rsidR="00035321" w14:paraId="153FCF5E" w14:textId="77777777">
        <w:tc>
          <w:tcPr>
            <w:tcW w:w="1433" w:type="dxa"/>
            <w:tcBorders>
              <w:top w:val="nil"/>
            </w:tcBorders>
          </w:tcPr>
          <w:p w14:paraId="394AACB4" w14:textId="77777777" w:rsidR="00035321" w:rsidRDefault="00035321">
            <w:pPr>
              <w:tabs>
                <w:tab w:val="left" w:pos="567"/>
              </w:tabs>
              <w:suppressAutoHyphens/>
              <w:jc w:val="both"/>
              <w:rPr>
                <w:rFonts w:ascii="Trebuchet MS" w:hAnsi="Trebuchet MS"/>
                <w:spacing w:val="-2"/>
                <w:sz w:val="22"/>
                <w:szCs w:val="22"/>
              </w:rPr>
            </w:pPr>
          </w:p>
        </w:tc>
        <w:tc>
          <w:tcPr>
            <w:tcW w:w="1134" w:type="dxa"/>
          </w:tcPr>
          <w:p w14:paraId="00D03D5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(1+IRR)</w:t>
            </w:r>
            <w:r>
              <w:rPr>
                <w:rFonts w:ascii="Trebuchet MS" w:hAnsi="Trebuchet MS"/>
                <w:spacing w:val="-2"/>
                <w:sz w:val="22"/>
                <w:szCs w:val="22"/>
                <w:vertAlign w:val="superscript"/>
              </w:rPr>
              <w:t>1</w:t>
            </w:r>
          </w:p>
        </w:tc>
        <w:tc>
          <w:tcPr>
            <w:tcW w:w="567" w:type="dxa"/>
            <w:tcBorders>
              <w:top w:val="nil"/>
              <w:bottom w:val="nil"/>
            </w:tcBorders>
          </w:tcPr>
          <w:p w14:paraId="4FCEE1EA" w14:textId="77777777" w:rsidR="00035321" w:rsidRDefault="00035321">
            <w:pPr>
              <w:tabs>
                <w:tab w:val="left" w:pos="567"/>
              </w:tabs>
              <w:suppressAutoHyphens/>
              <w:jc w:val="center"/>
              <w:rPr>
                <w:rFonts w:ascii="Trebuchet MS" w:hAnsi="Trebuchet MS"/>
                <w:spacing w:val="-2"/>
                <w:sz w:val="22"/>
                <w:szCs w:val="22"/>
              </w:rPr>
            </w:pPr>
          </w:p>
        </w:tc>
        <w:tc>
          <w:tcPr>
            <w:tcW w:w="1134" w:type="dxa"/>
          </w:tcPr>
          <w:p w14:paraId="4EBDB2A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(1+IRR)</w:t>
            </w:r>
            <w:r>
              <w:rPr>
                <w:rFonts w:ascii="Trebuchet MS" w:hAnsi="Trebuchet MS"/>
                <w:spacing w:val="-2"/>
                <w:sz w:val="22"/>
                <w:szCs w:val="22"/>
                <w:vertAlign w:val="superscript"/>
              </w:rPr>
              <w:t>2</w:t>
            </w:r>
          </w:p>
        </w:tc>
        <w:tc>
          <w:tcPr>
            <w:tcW w:w="567" w:type="dxa"/>
            <w:tcBorders>
              <w:top w:val="nil"/>
              <w:bottom w:val="nil"/>
            </w:tcBorders>
          </w:tcPr>
          <w:p w14:paraId="5E7AFA58" w14:textId="77777777" w:rsidR="00035321" w:rsidRDefault="00035321">
            <w:pPr>
              <w:tabs>
                <w:tab w:val="left" w:pos="567"/>
              </w:tabs>
              <w:suppressAutoHyphens/>
              <w:jc w:val="center"/>
              <w:rPr>
                <w:rFonts w:ascii="Trebuchet MS" w:hAnsi="Trebuchet MS"/>
                <w:spacing w:val="-2"/>
                <w:sz w:val="22"/>
                <w:szCs w:val="22"/>
              </w:rPr>
            </w:pPr>
          </w:p>
        </w:tc>
        <w:tc>
          <w:tcPr>
            <w:tcW w:w="1134" w:type="dxa"/>
          </w:tcPr>
          <w:p w14:paraId="2EE2E7B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(1+IRR)</w:t>
            </w:r>
            <w:r>
              <w:rPr>
                <w:rFonts w:ascii="Trebuchet MS" w:hAnsi="Trebuchet MS"/>
                <w:spacing w:val="-2"/>
                <w:sz w:val="22"/>
                <w:szCs w:val="22"/>
                <w:vertAlign w:val="superscript"/>
              </w:rPr>
              <w:t>3</w:t>
            </w:r>
          </w:p>
        </w:tc>
        <w:tc>
          <w:tcPr>
            <w:tcW w:w="850" w:type="dxa"/>
            <w:tcBorders>
              <w:top w:val="nil"/>
              <w:bottom w:val="nil"/>
            </w:tcBorders>
          </w:tcPr>
          <w:p w14:paraId="51E0714F" w14:textId="77777777" w:rsidR="00035321" w:rsidRDefault="00035321">
            <w:pPr>
              <w:tabs>
                <w:tab w:val="left" w:pos="567"/>
              </w:tabs>
              <w:suppressAutoHyphens/>
              <w:jc w:val="center"/>
              <w:rPr>
                <w:rFonts w:ascii="Trebuchet MS" w:hAnsi="Trebuchet MS"/>
                <w:spacing w:val="-2"/>
                <w:sz w:val="22"/>
                <w:szCs w:val="22"/>
              </w:rPr>
            </w:pPr>
          </w:p>
        </w:tc>
        <w:tc>
          <w:tcPr>
            <w:tcW w:w="426" w:type="dxa"/>
            <w:tcBorders>
              <w:top w:val="nil"/>
              <w:bottom w:val="nil"/>
            </w:tcBorders>
          </w:tcPr>
          <w:p w14:paraId="2A67BA05" w14:textId="77777777" w:rsidR="00035321" w:rsidRDefault="00035321">
            <w:pPr>
              <w:tabs>
                <w:tab w:val="left" w:pos="567"/>
              </w:tabs>
              <w:suppressAutoHyphens/>
              <w:jc w:val="center"/>
              <w:rPr>
                <w:rFonts w:ascii="Trebuchet MS" w:hAnsi="Trebuchet MS"/>
                <w:spacing w:val="-2"/>
                <w:sz w:val="22"/>
                <w:szCs w:val="22"/>
              </w:rPr>
            </w:pPr>
          </w:p>
        </w:tc>
        <w:tc>
          <w:tcPr>
            <w:tcW w:w="1134" w:type="dxa"/>
          </w:tcPr>
          <w:p w14:paraId="68580EE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(1+IRR)</w:t>
            </w:r>
            <w:r>
              <w:rPr>
                <w:rFonts w:ascii="Trebuchet MS" w:hAnsi="Trebuchet MS"/>
                <w:spacing w:val="-2"/>
                <w:sz w:val="22"/>
                <w:szCs w:val="22"/>
                <w:vertAlign w:val="superscript"/>
              </w:rPr>
              <w:t>n</w:t>
            </w:r>
          </w:p>
        </w:tc>
      </w:tr>
    </w:tbl>
    <w:p w14:paraId="4C0305C4" w14:textId="77777777" w:rsidR="00035321" w:rsidRDefault="00035321">
      <w:pPr>
        <w:tabs>
          <w:tab w:val="left" w:pos="567"/>
        </w:tabs>
        <w:suppressAutoHyphens/>
        <w:ind w:left="567"/>
        <w:jc w:val="both"/>
        <w:rPr>
          <w:rFonts w:ascii="Trebuchet MS" w:hAnsi="Trebuchet MS"/>
          <w:spacing w:val="-2"/>
          <w:sz w:val="22"/>
          <w:szCs w:val="22"/>
        </w:rPr>
      </w:pPr>
    </w:p>
    <w:p w14:paraId="2B010805" w14:textId="77777777" w:rsidR="00035321" w:rsidRDefault="00035321">
      <w:pPr>
        <w:tabs>
          <w:tab w:val="left" w:pos="567"/>
        </w:tabs>
        <w:suppressAutoHyphens/>
        <w:ind w:left="567"/>
        <w:jc w:val="both"/>
        <w:rPr>
          <w:rFonts w:ascii="Trebuchet MS" w:hAnsi="Trebuchet MS"/>
          <w:spacing w:val="-2"/>
          <w:sz w:val="22"/>
          <w:szCs w:val="22"/>
        </w:rPr>
      </w:pPr>
    </w:p>
    <w:p w14:paraId="619D7D2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This equation states that the IRR is the discount rate that makes the NPV zero.</w:t>
      </w:r>
    </w:p>
    <w:p w14:paraId="71D7637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br w:type="page"/>
      </w:r>
    </w:p>
    <w:p w14:paraId="6F0F9056" w14:textId="77777777" w:rsidR="00035321" w:rsidRDefault="00413271">
      <w:pPr>
        <w:rPr>
          <w:rFonts w:ascii="Trebuchet MS" w:hAnsi="Trebuchet MS"/>
          <w:spacing w:val="-2"/>
          <w:sz w:val="22"/>
          <w:szCs w:val="22"/>
        </w:rPr>
      </w:pPr>
      <w:r>
        <w:rPr>
          <w:rFonts w:ascii="Trebuchet MS" w:hAnsi="Trebuchet MS"/>
          <w:spacing w:val="-2"/>
          <w:sz w:val="22"/>
          <w:szCs w:val="22"/>
        </w:rPr>
        <w:lastRenderedPageBreak/>
        <w:br w:type="page"/>
      </w:r>
    </w:p>
    <w:p w14:paraId="432137CA"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39"/>
          <w:headerReference w:type="default" r:id="rId40"/>
          <w:footerReference w:type="even" r:id="rId41"/>
          <w:headerReference w:type="first" r:id="rId42"/>
          <w:pgSz w:w="11909" w:h="16834" w:code="9"/>
          <w:pgMar w:top="1985" w:right="1134" w:bottom="1418" w:left="1134" w:header="1418" w:footer="851" w:gutter="0"/>
          <w:pgNumType w:chapSep="period"/>
          <w:cols w:space="720"/>
        </w:sectPr>
      </w:pPr>
    </w:p>
    <w:p w14:paraId="6C6626A8"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04D648D5" wp14:editId="2BB4C894">
            <wp:extent cx="6116955" cy="8056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116955" cy="8056245"/>
                    </a:xfrm>
                    <a:prstGeom prst="rect">
                      <a:avLst/>
                    </a:prstGeom>
                    <a:noFill/>
                    <a:ln>
                      <a:noFill/>
                    </a:ln>
                  </pic:spPr>
                </pic:pic>
              </a:graphicData>
            </a:graphic>
          </wp:inline>
        </w:drawing>
      </w:r>
    </w:p>
    <w:p w14:paraId="25E5F8EA" w14:textId="77777777" w:rsidR="00035321" w:rsidRDefault="00413271">
      <w:pPr>
        <w:tabs>
          <w:tab w:val="left" w:pos="567"/>
        </w:tabs>
        <w:suppressAutoHyphens/>
        <w:ind w:left="567"/>
        <w:jc w:val="both"/>
        <w:rPr>
          <w:szCs w:val="22"/>
        </w:rPr>
      </w:pPr>
      <w:r>
        <w:rPr>
          <w:szCs w:val="22"/>
        </w:rPr>
        <w:br w:type="page"/>
      </w:r>
      <w:r>
        <w:rPr>
          <w:noProof/>
          <w:szCs w:val="22"/>
          <w:lang w:val="en-GB" w:eastAsia="en-GB"/>
        </w:rPr>
        <w:lastRenderedPageBreak/>
        <w:drawing>
          <wp:inline distT="0" distB="0" distL="0" distR="0" wp14:anchorId="517FAE41" wp14:editId="2A4CE14F">
            <wp:extent cx="5801995" cy="821372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801995" cy="8213725"/>
                    </a:xfrm>
                    <a:prstGeom prst="rect">
                      <a:avLst/>
                    </a:prstGeom>
                    <a:noFill/>
                    <a:ln>
                      <a:noFill/>
                    </a:ln>
                  </pic:spPr>
                </pic:pic>
              </a:graphicData>
            </a:graphic>
          </wp:inline>
        </w:drawing>
      </w:r>
    </w:p>
    <w:p w14:paraId="028AE27B"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1909" w:h="16834" w:code="9"/>
          <w:pgMar w:top="1985" w:right="1134" w:bottom="1418" w:left="1134" w:header="1418" w:footer="851" w:gutter="0"/>
          <w:pgNumType w:chapSep="period"/>
          <w:cols w:space="720"/>
          <w:docGrid w:linePitch="326"/>
        </w:sectPr>
      </w:pPr>
    </w:p>
    <w:p w14:paraId="251F4860"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6 Multiple internal rates of return</w:t>
      </w:r>
    </w:p>
    <w:p w14:paraId="3C284D7D" w14:textId="77777777" w:rsidR="00035321" w:rsidRDefault="00035321">
      <w:pPr>
        <w:tabs>
          <w:tab w:val="left" w:pos="567"/>
        </w:tabs>
        <w:suppressAutoHyphens/>
        <w:ind w:left="567"/>
        <w:jc w:val="both"/>
        <w:rPr>
          <w:rFonts w:ascii="Trebuchet MS" w:hAnsi="Trebuchet MS"/>
          <w:spacing w:val="-2"/>
          <w:sz w:val="22"/>
          <w:szCs w:val="22"/>
        </w:rPr>
      </w:pPr>
    </w:p>
    <w:p w14:paraId="7131913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 example net cash flow projection shown in the previous section, a single rate of return of 22.5% was derived. With that net cash flow profile, only that particular IRR gives an NPV of zero. However, some net cash flow profiles can produce several IRRs. In general, the number of IRRs will be the same as the number of times that the sign of the net cash flow changes. With the example used in the two previous sections, there is only one change of sign. That is between year 2 (when the net cash flow is negative) and year 3 (when the net cash flow is positive). Therefore, there is only one IRR.</w:t>
      </w:r>
    </w:p>
    <w:p w14:paraId="159DF9C0" w14:textId="77777777" w:rsidR="00035321" w:rsidRDefault="00035321">
      <w:pPr>
        <w:tabs>
          <w:tab w:val="left" w:pos="567"/>
        </w:tabs>
        <w:suppressAutoHyphens/>
        <w:ind w:left="567"/>
        <w:jc w:val="both"/>
        <w:rPr>
          <w:rFonts w:ascii="Trebuchet MS" w:hAnsi="Trebuchet MS"/>
          <w:b/>
          <w:spacing w:val="-2"/>
          <w:sz w:val="28"/>
          <w:szCs w:val="28"/>
        </w:rPr>
      </w:pPr>
    </w:p>
    <w:p w14:paraId="688308E6"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Example of multiple IRRs</w:t>
      </w:r>
    </w:p>
    <w:p w14:paraId="05F94AB5" w14:textId="77777777" w:rsidR="00035321" w:rsidRDefault="00035321">
      <w:pPr>
        <w:tabs>
          <w:tab w:val="left" w:pos="567"/>
        </w:tabs>
        <w:suppressAutoHyphens/>
        <w:ind w:left="567"/>
        <w:jc w:val="both"/>
        <w:rPr>
          <w:rFonts w:ascii="Trebuchet MS" w:hAnsi="Trebuchet MS"/>
          <w:spacing w:val="-2"/>
          <w:sz w:val="22"/>
          <w:szCs w:val="22"/>
        </w:rPr>
      </w:pPr>
    </w:p>
    <w:p w14:paraId="47B3AB7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Table 1 demonstrates a situation in which a net cash flow profile can produce two rates of return. In this example, the net cash flow profile has two changes of sign. Here, the petroleum project has an initial capital investment of $10 million in year 1, gives a net cash flow of $27 million in year 2, but is uneconomic in year 3 and must be abandoned at a cost of $17.6 million. The NPV of this project at different discount rates is shown in Table 1 and in graphical form in Figure 1.</w:t>
      </w:r>
    </w:p>
    <w:p w14:paraId="52C6BAEB" w14:textId="77777777" w:rsidR="00035321" w:rsidRDefault="00035321">
      <w:pPr>
        <w:tabs>
          <w:tab w:val="left" w:pos="567"/>
        </w:tabs>
        <w:suppressAutoHyphens/>
        <w:ind w:left="567"/>
        <w:jc w:val="both"/>
        <w:rPr>
          <w:rFonts w:ascii="Trebuchet MS" w:hAnsi="Trebuchet MS"/>
          <w:spacing w:val="-2"/>
          <w:sz w:val="22"/>
          <w:szCs w:val="22"/>
        </w:rPr>
      </w:pPr>
    </w:p>
    <w:p w14:paraId="2CFDA16A"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60"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36"/>
        <w:gridCol w:w="2047"/>
        <w:gridCol w:w="284"/>
        <w:gridCol w:w="797"/>
        <w:gridCol w:w="797"/>
        <w:gridCol w:w="798"/>
        <w:gridCol w:w="797"/>
        <w:gridCol w:w="797"/>
        <w:gridCol w:w="798"/>
        <w:gridCol w:w="797"/>
        <w:gridCol w:w="798"/>
        <w:gridCol w:w="251"/>
      </w:tblGrid>
      <w:tr w:rsidR="00035321" w14:paraId="6728A2E5" w14:textId="77777777">
        <w:tc>
          <w:tcPr>
            <w:tcW w:w="9197" w:type="dxa"/>
            <w:gridSpan w:val="12"/>
          </w:tcPr>
          <w:p w14:paraId="19262365"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1 - Example of multiple rates of return</w:t>
            </w:r>
          </w:p>
        </w:tc>
      </w:tr>
      <w:tr w:rsidR="00035321" w14:paraId="631608F0" w14:textId="77777777">
        <w:tc>
          <w:tcPr>
            <w:tcW w:w="236" w:type="dxa"/>
          </w:tcPr>
          <w:p w14:paraId="1CFE16CA" w14:textId="77777777" w:rsidR="00035321" w:rsidRDefault="00035321">
            <w:pPr>
              <w:tabs>
                <w:tab w:val="left" w:pos="567"/>
              </w:tabs>
              <w:suppressAutoHyphens/>
              <w:jc w:val="both"/>
              <w:rPr>
                <w:rFonts w:ascii="Trebuchet MS" w:hAnsi="Trebuchet MS"/>
                <w:spacing w:val="-2"/>
                <w:sz w:val="22"/>
                <w:szCs w:val="22"/>
              </w:rPr>
            </w:pPr>
          </w:p>
        </w:tc>
        <w:tc>
          <w:tcPr>
            <w:tcW w:w="2047" w:type="dxa"/>
            <w:tcBorders>
              <w:bottom w:val="nil"/>
            </w:tcBorders>
          </w:tcPr>
          <w:p w14:paraId="5ABD16ED" w14:textId="77777777" w:rsidR="00035321" w:rsidRDefault="00035321">
            <w:pPr>
              <w:tabs>
                <w:tab w:val="left" w:pos="567"/>
              </w:tabs>
              <w:suppressAutoHyphens/>
              <w:jc w:val="both"/>
              <w:rPr>
                <w:rFonts w:ascii="Trebuchet MS" w:hAnsi="Trebuchet MS"/>
                <w:spacing w:val="-2"/>
                <w:sz w:val="22"/>
                <w:szCs w:val="22"/>
              </w:rPr>
            </w:pPr>
          </w:p>
        </w:tc>
        <w:tc>
          <w:tcPr>
            <w:tcW w:w="284" w:type="dxa"/>
            <w:tcBorders>
              <w:bottom w:val="nil"/>
            </w:tcBorders>
          </w:tcPr>
          <w:p w14:paraId="2325703F"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6E4FD4CF"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07A404AF" w14:textId="77777777" w:rsidR="00035321" w:rsidRDefault="00035321">
            <w:pPr>
              <w:tabs>
                <w:tab w:val="left" w:pos="567"/>
              </w:tabs>
              <w:suppressAutoHyphens/>
              <w:jc w:val="both"/>
              <w:rPr>
                <w:rFonts w:ascii="Trebuchet MS" w:hAnsi="Trebuchet MS"/>
                <w:spacing w:val="-2"/>
                <w:sz w:val="22"/>
                <w:szCs w:val="22"/>
              </w:rPr>
            </w:pPr>
          </w:p>
        </w:tc>
        <w:tc>
          <w:tcPr>
            <w:tcW w:w="798" w:type="dxa"/>
            <w:tcBorders>
              <w:bottom w:val="nil"/>
            </w:tcBorders>
          </w:tcPr>
          <w:p w14:paraId="3A546E3D"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5415EAA2" w14:textId="77777777" w:rsidR="00035321" w:rsidRDefault="00035321">
            <w:pPr>
              <w:tabs>
                <w:tab w:val="left" w:pos="567"/>
              </w:tabs>
              <w:suppressAutoHyphens/>
              <w:jc w:val="both"/>
              <w:rPr>
                <w:rFonts w:ascii="Trebuchet MS" w:hAnsi="Trebuchet MS"/>
                <w:spacing w:val="-2"/>
                <w:sz w:val="22"/>
                <w:szCs w:val="22"/>
              </w:rPr>
            </w:pPr>
          </w:p>
        </w:tc>
        <w:tc>
          <w:tcPr>
            <w:tcW w:w="797" w:type="dxa"/>
            <w:tcBorders>
              <w:bottom w:val="nil"/>
            </w:tcBorders>
          </w:tcPr>
          <w:p w14:paraId="67D725D6" w14:textId="77777777" w:rsidR="00035321" w:rsidRDefault="00035321">
            <w:pPr>
              <w:tabs>
                <w:tab w:val="left" w:pos="567"/>
              </w:tabs>
              <w:suppressAutoHyphens/>
              <w:jc w:val="both"/>
              <w:rPr>
                <w:rFonts w:ascii="Trebuchet MS" w:hAnsi="Trebuchet MS"/>
                <w:spacing w:val="-2"/>
                <w:sz w:val="22"/>
                <w:szCs w:val="22"/>
              </w:rPr>
            </w:pPr>
          </w:p>
        </w:tc>
        <w:tc>
          <w:tcPr>
            <w:tcW w:w="798" w:type="dxa"/>
          </w:tcPr>
          <w:p w14:paraId="43D36C8B" w14:textId="77777777" w:rsidR="00035321" w:rsidRDefault="00035321">
            <w:pPr>
              <w:tabs>
                <w:tab w:val="left" w:pos="567"/>
              </w:tabs>
              <w:suppressAutoHyphens/>
              <w:jc w:val="both"/>
              <w:rPr>
                <w:rFonts w:ascii="Trebuchet MS" w:hAnsi="Trebuchet MS"/>
                <w:spacing w:val="-2"/>
                <w:sz w:val="22"/>
                <w:szCs w:val="22"/>
              </w:rPr>
            </w:pPr>
          </w:p>
        </w:tc>
        <w:tc>
          <w:tcPr>
            <w:tcW w:w="797" w:type="dxa"/>
            <w:tcBorders>
              <w:bottom w:val="nil"/>
            </w:tcBorders>
          </w:tcPr>
          <w:p w14:paraId="20F7D642" w14:textId="77777777" w:rsidR="00035321" w:rsidRDefault="00035321">
            <w:pPr>
              <w:tabs>
                <w:tab w:val="left" w:pos="567"/>
              </w:tabs>
              <w:suppressAutoHyphens/>
              <w:jc w:val="both"/>
              <w:rPr>
                <w:rFonts w:ascii="Trebuchet MS" w:hAnsi="Trebuchet MS"/>
                <w:spacing w:val="-2"/>
                <w:sz w:val="22"/>
                <w:szCs w:val="22"/>
              </w:rPr>
            </w:pPr>
          </w:p>
        </w:tc>
        <w:tc>
          <w:tcPr>
            <w:tcW w:w="798" w:type="dxa"/>
          </w:tcPr>
          <w:p w14:paraId="5EE35992" w14:textId="77777777" w:rsidR="00035321" w:rsidRDefault="00035321">
            <w:pPr>
              <w:tabs>
                <w:tab w:val="left" w:pos="567"/>
              </w:tabs>
              <w:suppressAutoHyphens/>
              <w:jc w:val="both"/>
              <w:rPr>
                <w:rFonts w:ascii="Trebuchet MS" w:hAnsi="Trebuchet MS"/>
                <w:spacing w:val="-2"/>
                <w:sz w:val="22"/>
                <w:szCs w:val="22"/>
              </w:rPr>
            </w:pPr>
          </w:p>
        </w:tc>
        <w:tc>
          <w:tcPr>
            <w:tcW w:w="251" w:type="dxa"/>
          </w:tcPr>
          <w:p w14:paraId="52F02DB3" w14:textId="77777777" w:rsidR="00035321" w:rsidRDefault="00035321">
            <w:pPr>
              <w:tabs>
                <w:tab w:val="left" w:pos="567"/>
              </w:tabs>
              <w:suppressAutoHyphens/>
              <w:jc w:val="both"/>
              <w:rPr>
                <w:rFonts w:ascii="Trebuchet MS" w:hAnsi="Trebuchet MS"/>
                <w:spacing w:val="-2"/>
                <w:sz w:val="22"/>
                <w:szCs w:val="22"/>
              </w:rPr>
            </w:pPr>
          </w:p>
        </w:tc>
      </w:tr>
      <w:tr w:rsidR="00035321" w14:paraId="3E661D43" w14:textId="77777777">
        <w:tc>
          <w:tcPr>
            <w:tcW w:w="236" w:type="dxa"/>
          </w:tcPr>
          <w:p w14:paraId="5F61C204" w14:textId="77777777" w:rsidR="00035321" w:rsidRDefault="00035321">
            <w:pPr>
              <w:tabs>
                <w:tab w:val="left" w:pos="567"/>
              </w:tabs>
              <w:suppressAutoHyphens/>
              <w:jc w:val="both"/>
              <w:rPr>
                <w:rFonts w:ascii="Trebuchet MS" w:hAnsi="Trebuchet MS"/>
                <w:spacing w:val="-2"/>
                <w:sz w:val="22"/>
                <w:szCs w:val="22"/>
              </w:rPr>
            </w:pPr>
          </w:p>
        </w:tc>
        <w:tc>
          <w:tcPr>
            <w:tcW w:w="2047" w:type="dxa"/>
            <w:tcBorders>
              <w:top w:val="nil"/>
              <w:bottom w:val="single" w:sz="4" w:space="0" w:color="auto"/>
            </w:tcBorders>
          </w:tcPr>
          <w:p w14:paraId="445D03B2"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bottom w:val="single" w:sz="4" w:space="0" w:color="auto"/>
            </w:tcBorders>
          </w:tcPr>
          <w:p w14:paraId="3F63A140"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6C2DE911"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385322B1" w14:textId="77777777" w:rsidR="00035321" w:rsidRDefault="00035321">
            <w:pPr>
              <w:tabs>
                <w:tab w:val="left" w:pos="567"/>
              </w:tabs>
              <w:suppressAutoHyphens/>
              <w:jc w:val="both"/>
              <w:rPr>
                <w:rFonts w:ascii="Trebuchet MS" w:hAnsi="Trebuchet MS"/>
                <w:spacing w:val="-2"/>
                <w:sz w:val="22"/>
                <w:szCs w:val="22"/>
              </w:rPr>
            </w:pPr>
          </w:p>
        </w:tc>
        <w:tc>
          <w:tcPr>
            <w:tcW w:w="798" w:type="dxa"/>
            <w:tcBorders>
              <w:top w:val="nil"/>
              <w:bottom w:val="single" w:sz="4" w:space="0" w:color="auto"/>
            </w:tcBorders>
          </w:tcPr>
          <w:p w14:paraId="6866C15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w:t>
            </w:r>
          </w:p>
          <w:p w14:paraId="4913BC5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0</w:t>
            </w:r>
          </w:p>
        </w:tc>
        <w:tc>
          <w:tcPr>
            <w:tcW w:w="797" w:type="dxa"/>
          </w:tcPr>
          <w:p w14:paraId="152CFCA5" w14:textId="77777777" w:rsidR="00035321" w:rsidRDefault="00035321">
            <w:pPr>
              <w:tabs>
                <w:tab w:val="left" w:pos="567"/>
              </w:tabs>
              <w:suppressAutoHyphens/>
              <w:jc w:val="center"/>
              <w:rPr>
                <w:rFonts w:ascii="Trebuchet MS" w:hAnsi="Trebuchet MS"/>
                <w:spacing w:val="-2"/>
                <w:sz w:val="22"/>
                <w:szCs w:val="22"/>
              </w:rPr>
            </w:pPr>
          </w:p>
        </w:tc>
        <w:tc>
          <w:tcPr>
            <w:tcW w:w="797" w:type="dxa"/>
            <w:tcBorders>
              <w:top w:val="nil"/>
              <w:bottom w:val="single" w:sz="4" w:space="0" w:color="auto"/>
            </w:tcBorders>
          </w:tcPr>
          <w:p w14:paraId="79E511C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End yr 1</w:t>
            </w:r>
          </w:p>
        </w:tc>
        <w:tc>
          <w:tcPr>
            <w:tcW w:w="798" w:type="dxa"/>
          </w:tcPr>
          <w:p w14:paraId="63E78583" w14:textId="77777777" w:rsidR="00035321" w:rsidRDefault="00035321">
            <w:pPr>
              <w:tabs>
                <w:tab w:val="left" w:pos="567"/>
              </w:tabs>
              <w:suppressAutoHyphens/>
              <w:jc w:val="center"/>
              <w:rPr>
                <w:rFonts w:ascii="Trebuchet MS" w:hAnsi="Trebuchet MS"/>
                <w:spacing w:val="-2"/>
                <w:sz w:val="22"/>
                <w:szCs w:val="22"/>
              </w:rPr>
            </w:pPr>
          </w:p>
        </w:tc>
        <w:tc>
          <w:tcPr>
            <w:tcW w:w="797" w:type="dxa"/>
            <w:tcBorders>
              <w:top w:val="nil"/>
              <w:bottom w:val="single" w:sz="4" w:space="0" w:color="auto"/>
            </w:tcBorders>
          </w:tcPr>
          <w:p w14:paraId="43F9CF6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End</w:t>
            </w:r>
          </w:p>
          <w:p w14:paraId="6197647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yr 2</w:t>
            </w:r>
          </w:p>
        </w:tc>
        <w:tc>
          <w:tcPr>
            <w:tcW w:w="798" w:type="dxa"/>
          </w:tcPr>
          <w:p w14:paraId="07F5D0DF" w14:textId="77777777" w:rsidR="00035321" w:rsidRDefault="00035321">
            <w:pPr>
              <w:tabs>
                <w:tab w:val="left" w:pos="567"/>
              </w:tabs>
              <w:suppressAutoHyphens/>
              <w:jc w:val="both"/>
              <w:rPr>
                <w:rFonts w:ascii="Trebuchet MS" w:hAnsi="Trebuchet MS"/>
                <w:spacing w:val="-2"/>
                <w:sz w:val="22"/>
                <w:szCs w:val="22"/>
              </w:rPr>
            </w:pPr>
          </w:p>
        </w:tc>
        <w:tc>
          <w:tcPr>
            <w:tcW w:w="251" w:type="dxa"/>
          </w:tcPr>
          <w:p w14:paraId="7C5AB1DB" w14:textId="77777777" w:rsidR="00035321" w:rsidRDefault="00035321">
            <w:pPr>
              <w:tabs>
                <w:tab w:val="left" w:pos="567"/>
              </w:tabs>
              <w:suppressAutoHyphens/>
              <w:jc w:val="both"/>
              <w:rPr>
                <w:rFonts w:ascii="Trebuchet MS" w:hAnsi="Trebuchet MS"/>
                <w:spacing w:val="-2"/>
                <w:sz w:val="22"/>
                <w:szCs w:val="22"/>
              </w:rPr>
            </w:pPr>
          </w:p>
        </w:tc>
      </w:tr>
      <w:tr w:rsidR="00035321" w14:paraId="3C574AEF" w14:textId="77777777">
        <w:tc>
          <w:tcPr>
            <w:tcW w:w="236" w:type="dxa"/>
          </w:tcPr>
          <w:p w14:paraId="6E7D732C" w14:textId="77777777" w:rsidR="00035321" w:rsidRDefault="00035321">
            <w:pPr>
              <w:tabs>
                <w:tab w:val="left" w:pos="567"/>
              </w:tabs>
              <w:suppressAutoHyphens/>
              <w:jc w:val="both"/>
              <w:rPr>
                <w:rFonts w:ascii="Trebuchet MS" w:hAnsi="Trebuchet MS"/>
                <w:spacing w:val="-2"/>
                <w:sz w:val="22"/>
                <w:szCs w:val="22"/>
              </w:rPr>
            </w:pPr>
          </w:p>
        </w:tc>
        <w:tc>
          <w:tcPr>
            <w:tcW w:w="2047" w:type="dxa"/>
            <w:tcBorders>
              <w:top w:val="single" w:sz="4" w:space="0" w:color="auto"/>
            </w:tcBorders>
          </w:tcPr>
          <w:p w14:paraId="5DB8450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$MM</w:t>
            </w:r>
          </w:p>
        </w:tc>
        <w:tc>
          <w:tcPr>
            <w:tcW w:w="284" w:type="dxa"/>
            <w:tcBorders>
              <w:top w:val="single" w:sz="4" w:space="0" w:color="auto"/>
            </w:tcBorders>
          </w:tcPr>
          <w:p w14:paraId="013D5366"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28B51D77"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4738148E" w14:textId="77777777" w:rsidR="00035321" w:rsidRDefault="00035321">
            <w:pPr>
              <w:tabs>
                <w:tab w:val="left" w:pos="567"/>
              </w:tabs>
              <w:suppressAutoHyphens/>
              <w:jc w:val="both"/>
              <w:rPr>
                <w:rFonts w:ascii="Trebuchet MS" w:hAnsi="Trebuchet MS"/>
                <w:spacing w:val="-2"/>
                <w:sz w:val="22"/>
                <w:szCs w:val="22"/>
              </w:rPr>
            </w:pPr>
          </w:p>
        </w:tc>
        <w:tc>
          <w:tcPr>
            <w:tcW w:w="798" w:type="dxa"/>
            <w:tcBorders>
              <w:top w:val="single" w:sz="4" w:space="0" w:color="auto"/>
            </w:tcBorders>
          </w:tcPr>
          <w:p w14:paraId="4D79650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-10.0</w:t>
            </w:r>
          </w:p>
        </w:tc>
        <w:tc>
          <w:tcPr>
            <w:tcW w:w="797" w:type="dxa"/>
          </w:tcPr>
          <w:p w14:paraId="452508F1" w14:textId="77777777" w:rsidR="00035321" w:rsidRDefault="00035321">
            <w:pPr>
              <w:tabs>
                <w:tab w:val="left" w:pos="567"/>
              </w:tabs>
              <w:suppressAutoHyphens/>
              <w:jc w:val="center"/>
              <w:rPr>
                <w:rFonts w:ascii="Trebuchet MS" w:hAnsi="Trebuchet MS"/>
                <w:spacing w:val="-2"/>
                <w:sz w:val="22"/>
                <w:szCs w:val="22"/>
              </w:rPr>
            </w:pPr>
          </w:p>
        </w:tc>
        <w:tc>
          <w:tcPr>
            <w:tcW w:w="797" w:type="dxa"/>
            <w:tcBorders>
              <w:top w:val="single" w:sz="4" w:space="0" w:color="auto"/>
            </w:tcBorders>
          </w:tcPr>
          <w:p w14:paraId="38D4F21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+27.0</w:t>
            </w:r>
          </w:p>
        </w:tc>
        <w:tc>
          <w:tcPr>
            <w:tcW w:w="798" w:type="dxa"/>
          </w:tcPr>
          <w:p w14:paraId="5C5970AB" w14:textId="77777777" w:rsidR="00035321" w:rsidRDefault="00035321">
            <w:pPr>
              <w:tabs>
                <w:tab w:val="left" w:pos="567"/>
              </w:tabs>
              <w:suppressAutoHyphens/>
              <w:jc w:val="center"/>
              <w:rPr>
                <w:rFonts w:ascii="Trebuchet MS" w:hAnsi="Trebuchet MS"/>
                <w:spacing w:val="-2"/>
                <w:sz w:val="22"/>
                <w:szCs w:val="22"/>
              </w:rPr>
            </w:pPr>
          </w:p>
        </w:tc>
        <w:tc>
          <w:tcPr>
            <w:tcW w:w="797" w:type="dxa"/>
            <w:tcBorders>
              <w:top w:val="single" w:sz="4" w:space="0" w:color="auto"/>
            </w:tcBorders>
          </w:tcPr>
          <w:p w14:paraId="6E442F0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-17.6</w:t>
            </w:r>
          </w:p>
        </w:tc>
        <w:tc>
          <w:tcPr>
            <w:tcW w:w="798" w:type="dxa"/>
          </w:tcPr>
          <w:p w14:paraId="48CE0B3F" w14:textId="77777777" w:rsidR="00035321" w:rsidRDefault="00035321">
            <w:pPr>
              <w:tabs>
                <w:tab w:val="left" w:pos="567"/>
              </w:tabs>
              <w:suppressAutoHyphens/>
              <w:jc w:val="both"/>
              <w:rPr>
                <w:rFonts w:ascii="Trebuchet MS" w:hAnsi="Trebuchet MS"/>
                <w:spacing w:val="-2"/>
                <w:sz w:val="22"/>
                <w:szCs w:val="22"/>
              </w:rPr>
            </w:pPr>
          </w:p>
        </w:tc>
        <w:tc>
          <w:tcPr>
            <w:tcW w:w="251" w:type="dxa"/>
          </w:tcPr>
          <w:p w14:paraId="23923DBD" w14:textId="77777777" w:rsidR="00035321" w:rsidRDefault="00035321">
            <w:pPr>
              <w:tabs>
                <w:tab w:val="left" w:pos="567"/>
              </w:tabs>
              <w:suppressAutoHyphens/>
              <w:jc w:val="both"/>
              <w:rPr>
                <w:rFonts w:ascii="Trebuchet MS" w:hAnsi="Trebuchet MS"/>
                <w:spacing w:val="-2"/>
                <w:sz w:val="22"/>
                <w:szCs w:val="22"/>
              </w:rPr>
            </w:pPr>
          </w:p>
        </w:tc>
      </w:tr>
      <w:tr w:rsidR="00035321" w14:paraId="5434E039" w14:textId="77777777">
        <w:tc>
          <w:tcPr>
            <w:tcW w:w="236" w:type="dxa"/>
          </w:tcPr>
          <w:p w14:paraId="7BE29367" w14:textId="77777777" w:rsidR="00035321" w:rsidRDefault="00035321">
            <w:pPr>
              <w:tabs>
                <w:tab w:val="left" w:pos="567"/>
              </w:tabs>
              <w:suppressAutoHyphens/>
              <w:jc w:val="both"/>
              <w:rPr>
                <w:rFonts w:ascii="Trebuchet MS" w:hAnsi="Trebuchet MS"/>
                <w:spacing w:val="-2"/>
                <w:sz w:val="22"/>
                <w:szCs w:val="22"/>
              </w:rPr>
            </w:pPr>
          </w:p>
        </w:tc>
        <w:tc>
          <w:tcPr>
            <w:tcW w:w="2047" w:type="dxa"/>
          </w:tcPr>
          <w:p w14:paraId="3E3DDBCA" w14:textId="77777777" w:rsidR="00035321" w:rsidRDefault="00035321">
            <w:pPr>
              <w:tabs>
                <w:tab w:val="left" w:pos="567"/>
              </w:tabs>
              <w:suppressAutoHyphens/>
              <w:jc w:val="both"/>
              <w:rPr>
                <w:rFonts w:ascii="Trebuchet MS" w:hAnsi="Trebuchet MS"/>
                <w:spacing w:val="-2"/>
                <w:sz w:val="22"/>
                <w:szCs w:val="22"/>
              </w:rPr>
            </w:pPr>
          </w:p>
        </w:tc>
        <w:tc>
          <w:tcPr>
            <w:tcW w:w="284" w:type="dxa"/>
          </w:tcPr>
          <w:p w14:paraId="6625BA82" w14:textId="77777777" w:rsidR="00035321" w:rsidRDefault="00035321">
            <w:pPr>
              <w:tabs>
                <w:tab w:val="left" w:pos="567"/>
              </w:tabs>
              <w:suppressAutoHyphens/>
              <w:jc w:val="both"/>
              <w:rPr>
                <w:rFonts w:ascii="Trebuchet MS" w:hAnsi="Trebuchet MS"/>
                <w:spacing w:val="-2"/>
                <w:sz w:val="22"/>
                <w:szCs w:val="22"/>
              </w:rPr>
            </w:pPr>
          </w:p>
        </w:tc>
        <w:tc>
          <w:tcPr>
            <w:tcW w:w="797" w:type="dxa"/>
            <w:tcBorders>
              <w:bottom w:val="nil"/>
            </w:tcBorders>
          </w:tcPr>
          <w:p w14:paraId="5070FD2B" w14:textId="77777777" w:rsidR="00035321" w:rsidRDefault="00035321">
            <w:pPr>
              <w:tabs>
                <w:tab w:val="left" w:pos="567"/>
              </w:tabs>
              <w:suppressAutoHyphens/>
              <w:jc w:val="both"/>
              <w:rPr>
                <w:rFonts w:ascii="Trebuchet MS" w:hAnsi="Trebuchet MS"/>
                <w:spacing w:val="-2"/>
                <w:sz w:val="22"/>
                <w:szCs w:val="22"/>
              </w:rPr>
            </w:pPr>
          </w:p>
        </w:tc>
        <w:tc>
          <w:tcPr>
            <w:tcW w:w="797" w:type="dxa"/>
            <w:tcBorders>
              <w:bottom w:val="nil"/>
            </w:tcBorders>
          </w:tcPr>
          <w:p w14:paraId="19AD42B3" w14:textId="77777777" w:rsidR="00035321" w:rsidRDefault="00035321">
            <w:pPr>
              <w:tabs>
                <w:tab w:val="left" w:pos="567"/>
              </w:tabs>
              <w:suppressAutoHyphens/>
              <w:jc w:val="both"/>
              <w:rPr>
                <w:rFonts w:ascii="Trebuchet MS" w:hAnsi="Trebuchet MS"/>
                <w:spacing w:val="-2"/>
                <w:sz w:val="22"/>
                <w:szCs w:val="22"/>
              </w:rPr>
            </w:pPr>
          </w:p>
        </w:tc>
        <w:tc>
          <w:tcPr>
            <w:tcW w:w="798" w:type="dxa"/>
            <w:tcBorders>
              <w:bottom w:val="nil"/>
            </w:tcBorders>
          </w:tcPr>
          <w:p w14:paraId="26E48BF8" w14:textId="77777777" w:rsidR="00035321" w:rsidRDefault="00035321">
            <w:pPr>
              <w:tabs>
                <w:tab w:val="left" w:pos="567"/>
              </w:tabs>
              <w:suppressAutoHyphens/>
              <w:jc w:val="both"/>
              <w:rPr>
                <w:rFonts w:ascii="Trebuchet MS" w:hAnsi="Trebuchet MS"/>
                <w:spacing w:val="-2"/>
                <w:sz w:val="22"/>
                <w:szCs w:val="22"/>
              </w:rPr>
            </w:pPr>
          </w:p>
        </w:tc>
        <w:tc>
          <w:tcPr>
            <w:tcW w:w="797" w:type="dxa"/>
            <w:tcBorders>
              <w:bottom w:val="nil"/>
            </w:tcBorders>
          </w:tcPr>
          <w:p w14:paraId="28DA72C0" w14:textId="77777777" w:rsidR="00035321" w:rsidRDefault="00035321">
            <w:pPr>
              <w:tabs>
                <w:tab w:val="left" w:pos="567"/>
              </w:tabs>
              <w:suppressAutoHyphens/>
              <w:jc w:val="both"/>
              <w:rPr>
                <w:rFonts w:ascii="Trebuchet MS" w:hAnsi="Trebuchet MS"/>
                <w:spacing w:val="-2"/>
                <w:sz w:val="22"/>
                <w:szCs w:val="22"/>
              </w:rPr>
            </w:pPr>
          </w:p>
        </w:tc>
        <w:tc>
          <w:tcPr>
            <w:tcW w:w="797" w:type="dxa"/>
            <w:tcBorders>
              <w:bottom w:val="nil"/>
            </w:tcBorders>
          </w:tcPr>
          <w:p w14:paraId="5F70F86E" w14:textId="77777777" w:rsidR="00035321" w:rsidRDefault="00035321">
            <w:pPr>
              <w:tabs>
                <w:tab w:val="left" w:pos="567"/>
              </w:tabs>
              <w:suppressAutoHyphens/>
              <w:jc w:val="both"/>
              <w:rPr>
                <w:rFonts w:ascii="Trebuchet MS" w:hAnsi="Trebuchet MS"/>
                <w:spacing w:val="-2"/>
                <w:sz w:val="22"/>
                <w:szCs w:val="22"/>
              </w:rPr>
            </w:pPr>
          </w:p>
        </w:tc>
        <w:tc>
          <w:tcPr>
            <w:tcW w:w="798" w:type="dxa"/>
            <w:tcBorders>
              <w:bottom w:val="nil"/>
            </w:tcBorders>
          </w:tcPr>
          <w:p w14:paraId="0BF77525" w14:textId="77777777" w:rsidR="00035321" w:rsidRDefault="00035321">
            <w:pPr>
              <w:tabs>
                <w:tab w:val="left" w:pos="567"/>
              </w:tabs>
              <w:suppressAutoHyphens/>
              <w:jc w:val="both"/>
              <w:rPr>
                <w:rFonts w:ascii="Trebuchet MS" w:hAnsi="Trebuchet MS"/>
                <w:spacing w:val="-2"/>
                <w:sz w:val="22"/>
                <w:szCs w:val="22"/>
              </w:rPr>
            </w:pPr>
          </w:p>
        </w:tc>
        <w:tc>
          <w:tcPr>
            <w:tcW w:w="797" w:type="dxa"/>
            <w:tcBorders>
              <w:bottom w:val="nil"/>
            </w:tcBorders>
          </w:tcPr>
          <w:p w14:paraId="2F55D679" w14:textId="77777777" w:rsidR="00035321" w:rsidRDefault="00035321">
            <w:pPr>
              <w:tabs>
                <w:tab w:val="left" w:pos="567"/>
              </w:tabs>
              <w:suppressAutoHyphens/>
              <w:jc w:val="both"/>
              <w:rPr>
                <w:rFonts w:ascii="Trebuchet MS" w:hAnsi="Trebuchet MS"/>
                <w:spacing w:val="-2"/>
                <w:sz w:val="22"/>
                <w:szCs w:val="22"/>
              </w:rPr>
            </w:pPr>
          </w:p>
        </w:tc>
        <w:tc>
          <w:tcPr>
            <w:tcW w:w="798" w:type="dxa"/>
            <w:tcBorders>
              <w:bottom w:val="nil"/>
            </w:tcBorders>
          </w:tcPr>
          <w:p w14:paraId="0B11A51F" w14:textId="77777777" w:rsidR="00035321" w:rsidRDefault="00035321">
            <w:pPr>
              <w:tabs>
                <w:tab w:val="left" w:pos="567"/>
              </w:tabs>
              <w:suppressAutoHyphens/>
              <w:jc w:val="both"/>
              <w:rPr>
                <w:rFonts w:ascii="Trebuchet MS" w:hAnsi="Trebuchet MS"/>
                <w:spacing w:val="-2"/>
                <w:sz w:val="22"/>
                <w:szCs w:val="22"/>
              </w:rPr>
            </w:pPr>
          </w:p>
        </w:tc>
        <w:tc>
          <w:tcPr>
            <w:tcW w:w="251" w:type="dxa"/>
          </w:tcPr>
          <w:p w14:paraId="3EF83C7A" w14:textId="77777777" w:rsidR="00035321" w:rsidRDefault="00035321">
            <w:pPr>
              <w:tabs>
                <w:tab w:val="left" w:pos="567"/>
              </w:tabs>
              <w:suppressAutoHyphens/>
              <w:jc w:val="both"/>
              <w:rPr>
                <w:rFonts w:ascii="Trebuchet MS" w:hAnsi="Trebuchet MS"/>
                <w:spacing w:val="-2"/>
                <w:sz w:val="22"/>
                <w:szCs w:val="22"/>
              </w:rPr>
            </w:pPr>
          </w:p>
        </w:tc>
      </w:tr>
      <w:tr w:rsidR="00035321" w14:paraId="0D542789" w14:textId="77777777">
        <w:tc>
          <w:tcPr>
            <w:tcW w:w="236" w:type="dxa"/>
          </w:tcPr>
          <w:p w14:paraId="0B8AC4A0" w14:textId="77777777" w:rsidR="00035321" w:rsidRDefault="00035321">
            <w:pPr>
              <w:tabs>
                <w:tab w:val="left" w:pos="567"/>
              </w:tabs>
              <w:suppressAutoHyphens/>
              <w:jc w:val="both"/>
              <w:rPr>
                <w:rFonts w:ascii="Trebuchet MS" w:hAnsi="Trebuchet MS"/>
                <w:spacing w:val="-2"/>
                <w:sz w:val="22"/>
                <w:szCs w:val="22"/>
              </w:rPr>
            </w:pPr>
          </w:p>
        </w:tc>
        <w:tc>
          <w:tcPr>
            <w:tcW w:w="2047" w:type="dxa"/>
          </w:tcPr>
          <w:p w14:paraId="65A5E06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Discount rates %</w:t>
            </w:r>
          </w:p>
        </w:tc>
        <w:tc>
          <w:tcPr>
            <w:tcW w:w="284" w:type="dxa"/>
          </w:tcPr>
          <w:p w14:paraId="279EA4B0" w14:textId="77777777" w:rsidR="00035321" w:rsidRDefault="00035321">
            <w:pPr>
              <w:tabs>
                <w:tab w:val="left" w:pos="567"/>
              </w:tabs>
              <w:suppressAutoHyphens/>
              <w:jc w:val="both"/>
              <w:rPr>
                <w:rFonts w:ascii="Trebuchet MS" w:hAnsi="Trebuchet MS"/>
                <w:spacing w:val="-2"/>
                <w:sz w:val="22"/>
                <w:szCs w:val="22"/>
              </w:rPr>
            </w:pPr>
          </w:p>
        </w:tc>
        <w:tc>
          <w:tcPr>
            <w:tcW w:w="797" w:type="dxa"/>
            <w:tcBorders>
              <w:top w:val="nil"/>
              <w:bottom w:val="single" w:sz="4" w:space="0" w:color="auto"/>
            </w:tcBorders>
          </w:tcPr>
          <w:p w14:paraId="0C20C28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797" w:type="dxa"/>
            <w:tcBorders>
              <w:top w:val="nil"/>
              <w:bottom w:val="single" w:sz="4" w:space="0" w:color="auto"/>
            </w:tcBorders>
          </w:tcPr>
          <w:p w14:paraId="5FD3F05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798" w:type="dxa"/>
            <w:tcBorders>
              <w:top w:val="nil"/>
              <w:bottom w:val="single" w:sz="4" w:space="0" w:color="auto"/>
            </w:tcBorders>
          </w:tcPr>
          <w:p w14:paraId="60B8FD8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797" w:type="dxa"/>
            <w:tcBorders>
              <w:top w:val="nil"/>
              <w:bottom w:val="single" w:sz="4" w:space="0" w:color="auto"/>
            </w:tcBorders>
          </w:tcPr>
          <w:p w14:paraId="33E2BA1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797" w:type="dxa"/>
            <w:tcBorders>
              <w:top w:val="nil"/>
              <w:bottom w:val="single" w:sz="4" w:space="0" w:color="auto"/>
            </w:tcBorders>
          </w:tcPr>
          <w:p w14:paraId="1C092DD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798" w:type="dxa"/>
            <w:tcBorders>
              <w:top w:val="nil"/>
              <w:bottom w:val="single" w:sz="4" w:space="0" w:color="auto"/>
            </w:tcBorders>
          </w:tcPr>
          <w:p w14:paraId="272F664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797" w:type="dxa"/>
            <w:tcBorders>
              <w:top w:val="nil"/>
              <w:bottom w:val="single" w:sz="4" w:space="0" w:color="auto"/>
            </w:tcBorders>
          </w:tcPr>
          <w:p w14:paraId="6073398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60%</w:t>
            </w:r>
          </w:p>
        </w:tc>
        <w:tc>
          <w:tcPr>
            <w:tcW w:w="798" w:type="dxa"/>
            <w:tcBorders>
              <w:top w:val="nil"/>
              <w:bottom w:val="single" w:sz="4" w:space="0" w:color="auto"/>
            </w:tcBorders>
          </w:tcPr>
          <w:p w14:paraId="3F72254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70%</w:t>
            </w:r>
          </w:p>
        </w:tc>
        <w:tc>
          <w:tcPr>
            <w:tcW w:w="251" w:type="dxa"/>
          </w:tcPr>
          <w:p w14:paraId="190C70E8" w14:textId="77777777" w:rsidR="00035321" w:rsidRDefault="00035321">
            <w:pPr>
              <w:tabs>
                <w:tab w:val="left" w:pos="567"/>
              </w:tabs>
              <w:suppressAutoHyphens/>
              <w:jc w:val="both"/>
              <w:rPr>
                <w:rFonts w:ascii="Trebuchet MS" w:hAnsi="Trebuchet MS"/>
                <w:spacing w:val="-2"/>
                <w:sz w:val="22"/>
                <w:szCs w:val="22"/>
              </w:rPr>
            </w:pPr>
          </w:p>
        </w:tc>
      </w:tr>
      <w:tr w:rsidR="00035321" w14:paraId="178AB582" w14:textId="77777777">
        <w:tc>
          <w:tcPr>
            <w:tcW w:w="236" w:type="dxa"/>
          </w:tcPr>
          <w:p w14:paraId="707D6F89" w14:textId="77777777" w:rsidR="00035321" w:rsidRDefault="00035321">
            <w:pPr>
              <w:tabs>
                <w:tab w:val="left" w:pos="567"/>
              </w:tabs>
              <w:suppressAutoHyphens/>
              <w:jc w:val="both"/>
              <w:rPr>
                <w:rFonts w:ascii="Trebuchet MS" w:hAnsi="Trebuchet MS"/>
                <w:spacing w:val="-2"/>
                <w:sz w:val="22"/>
                <w:szCs w:val="22"/>
              </w:rPr>
            </w:pPr>
          </w:p>
        </w:tc>
        <w:tc>
          <w:tcPr>
            <w:tcW w:w="2047" w:type="dxa"/>
          </w:tcPr>
          <w:p w14:paraId="172CC08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NPVs $MM</w:t>
            </w:r>
          </w:p>
        </w:tc>
        <w:tc>
          <w:tcPr>
            <w:tcW w:w="284" w:type="dxa"/>
          </w:tcPr>
          <w:p w14:paraId="2AE2A1EF" w14:textId="77777777" w:rsidR="00035321" w:rsidRDefault="00035321">
            <w:pPr>
              <w:tabs>
                <w:tab w:val="left" w:pos="567"/>
              </w:tabs>
              <w:suppressAutoHyphens/>
              <w:jc w:val="both"/>
              <w:rPr>
                <w:rFonts w:ascii="Trebuchet MS" w:hAnsi="Trebuchet MS"/>
                <w:spacing w:val="-2"/>
                <w:sz w:val="22"/>
                <w:szCs w:val="22"/>
              </w:rPr>
            </w:pPr>
          </w:p>
        </w:tc>
        <w:tc>
          <w:tcPr>
            <w:tcW w:w="797" w:type="dxa"/>
            <w:tcBorders>
              <w:top w:val="single" w:sz="4" w:space="0" w:color="auto"/>
            </w:tcBorders>
          </w:tcPr>
          <w:p w14:paraId="536B0BB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-0.60</w:t>
            </w:r>
          </w:p>
        </w:tc>
        <w:tc>
          <w:tcPr>
            <w:tcW w:w="797" w:type="dxa"/>
            <w:tcBorders>
              <w:top w:val="single" w:sz="4" w:space="0" w:color="auto"/>
            </w:tcBorders>
          </w:tcPr>
          <w:p w14:paraId="4CAD46A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0.00</w:t>
            </w:r>
          </w:p>
        </w:tc>
        <w:tc>
          <w:tcPr>
            <w:tcW w:w="798" w:type="dxa"/>
            <w:tcBorders>
              <w:top w:val="single" w:sz="4" w:space="0" w:color="auto"/>
            </w:tcBorders>
          </w:tcPr>
          <w:p w14:paraId="2E7CEA2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+0.28</w:t>
            </w:r>
          </w:p>
        </w:tc>
        <w:tc>
          <w:tcPr>
            <w:tcW w:w="797" w:type="dxa"/>
            <w:tcBorders>
              <w:top w:val="single" w:sz="4" w:space="0" w:color="auto"/>
            </w:tcBorders>
          </w:tcPr>
          <w:p w14:paraId="092EF64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+0.36</w:t>
            </w:r>
          </w:p>
        </w:tc>
        <w:tc>
          <w:tcPr>
            <w:tcW w:w="797" w:type="dxa"/>
            <w:tcBorders>
              <w:top w:val="single" w:sz="4" w:space="0" w:color="auto"/>
            </w:tcBorders>
          </w:tcPr>
          <w:p w14:paraId="69AB49D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+0.31</w:t>
            </w:r>
          </w:p>
        </w:tc>
        <w:tc>
          <w:tcPr>
            <w:tcW w:w="798" w:type="dxa"/>
            <w:tcBorders>
              <w:top w:val="single" w:sz="4" w:space="0" w:color="auto"/>
            </w:tcBorders>
          </w:tcPr>
          <w:p w14:paraId="6B3D094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+0.18</w:t>
            </w:r>
          </w:p>
        </w:tc>
        <w:tc>
          <w:tcPr>
            <w:tcW w:w="797" w:type="dxa"/>
            <w:tcBorders>
              <w:top w:val="single" w:sz="4" w:space="0" w:color="auto"/>
            </w:tcBorders>
          </w:tcPr>
          <w:p w14:paraId="1F9A0E3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0.00</w:t>
            </w:r>
          </w:p>
        </w:tc>
        <w:tc>
          <w:tcPr>
            <w:tcW w:w="798" w:type="dxa"/>
            <w:tcBorders>
              <w:top w:val="single" w:sz="4" w:space="0" w:color="auto"/>
            </w:tcBorders>
          </w:tcPr>
          <w:p w14:paraId="7420F00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-0.21</w:t>
            </w:r>
          </w:p>
        </w:tc>
        <w:tc>
          <w:tcPr>
            <w:tcW w:w="251" w:type="dxa"/>
          </w:tcPr>
          <w:p w14:paraId="2EA553C0" w14:textId="77777777" w:rsidR="00035321" w:rsidRDefault="00035321">
            <w:pPr>
              <w:tabs>
                <w:tab w:val="left" w:pos="567"/>
              </w:tabs>
              <w:suppressAutoHyphens/>
              <w:jc w:val="both"/>
              <w:rPr>
                <w:rFonts w:ascii="Trebuchet MS" w:hAnsi="Trebuchet MS"/>
                <w:spacing w:val="-2"/>
                <w:sz w:val="22"/>
                <w:szCs w:val="22"/>
              </w:rPr>
            </w:pPr>
          </w:p>
        </w:tc>
      </w:tr>
      <w:tr w:rsidR="00035321" w14:paraId="5E491E33" w14:textId="77777777">
        <w:tc>
          <w:tcPr>
            <w:tcW w:w="236" w:type="dxa"/>
          </w:tcPr>
          <w:p w14:paraId="3F61FE04" w14:textId="77777777" w:rsidR="00035321" w:rsidRDefault="00035321">
            <w:pPr>
              <w:tabs>
                <w:tab w:val="left" w:pos="567"/>
              </w:tabs>
              <w:suppressAutoHyphens/>
              <w:jc w:val="both"/>
              <w:rPr>
                <w:rFonts w:ascii="Trebuchet MS" w:hAnsi="Trebuchet MS"/>
                <w:spacing w:val="-2"/>
                <w:sz w:val="22"/>
                <w:szCs w:val="22"/>
              </w:rPr>
            </w:pPr>
          </w:p>
        </w:tc>
        <w:tc>
          <w:tcPr>
            <w:tcW w:w="2047" w:type="dxa"/>
          </w:tcPr>
          <w:p w14:paraId="2D5AA55D" w14:textId="77777777" w:rsidR="00035321" w:rsidRDefault="00035321">
            <w:pPr>
              <w:tabs>
                <w:tab w:val="left" w:pos="567"/>
              </w:tabs>
              <w:suppressAutoHyphens/>
              <w:jc w:val="both"/>
              <w:rPr>
                <w:rFonts w:ascii="Trebuchet MS" w:hAnsi="Trebuchet MS"/>
                <w:spacing w:val="-2"/>
                <w:sz w:val="22"/>
                <w:szCs w:val="22"/>
              </w:rPr>
            </w:pPr>
          </w:p>
        </w:tc>
        <w:tc>
          <w:tcPr>
            <w:tcW w:w="284" w:type="dxa"/>
          </w:tcPr>
          <w:p w14:paraId="0986A652"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0DA760D9"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693B1C20" w14:textId="77777777" w:rsidR="00035321" w:rsidRDefault="00035321">
            <w:pPr>
              <w:tabs>
                <w:tab w:val="left" w:pos="567"/>
              </w:tabs>
              <w:suppressAutoHyphens/>
              <w:jc w:val="both"/>
              <w:rPr>
                <w:rFonts w:ascii="Trebuchet MS" w:hAnsi="Trebuchet MS"/>
                <w:spacing w:val="-2"/>
                <w:sz w:val="22"/>
                <w:szCs w:val="22"/>
              </w:rPr>
            </w:pPr>
          </w:p>
        </w:tc>
        <w:tc>
          <w:tcPr>
            <w:tcW w:w="798" w:type="dxa"/>
          </w:tcPr>
          <w:p w14:paraId="1BB2F9C7"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3C250E53"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74A3677B" w14:textId="77777777" w:rsidR="00035321" w:rsidRDefault="00035321">
            <w:pPr>
              <w:tabs>
                <w:tab w:val="left" w:pos="567"/>
              </w:tabs>
              <w:suppressAutoHyphens/>
              <w:jc w:val="both"/>
              <w:rPr>
                <w:rFonts w:ascii="Trebuchet MS" w:hAnsi="Trebuchet MS"/>
                <w:spacing w:val="-2"/>
                <w:sz w:val="22"/>
                <w:szCs w:val="22"/>
              </w:rPr>
            </w:pPr>
          </w:p>
        </w:tc>
        <w:tc>
          <w:tcPr>
            <w:tcW w:w="798" w:type="dxa"/>
          </w:tcPr>
          <w:p w14:paraId="3BC5D803" w14:textId="77777777" w:rsidR="00035321" w:rsidRDefault="00035321">
            <w:pPr>
              <w:tabs>
                <w:tab w:val="left" w:pos="567"/>
              </w:tabs>
              <w:suppressAutoHyphens/>
              <w:jc w:val="both"/>
              <w:rPr>
                <w:rFonts w:ascii="Trebuchet MS" w:hAnsi="Trebuchet MS"/>
                <w:spacing w:val="-2"/>
                <w:sz w:val="22"/>
                <w:szCs w:val="22"/>
              </w:rPr>
            </w:pPr>
          </w:p>
        </w:tc>
        <w:tc>
          <w:tcPr>
            <w:tcW w:w="797" w:type="dxa"/>
          </w:tcPr>
          <w:p w14:paraId="2FFCCE85" w14:textId="77777777" w:rsidR="00035321" w:rsidRDefault="00035321">
            <w:pPr>
              <w:tabs>
                <w:tab w:val="left" w:pos="567"/>
              </w:tabs>
              <w:suppressAutoHyphens/>
              <w:jc w:val="both"/>
              <w:rPr>
                <w:rFonts w:ascii="Trebuchet MS" w:hAnsi="Trebuchet MS"/>
                <w:spacing w:val="-2"/>
                <w:sz w:val="22"/>
                <w:szCs w:val="22"/>
              </w:rPr>
            </w:pPr>
          </w:p>
        </w:tc>
        <w:tc>
          <w:tcPr>
            <w:tcW w:w="798" w:type="dxa"/>
          </w:tcPr>
          <w:p w14:paraId="108B9F95" w14:textId="77777777" w:rsidR="00035321" w:rsidRDefault="00035321">
            <w:pPr>
              <w:tabs>
                <w:tab w:val="left" w:pos="567"/>
              </w:tabs>
              <w:suppressAutoHyphens/>
              <w:jc w:val="both"/>
              <w:rPr>
                <w:rFonts w:ascii="Trebuchet MS" w:hAnsi="Trebuchet MS"/>
                <w:spacing w:val="-2"/>
                <w:sz w:val="22"/>
                <w:szCs w:val="22"/>
              </w:rPr>
            </w:pPr>
          </w:p>
        </w:tc>
        <w:tc>
          <w:tcPr>
            <w:tcW w:w="251" w:type="dxa"/>
          </w:tcPr>
          <w:p w14:paraId="5775D3BF" w14:textId="77777777" w:rsidR="00035321" w:rsidRDefault="00035321">
            <w:pPr>
              <w:tabs>
                <w:tab w:val="left" w:pos="567"/>
              </w:tabs>
              <w:suppressAutoHyphens/>
              <w:jc w:val="both"/>
              <w:rPr>
                <w:rFonts w:ascii="Trebuchet MS" w:hAnsi="Trebuchet MS"/>
                <w:spacing w:val="-2"/>
                <w:sz w:val="22"/>
                <w:szCs w:val="22"/>
              </w:rPr>
            </w:pPr>
          </w:p>
        </w:tc>
      </w:tr>
    </w:tbl>
    <w:p w14:paraId="3618863C" w14:textId="77777777" w:rsidR="00035321" w:rsidRDefault="00035321">
      <w:pPr>
        <w:tabs>
          <w:tab w:val="left" w:pos="567"/>
        </w:tabs>
        <w:suppressAutoHyphens/>
        <w:ind w:left="567"/>
        <w:jc w:val="both"/>
        <w:rPr>
          <w:rFonts w:ascii="Trebuchet MS" w:hAnsi="Trebuchet MS"/>
          <w:spacing w:val="-2"/>
          <w:sz w:val="22"/>
          <w:szCs w:val="22"/>
        </w:rPr>
      </w:pPr>
    </w:p>
    <w:p w14:paraId="65E2815D"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
        <w:gridCol w:w="638"/>
        <w:gridCol w:w="750"/>
        <w:gridCol w:w="494"/>
        <w:gridCol w:w="584"/>
        <w:gridCol w:w="496"/>
        <w:gridCol w:w="585"/>
        <w:gridCol w:w="496"/>
        <w:gridCol w:w="585"/>
        <w:gridCol w:w="495"/>
        <w:gridCol w:w="585"/>
        <w:gridCol w:w="496"/>
        <w:gridCol w:w="585"/>
        <w:gridCol w:w="496"/>
        <w:gridCol w:w="585"/>
        <w:gridCol w:w="496"/>
        <w:gridCol w:w="573"/>
      </w:tblGrid>
      <w:tr w:rsidR="00035321" w14:paraId="67483D16" w14:textId="77777777">
        <w:tc>
          <w:tcPr>
            <w:tcW w:w="9182" w:type="dxa"/>
            <w:gridSpan w:val="17"/>
            <w:tcBorders>
              <w:bottom w:val="nil"/>
            </w:tcBorders>
          </w:tcPr>
          <w:p w14:paraId="3D89B742"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Figure 1 - Example of multiple rates of return</w:t>
            </w:r>
          </w:p>
        </w:tc>
      </w:tr>
      <w:tr w:rsidR="00035321" w14:paraId="6AFB26A6" w14:textId="77777777">
        <w:tc>
          <w:tcPr>
            <w:tcW w:w="243" w:type="dxa"/>
            <w:tcBorders>
              <w:top w:val="nil"/>
              <w:bottom w:val="nil"/>
              <w:right w:val="nil"/>
            </w:tcBorders>
          </w:tcPr>
          <w:p w14:paraId="595C543A"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right w:val="nil"/>
            </w:tcBorders>
          </w:tcPr>
          <w:p w14:paraId="461809BD"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left w:val="nil"/>
              <w:bottom w:val="nil"/>
              <w:right w:val="nil"/>
            </w:tcBorders>
          </w:tcPr>
          <w:p w14:paraId="233A7B3E" w14:textId="77777777" w:rsidR="00035321" w:rsidRDefault="00035321">
            <w:pPr>
              <w:tabs>
                <w:tab w:val="left" w:pos="567"/>
              </w:tabs>
              <w:suppressAutoHyphens/>
              <w:jc w:val="both"/>
              <w:rPr>
                <w:rFonts w:ascii="Trebuchet MS" w:hAnsi="Trebuchet MS"/>
                <w:spacing w:val="-2"/>
                <w:sz w:val="22"/>
                <w:szCs w:val="22"/>
              </w:rPr>
            </w:pPr>
          </w:p>
        </w:tc>
        <w:tc>
          <w:tcPr>
            <w:tcW w:w="494" w:type="dxa"/>
            <w:tcBorders>
              <w:top w:val="nil"/>
              <w:left w:val="nil"/>
              <w:bottom w:val="nil"/>
              <w:right w:val="nil"/>
            </w:tcBorders>
          </w:tcPr>
          <w:p w14:paraId="1596BC5D"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52C4F029"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683E2D75"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3462D62B"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4EBF0257"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10C9B1D4"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24B7CCE9"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3A3CD7A5"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4B2995FB"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156B8B23"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59C58618"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9B63265"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2DB800D8"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07052222" w14:textId="77777777" w:rsidR="00035321" w:rsidRDefault="00035321">
            <w:pPr>
              <w:tabs>
                <w:tab w:val="left" w:pos="567"/>
              </w:tabs>
              <w:suppressAutoHyphens/>
              <w:jc w:val="both"/>
              <w:rPr>
                <w:rFonts w:ascii="Trebuchet MS" w:hAnsi="Trebuchet MS"/>
                <w:spacing w:val="-2"/>
                <w:sz w:val="22"/>
                <w:szCs w:val="22"/>
              </w:rPr>
            </w:pPr>
          </w:p>
        </w:tc>
      </w:tr>
      <w:tr w:rsidR="00035321" w14:paraId="10B03902" w14:textId="77777777">
        <w:tc>
          <w:tcPr>
            <w:tcW w:w="243" w:type="dxa"/>
            <w:tcBorders>
              <w:top w:val="nil"/>
              <w:bottom w:val="nil"/>
              <w:right w:val="nil"/>
            </w:tcBorders>
          </w:tcPr>
          <w:p w14:paraId="4006A644"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5A255133"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bottom w:val="nil"/>
              <w:right w:val="nil"/>
            </w:tcBorders>
          </w:tcPr>
          <w:p w14:paraId="64A8EAD7" w14:textId="77777777" w:rsidR="00035321" w:rsidRDefault="00035321">
            <w:pPr>
              <w:tabs>
                <w:tab w:val="left" w:pos="567"/>
              </w:tabs>
              <w:suppressAutoHyphens/>
              <w:jc w:val="both"/>
              <w:rPr>
                <w:rFonts w:ascii="Trebuchet MS" w:hAnsi="Trebuchet MS"/>
                <w:spacing w:val="-2"/>
                <w:sz w:val="22"/>
                <w:szCs w:val="22"/>
              </w:rPr>
            </w:pPr>
          </w:p>
        </w:tc>
        <w:tc>
          <w:tcPr>
            <w:tcW w:w="494" w:type="dxa"/>
            <w:tcBorders>
              <w:top w:val="nil"/>
              <w:left w:val="nil"/>
              <w:bottom w:val="nil"/>
              <w:right w:val="nil"/>
            </w:tcBorders>
          </w:tcPr>
          <w:p w14:paraId="3F4627BA"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016EDA73"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14BF1305"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14964DD"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77AF1A2E"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138C5F7F"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0B384D74"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A00051B"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3DD0857F"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39E24D1"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64F72AEF"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7936F7D3"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4CCE5429"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227F8223" w14:textId="77777777" w:rsidR="00035321" w:rsidRDefault="00035321">
            <w:pPr>
              <w:tabs>
                <w:tab w:val="left" w:pos="567"/>
              </w:tabs>
              <w:suppressAutoHyphens/>
              <w:jc w:val="both"/>
              <w:rPr>
                <w:rFonts w:ascii="Trebuchet MS" w:hAnsi="Trebuchet MS"/>
                <w:spacing w:val="-2"/>
                <w:sz w:val="22"/>
                <w:szCs w:val="22"/>
              </w:rPr>
            </w:pPr>
          </w:p>
        </w:tc>
      </w:tr>
      <w:tr w:rsidR="00035321" w14:paraId="4D7EC21C" w14:textId="77777777">
        <w:tc>
          <w:tcPr>
            <w:tcW w:w="243" w:type="dxa"/>
            <w:tcBorders>
              <w:top w:val="nil"/>
              <w:bottom w:val="nil"/>
              <w:right w:val="nil"/>
            </w:tcBorders>
          </w:tcPr>
          <w:p w14:paraId="5387AF5B"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175F27A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w:t>
            </w:r>
          </w:p>
        </w:tc>
        <w:tc>
          <w:tcPr>
            <w:tcW w:w="750" w:type="dxa"/>
            <w:tcBorders>
              <w:top w:val="nil"/>
              <w:bottom w:val="nil"/>
              <w:right w:val="nil"/>
            </w:tcBorders>
          </w:tcPr>
          <w:p w14:paraId="3880F33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61824" behindDoc="0" locked="0" layoutInCell="1" allowOverlap="1" wp14:anchorId="626C6A8A" wp14:editId="74401DFA">
                      <wp:simplePos x="0" y="0"/>
                      <wp:positionH relativeFrom="column">
                        <wp:posOffset>-56515</wp:posOffset>
                      </wp:positionH>
                      <wp:positionV relativeFrom="paragraph">
                        <wp:posOffset>64770</wp:posOffset>
                      </wp:positionV>
                      <wp:extent cx="5029200" cy="1828800"/>
                      <wp:effectExtent l="0" t="0" r="0" b="0"/>
                      <wp:wrapNone/>
                      <wp:docPr id="34"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828800"/>
                              </a:xfrm>
                              <a:custGeom>
                                <a:avLst/>
                                <a:gdLst>
                                  <a:gd name="T0" fmla="*/ 0 w 7920"/>
                                  <a:gd name="T1" fmla="*/ 2880 h 2880"/>
                                  <a:gd name="T2" fmla="*/ 1440 w 7920"/>
                                  <a:gd name="T3" fmla="*/ 1260 h 2880"/>
                                  <a:gd name="T4" fmla="*/ 2520 w 7920"/>
                                  <a:gd name="T5" fmla="*/ 180 h 2880"/>
                                  <a:gd name="T6" fmla="*/ 3600 w 7920"/>
                                  <a:gd name="T7" fmla="*/ 0 h 2880"/>
                                  <a:gd name="T8" fmla="*/ 4680 w 7920"/>
                                  <a:gd name="T9" fmla="*/ 360 h 2880"/>
                                  <a:gd name="T10" fmla="*/ 5760 w 7920"/>
                                  <a:gd name="T11" fmla="*/ 720 h 2880"/>
                                  <a:gd name="T12" fmla="*/ 6840 w 7920"/>
                                  <a:gd name="T13" fmla="*/ 1260 h 2880"/>
                                  <a:gd name="T14" fmla="*/ 7920 w 7920"/>
                                  <a:gd name="T15" fmla="*/ 1800 h 28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920" h="2880">
                                    <a:moveTo>
                                      <a:pt x="0" y="2880"/>
                                    </a:moveTo>
                                    <a:lnTo>
                                      <a:pt x="1440" y="1260"/>
                                    </a:lnTo>
                                    <a:lnTo>
                                      <a:pt x="2520" y="180"/>
                                    </a:lnTo>
                                    <a:lnTo>
                                      <a:pt x="3600" y="0"/>
                                    </a:lnTo>
                                    <a:lnTo>
                                      <a:pt x="4680" y="360"/>
                                    </a:lnTo>
                                    <a:lnTo>
                                      <a:pt x="5760" y="720"/>
                                    </a:lnTo>
                                    <a:lnTo>
                                      <a:pt x="6840" y="1260"/>
                                    </a:lnTo>
                                    <a:lnTo>
                                      <a:pt x="7920" y="18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B262796" id="Freeform 7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45pt,149.1pt,67.55pt,68.1pt,121.55pt,14.1pt,175.55pt,5.1pt,229.55pt,23.1pt,283.55pt,41.1pt,337.55pt,68.1pt,391.55pt,95.1pt" coordsize="792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" filled="f">
                      <v:path arrowok="t" o:connecttype="custom" o:connectlocs="0,1828800;914400,800100;1600200,114300;2286000,0;2971800,228600;3657600,457200;4343400,800100;5029200,1143000" o:connectangles="0,0,0,0,0,0,0,0"/>
                    </v:polyline>
                  </w:pict>
                </mc:Fallback>
              </mc:AlternateContent>
            </w:r>
            <w:r>
              <w:rPr>
                <w:rFonts w:ascii="Trebuchet MS" w:hAnsi="Trebuchet MS"/>
                <w:spacing w:val="-2"/>
                <w:sz w:val="22"/>
                <w:szCs w:val="22"/>
              </w:rPr>
              <w:t>+0.4</w:t>
            </w:r>
          </w:p>
        </w:tc>
        <w:tc>
          <w:tcPr>
            <w:tcW w:w="494" w:type="dxa"/>
            <w:tcBorders>
              <w:top w:val="nil"/>
              <w:left w:val="nil"/>
              <w:bottom w:val="nil"/>
              <w:right w:val="nil"/>
            </w:tcBorders>
          </w:tcPr>
          <w:p w14:paraId="45FFF5CD"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07858B60"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29408372"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2AFF6E4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243666AC"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560D95E5"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623C61FC"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4187DAB0"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13DD591F"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2DB0C32B"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713C1858"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297ECC00"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0064E25D"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394CAC67" w14:textId="77777777" w:rsidR="00035321" w:rsidRDefault="00035321">
            <w:pPr>
              <w:tabs>
                <w:tab w:val="left" w:pos="567"/>
              </w:tabs>
              <w:suppressAutoHyphens/>
              <w:jc w:val="both"/>
              <w:rPr>
                <w:rFonts w:ascii="Trebuchet MS" w:hAnsi="Trebuchet MS"/>
                <w:spacing w:val="-2"/>
                <w:sz w:val="22"/>
                <w:szCs w:val="22"/>
              </w:rPr>
            </w:pPr>
          </w:p>
        </w:tc>
      </w:tr>
      <w:tr w:rsidR="00035321" w14:paraId="1FDB1446" w14:textId="77777777">
        <w:tc>
          <w:tcPr>
            <w:tcW w:w="243" w:type="dxa"/>
            <w:tcBorders>
              <w:top w:val="nil"/>
              <w:bottom w:val="nil"/>
              <w:right w:val="nil"/>
            </w:tcBorders>
          </w:tcPr>
          <w:p w14:paraId="12E99A78"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26D7AF7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$MM</w:t>
            </w:r>
          </w:p>
        </w:tc>
        <w:tc>
          <w:tcPr>
            <w:tcW w:w="750" w:type="dxa"/>
            <w:tcBorders>
              <w:top w:val="nil"/>
              <w:bottom w:val="nil"/>
              <w:right w:val="nil"/>
            </w:tcBorders>
          </w:tcPr>
          <w:p w14:paraId="3B72E862" w14:textId="77777777" w:rsidR="00035321" w:rsidRDefault="00035321">
            <w:pPr>
              <w:tabs>
                <w:tab w:val="left" w:pos="567"/>
              </w:tabs>
              <w:suppressAutoHyphens/>
              <w:jc w:val="both"/>
              <w:rPr>
                <w:rFonts w:ascii="Trebuchet MS" w:hAnsi="Trebuchet MS"/>
                <w:spacing w:val="-2"/>
                <w:sz w:val="22"/>
                <w:szCs w:val="22"/>
              </w:rPr>
            </w:pPr>
          </w:p>
        </w:tc>
        <w:tc>
          <w:tcPr>
            <w:tcW w:w="494" w:type="dxa"/>
            <w:tcBorders>
              <w:top w:val="nil"/>
              <w:left w:val="nil"/>
              <w:bottom w:val="nil"/>
              <w:right w:val="nil"/>
            </w:tcBorders>
          </w:tcPr>
          <w:p w14:paraId="4249B904"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214B97E3"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6C0E933D"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63378B6"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7FAA80CE"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4B1C62DC"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1B096DDD"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53C865E4"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49F9B4EB"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B9E741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58D84C3A"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7CF13DE9"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4DE1029D"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4C2E1B53" w14:textId="77777777" w:rsidR="00035321" w:rsidRDefault="00035321">
            <w:pPr>
              <w:tabs>
                <w:tab w:val="left" w:pos="567"/>
              </w:tabs>
              <w:suppressAutoHyphens/>
              <w:jc w:val="both"/>
              <w:rPr>
                <w:rFonts w:ascii="Trebuchet MS" w:hAnsi="Trebuchet MS"/>
                <w:spacing w:val="-2"/>
                <w:sz w:val="22"/>
                <w:szCs w:val="22"/>
              </w:rPr>
            </w:pPr>
          </w:p>
        </w:tc>
      </w:tr>
      <w:tr w:rsidR="00035321" w14:paraId="00576633" w14:textId="77777777">
        <w:tc>
          <w:tcPr>
            <w:tcW w:w="243" w:type="dxa"/>
            <w:tcBorders>
              <w:top w:val="nil"/>
              <w:bottom w:val="nil"/>
              <w:right w:val="nil"/>
            </w:tcBorders>
          </w:tcPr>
          <w:p w14:paraId="32A58218"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127CA332"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bottom w:val="nil"/>
              <w:right w:val="nil"/>
            </w:tcBorders>
          </w:tcPr>
          <w:p w14:paraId="528D6BC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w:t>
            </w:r>
          </w:p>
        </w:tc>
        <w:tc>
          <w:tcPr>
            <w:tcW w:w="494" w:type="dxa"/>
            <w:tcBorders>
              <w:top w:val="nil"/>
              <w:left w:val="nil"/>
              <w:bottom w:val="nil"/>
              <w:right w:val="nil"/>
            </w:tcBorders>
          </w:tcPr>
          <w:p w14:paraId="166CE7D2"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6B06290C"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66618F51"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47C40E3C"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4762FEA5"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3BCFDA88"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2FFF5E09"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72C755CF"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6433DE88"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34ECFCD2"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02ABCFF9"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1456221B"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47672473"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5AEE3AEC" w14:textId="77777777" w:rsidR="00035321" w:rsidRDefault="00035321">
            <w:pPr>
              <w:tabs>
                <w:tab w:val="left" w:pos="567"/>
              </w:tabs>
              <w:suppressAutoHyphens/>
              <w:jc w:val="both"/>
              <w:rPr>
                <w:rFonts w:ascii="Trebuchet MS" w:hAnsi="Trebuchet MS"/>
                <w:spacing w:val="-2"/>
                <w:sz w:val="22"/>
                <w:szCs w:val="22"/>
              </w:rPr>
            </w:pPr>
          </w:p>
        </w:tc>
      </w:tr>
      <w:tr w:rsidR="00035321" w14:paraId="39F62256" w14:textId="77777777">
        <w:tc>
          <w:tcPr>
            <w:tcW w:w="243" w:type="dxa"/>
            <w:tcBorders>
              <w:top w:val="nil"/>
              <w:bottom w:val="nil"/>
              <w:right w:val="nil"/>
            </w:tcBorders>
          </w:tcPr>
          <w:p w14:paraId="33F86CAC"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5C6DDA86"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bottom w:val="nil"/>
              <w:right w:val="nil"/>
            </w:tcBorders>
          </w:tcPr>
          <w:p w14:paraId="7D653F50" w14:textId="77777777" w:rsidR="00035321" w:rsidRDefault="00035321">
            <w:pPr>
              <w:tabs>
                <w:tab w:val="left" w:pos="567"/>
              </w:tabs>
              <w:suppressAutoHyphens/>
              <w:jc w:val="both"/>
              <w:rPr>
                <w:rFonts w:ascii="Trebuchet MS" w:hAnsi="Trebuchet MS"/>
                <w:spacing w:val="-2"/>
                <w:sz w:val="22"/>
                <w:szCs w:val="22"/>
              </w:rPr>
            </w:pPr>
          </w:p>
        </w:tc>
        <w:tc>
          <w:tcPr>
            <w:tcW w:w="494" w:type="dxa"/>
            <w:tcBorders>
              <w:top w:val="nil"/>
              <w:left w:val="nil"/>
              <w:bottom w:val="nil"/>
              <w:right w:val="nil"/>
            </w:tcBorders>
          </w:tcPr>
          <w:p w14:paraId="303ACAD6"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5A844770"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1FB56968"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D998CD5"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56BC76E2"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17299C16"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3255C59E"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1F8B1F22"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373621EF"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32C0ABB6"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24882F73"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17910973"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32243CDF"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3340046A" w14:textId="77777777" w:rsidR="00035321" w:rsidRDefault="00035321">
            <w:pPr>
              <w:tabs>
                <w:tab w:val="left" w:pos="567"/>
              </w:tabs>
              <w:suppressAutoHyphens/>
              <w:jc w:val="both"/>
              <w:rPr>
                <w:rFonts w:ascii="Trebuchet MS" w:hAnsi="Trebuchet MS"/>
                <w:spacing w:val="-2"/>
                <w:sz w:val="22"/>
                <w:szCs w:val="22"/>
              </w:rPr>
            </w:pPr>
          </w:p>
        </w:tc>
      </w:tr>
      <w:tr w:rsidR="00035321" w14:paraId="7EB553CA" w14:textId="77777777">
        <w:tc>
          <w:tcPr>
            <w:tcW w:w="243" w:type="dxa"/>
            <w:tcBorders>
              <w:top w:val="nil"/>
              <w:bottom w:val="nil"/>
              <w:right w:val="nil"/>
            </w:tcBorders>
          </w:tcPr>
          <w:p w14:paraId="32901030"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5BC9DE33"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bottom w:val="single" w:sz="4" w:space="0" w:color="auto"/>
              <w:right w:val="nil"/>
            </w:tcBorders>
          </w:tcPr>
          <w:p w14:paraId="6A5E1F6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0.0</w:t>
            </w:r>
          </w:p>
        </w:tc>
        <w:tc>
          <w:tcPr>
            <w:tcW w:w="494" w:type="dxa"/>
            <w:tcBorders>
              <w:top w:val="nil"/>
              <w:left w:val="nil"/>
              <w:bottom w:val="single" w:sz="4" w:space="0" w:color="auto"/>
              <w:right w:val="nil"/>
            </w:tcBorders>
          </w:tcPr>
          <w:p w14:paraId="37E8445B"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single" w:sz="4" w:space="0" w:color="auto"/>
              <w:right w:val="nil"/>
            </w:tcBorders>
          </w:tcPr>
          <w:p w14:paraId="649333E5"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7E3AB40D"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2D1A4B16"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64BF6847"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1E104B1B"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single" w:sz="4" w:space="0" w:color="auto"/>
              <w:right w:val="nil"/>
            </w:tcBorders>
          </w:tcPr>
          <w:p w14:paraId="721E0014"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03F6051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102E06B8"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50C47FA2"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1D614BEF"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38AAE0BF"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0E7CDFD3"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single" w:sz="4" w:space="0" w:color="auto"/>
            </w:tcBorders>
          </w:tcPr>
          <w:p w14:paraId="67A34C5C" w14:textId="77777777" w:rsidR="00035321" w:rsidRDefault="00035321">
            <w:pPr>
              <w:tabs>
                <w:tab w:val="left" w:pos="567"/>
              </w:tabs>
              <w:suppressAutoHyphens/>
              <w:jc w:val="both"/>
              <w:rPr>
                <w:rFonts w:ascii="Trebuchet MS" w:hAnsi="Trebuchet MS"/>
                <w:spacing w:val="-2"/>
                <w:sz w:val="22"/>
                <w:szCs w:val="22"/>
              </w:rPr>
            </w:pPr>
          </w:p>
        </w:tc>
      </w:tr>
      <w:tr w:rsidR="00035321" w14:paraId="6CF6F99D" w14:textId="77777777">
        <w:tc>
          <w:tcPr>
            <w:tcW w:w="243" w:type="dxa"/>
            <w:tcBorders>
              <w:top w:val="nil"/>
              <w:bottom w:val="nil"/>
              <w:right w:val="nil"/>
            </w:tcBorders>
          </w:tcPr>
          <w:p w14:paraId="0D5C5B94"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2B320586"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single" w:sz="4" w:space="0" w:color="auto"/>
              <w:bottom w:val="nil"/>
              <w:right w:val="nil"/>
            </w:tcBorders>
          </w:tcPr>
          <w:p w14:paraId="390AA778" w14:textId="77777777" w:rsidR="00035321" w:rsidRDefault="00035321">
            <w:pPr>
              <w:tabs>
                <w:tab w:val="left" w:pos="567"/>
              </w:tabs>
              <w:suppressAutoHyphens/>
              <w:jc w:val="both"/>
              <w:rPr>
                <w:rFonts w:ascii="Trebuchet MS" w:hAnsi="Trebuchet MS"/>
                <w:spacing w:val="-2"/>
                <w:sz w:val="22"/>
                <w:szCs w:val="22"/>
              </w:rPr>
            </w:pPr>
          </w:p>
        </w:tc>
        <w:tc>
          <w:tcPr>
            <w:tcW w:w="494" w:type="dxa"/>
            <w:tcBorders>
              <w:top w:val="single" w:sz="4" w:space="0" w:color="auto"/>
              <w:left w:val="nil"/>
              <w:bottom w:val="nil"/>
              <w:right w:val="nil"/>
            </w:tcBorders>
          </w:tcPr>
          <w:p w14:paraId="68C76C80"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single" w:sz="4" w:space="0" w:color="auto"/>
              <w:left w:val="nil"/>
              <w:bottom w:val="nil"/>
              <w:right w:val="nil"/>
            </w:tcBorders>
          </w:tcPr>
          <w:p w14:paraId="459A5666"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single" w:sz="4" w:space="0" w:color="auto"/>
              <w:left w:val="nil"/>
              <w:bottom w:val="nil"/>
              <w:right w:val="nil"/>
            </w:tcBorders>
          </w:tcPr>
          <w:p w14:paraId="4CF1501C"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single" w:sz="4" w:space="0" w:color="auto"/>
              <w:left w:val="nil"/>
              <w:bottom w:val="nil"/>
              <w:right w:val="nil"/>
            </w:tcBorders>
          </w:tcPr>
          <w:p w14:paraId="609B1FD5"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single" w:sz="4" w:space="0" w:color="auto"/>
              <w:left w:val="nil"/>
              <w:bottom w:val="nil"/>
              <w:right w:val="nil"/>
            </w:tcBorders>
          </w:tcPr>
          <w:p w14:paraId="3A210A2B"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single" w:sz="4" w:space="0" w:color="auto"/>
              <w:left w:val="nil"/>
              <w:bottom w:val="nil"/>
              <w:right w:val="nil"/>
            </w:tcBorders>
          </w:tcPr>
          <w:p w14:paraId="208FDAA8"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single" w:sz="4" w:space="0" w:color="auto"/>
              <w:left w:val="nil"/>
              <w:bottom w:val="nil"/>
              <w:right w:val="nil"/>
            </w:tcBorders>
          </w:tcPr>
          <w:p w14:paraId="49C41A00"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single" w:sz="4" w:space="0" w:color="auto"/>
              <w:left w:val="nil"/>
              <w:bottom w:val="nil"/>
              <w:right w:val="nil"/>
            </w:tcBorders>
          </w:tcPr>
          <w:p w14:paraId="032649F8"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single" w:sz="4" w:space="0" w:color="auto"/>
              <w:left w:val="nil"/>
              <w:bottom w:val="nil"/>
              <w:right w:val="nil"/>
            </w:tcBorders>
          </w:tcPr>
          <w:p w14:paraId="6EF06C02"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single" w:sz="4" w:space="0" w:color="auto"/>
              <w:left w:val="nil"/>
              <w:bottom w:val="nil"/>
              <w:right w:val="nil"/>
            </w:tcBorders>
          </w:tcPr>
          <w:p w14:paraId="186C7C6C"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single" w:sz="4" w:space="0" w:color="auto"/>
              <w:left w:val="nil"/>
              <w:bottom w:val="nil"/>
              <w:right w:val="nil"/>
            </w:tcBorders>
          </w:tcPr>
          <w:p w14:paraId="14EDF0D0"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single" w:sz="4" w:space="0" w:color="auto"/>
              <w:left w:val="nil"/>
              <w:bottom w:val="nil"/>
              <w:right w:val="nil"/>
            </w:tcBorders>
          </w:tcPr>
          <w:p w14:paraId="073C0A2C"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single" w:sz="4" w:space="0" w:color="auto"/>
              <w:left w:val="nil"/>
              <w:bottom w:val="nil"/>
              <w:right w:val="nil"/>
            </w:tcBorders>
          </w:tcPr>
          <w:p w14:paraId="255EECB6"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single" w:sz="4" w:space="0" w:color="auto"/>
              <w:left w:val="nil"/>
              <w:bottom w:val="nil"/>
            </w:tcBorders>
          </w:tcPr>
          <w:p w14:paraId="45ABDAD5" w14:textId="77777777" w:rsidR="00035321" w:rsidRDefault="00035321">
            <w:pPr>
              <w:tabs>
                <w:tab w:val="left" w:pos="567"/>
              </w:tabs>
              <w:suppressAutoHyphens/>
              <w:jc w:val="both"/>
              <w:rPr>
                <w:rFonts w:ascii="Trebuchet MS" w:hAnsi="Trebuchet MS"/>
                <w:spacing w:val="-2"/>
                <w:sz w:val="22"/>
                <w:szCs w:val="22"/>
              </w:rPr>
            </w:pPr>
          </w:p>
        </w:tc>
      </w:tr>
      <w:tr w:rsidR="00035321" w14:paraId="52EB2883" w14:textId="77777777">
        <w:tc>
          <w:tcPr>
            <w:tcW w:w="243" w:type="dxa"/>
            <w:tcBorders>
              <w:top w:val="nil"/>
              <w:bottom w:val="nil"/>
              <w:right w:val="nil"/>
            </w:tcBorders>
          </w:tcPr>
          <w:p w14:paraId="59D2ECE0"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0BD63C7F"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bottom w:val="nil"/>
              <w:right w:val="nil"/>
            </w:tcBorders>
          </w:tcPr>
          <w:p w14:paraId="34DB95E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w:t>
            </w:r>
          </w:p>
        </w:tc>
        <w:tc>
          <w:tcPr>
            <w:tcW w:w="494" w:type="dxa"/>
            <w:tcBorders>
              <w:top w:val="nil"/>
              <w:left w:val="nil"/>
              <w:bottom w:val="nil"/>
              <w:right w:val="nil"/>
            </w:tcBorders>
          </w:tcPr>
          <w:p w14:paraId="67136B01"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6EFCF142"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78C06064"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73EE06E"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1234986E"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6C87DD8"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54907EB1"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4659211F"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64586D6A"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2F6A5C7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1E6A1CB8"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67DC905D"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139B319B"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43CAB76A" w14:textId="77777777" w:rsidR="00035321" w:rsidRDefault="00035321">
            <w:pPr>
              <w:tabs>
                <w:tab w:val="left" w:pos="567"/>
              </w:tabs>
              <w:suppressAutoHyphens/>
              <w:jc w:val="both"/>
              <w:rPr>
                <w:rFonts w:ascii="Trebuchet MS" w:hAnsi="Trebuchet MS"/>
                <w:spacing w:val="-2"/>
                <w:sz w:val="22"/>
                <w:szCs w:val="22"/>
              </w:rPr>
            </w:pPr>
          </w:p>
        </w:tc>
      </w:tr>
      <w:tr w:rsidR="00035321" w14:paraId="63CE32C0" w14:textId="77777777">
        <w:tc>
          <w:tcPr>
            <w:tcW w:w="243" w:type="dxa"/>
            <w:tcBorders>
              <w:top w:val="nil"/>
              <w:bottom w:val="nil"/>
              <w:right w:val="nil"/>
            </w:tcBorders>
          </w:tcPr>
          <w:p w14:paraId="227DFC9D"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5650D067"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bottom w:val="nil"/>
              <w:right w:val="nil"/>
            </w:tcBorders>
          </w:tcPr>
          <w:p w14:paraId="7557D030" w14:textId="77777777" w:rsidR="00035321" w:rsidRDefault="00035321">
            <w:pPr>
              <w:tabs>
                <w:tab w:val="left" w:pos="567"/>
              </w:tabs>
              <w:suppressAutoHyphens/>
              <w:jc w:val="both"/>
              <w:rPr>
                <w:rFonts w:ascii="Trebuchet MS" w:hAnsi="Trebuchet MS"/>
                <w:spacing w:val="-2"/>
                <w:sz w:val="22"/>
                <w:szCs w:val="22"/>
              </w:rPr>
            </w:pPr>
          </w:p>
        </w:tc>
        <w:tc>
          <w:tcPr>
            <w:tcW w:w="494" w:type="dxa"/>
            <w:tcBorders>
              <w:top w:val="nil"/>
              <w:left w:val="nil"/>
              <w:bottom w:val="nil"/>
              <w:right w:val="nil"/>
            </w:tcBorders>
          </w:tcPr>
          <w:p w14:paraId="44DABA4C"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1629CF00"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5CF70139"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AF6D9D4"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3B0F3FA1"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5308E45F"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172DE509"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56B8398C"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7484A14C"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1F2CE0F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17BF1D0E"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19CA53D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01FF29F7"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34F98774" w14:textId="77777777" w:rsidR="00035321" w:rsidRDefault="00035321">
            <w:pPr>
              <w:tabs>
                <w:tab w:val="left" w:pos="567"/>
              </w:tabs>
              <w:suppressAutoHyphens/>
              <w:jc w:val="both"/>
              <w:rPr>
                <w:rFonts w:ascii="Trebuchet MS" w:hAnsi="Trebuchet MS"/>
                <w:spacing w:val="-2"/>
                <w:sz w:val="22"/>
                <w:szCs w:val="22"/>
              </w:rPr>
            </w:pPr>
          </w:p>
        </w:tc>
      </w:tr>
      <w:tr w:rsidR="00035321" w14:paraId="2A8C4187" w14:textId="77777777">
        <w:tc>
          <w:tcPr>
            <w:tcW w:w="243" w:type="dxa"/>
            <w:tcBorders>
              <w:top w:val="nil"/>
              <w:bottom w:val="nil"/>
              <w:right w:val="nil"/>
            </w:tcBorders>
          </w:tcPr>
          <w:p w14:paraId="787DD6C6"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0EA560C5"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bottom w:val="nil"/>
              <w:right w:val="nil"/>
            </w:tcBorders>
          </w:tcPr>
          <w:p w14:paraId="797E1C5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-0.4</w:t>
            </w:r>
          </w:p>
        </w:tc>
        <w:tc>
          <w:tcPr>
            <w:tcW w:w="494" w:type="dxa"/>
            <w:tcBorders>
              <w:top w:val="nil"/>
              <w:left w:val="nil"/>
              <w:bottom w:val="nil"/>
              <w:right w:val="nil"/>
            </w:tcBorders>
          </w:tcPr>
          <w:p w14:paraId="761206FA"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2CA288DA"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7268D98D"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3B6EE591"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2869C285"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7C582FCB"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5E2E89E3"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3A6CAF25"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7687E492"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5658B5D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2444DC3D"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0C1CF8E"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26442153"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1EBF4379" w14:textId="77777777" w:rsidR="00035321" w:rsidRDefault="00035321">
            <w:pPr>
              <w:tabs>
                <w:tab w:val="left" w:pos="567"/>
              </w:tabs>
              <w:suppressAutoHyphens/>
              <w:jc w:val="both"/>
              <w:rPr>
                <w:rFonts w:ascii="Trebuchet MS" w:hAnsi="Trebuchet MS"/>
                <w:spacing w:val="-2"/>
                <w:sz w:val="22"/>
                <w:szCs w:val="22"/>
              </w:rPr>
            </w:pPr>
          </w:p>
        </w:tc>
      </w:tr>
      <w:tr w:rsidR="00035321" w14:paraId="0D5FFBDE" w14:textId="77777777">
        <w:tc>
          <w:tcPr>
            <w:tcW w:w="243" w:type="dxa"/>
            <w:tcBorders>
              <w:top w:val="nil"/>
              <w:bottom w:val="nil"/>
              <w:right w:val="nil"/>
            </w:tcBorders>
          </w:tcPr>
          <w:p w14:paraId="61BA9B97"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4EEFD33F"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bottom w:val="nil"/>
              <w:right w:val="nil"/>
            </w:tcBorders>
          </w:tcPr>
          <w:p w14:paraId="618802E2" w14:textId="77777777" w:rsidR="00035321" w:rsidRDefault="00035321">
            <w:pPr>
              <w:tabs>
                <w:tab w:val="left" w:pos="567"/>
              </w:tabs>
              <w:suppressAutoHyphens/>
              <w:jc w:val="both"/>
              <w:rPr>
                <w:rFonts w:ascii="Trebuchet MS" w:hAnsi="Trebuchet MS"/>
                <w:spacing w:val="-2"/>
                <w:sz w:val="22"/>
                <w:szCs w:val="22"/>
              </w:rPr>
            </w:pPr>
          </w:p>
        </w:tc>
        <w:tc>
          <w:tcPr>
            <w:tcW w:w="494" w:type="dxa"/>
            <w:tcBorders>
              <w:top w:val="nil"/>
              <w:left w:val="nil"/>
              <w:bottom w:val="nil"/>
              <w:right w:val="nil"/>
            </w:tcBorders>
          </w:tcPr>
          <w:p w14:paraId="39E380A1"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nil"/>
              <w:right w:val="nil"/>
            </w:tcBorders>
          </w:tcPr>
          <w:p w14:paraId="67CA62DF"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5A4002AA"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64B3250C"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47A12FC6"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0DB2A6C9"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nil"/>
              <w:right w:val="nil"/>
            </w:tcBorders>
          </w:tcPr>
          <w:p w14:paraId="19B5170F"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53424A1A"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3121B55E"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75379C8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717CEEE3"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nil"/>
              <w:right w:val="nil"/>
            </w:tcBorders>
          </w:tcPr>
          <w:p w14:paraId="60E56071"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nil"/>
              <w:right w:val="nil"/>
            </w:tcBorders>
          </w:tcPr>
          <w:p w14:paraId="5AB1B121"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nil"/>
            </w:tcBorders>
          </w:tcPr>
          <w:p w14:paraId="6DE53646" w14:textId="77777777" w:rsidR="00035321" w:rsidRDefault="00035321">
            <w:pPr>
              <w:tabs>
                <w:tab w:val="left" w:pos="567"/>
              </w:tabs>
              <w:suppressAutoHyphens/>
              <w:jc w:val="both"/>
              <w:rPr>
                <w:rFonts w:ascii="Trebuchet MS" w:hAnsi="Trebuchet MS"/>
                <w:spacing w:val="-2"/>
                <w:sz w:val="22"/>
                <w:szCs w:val="22"/>
              </w:rPr>
            </w:pPr>
          </w:p>
        </w:tc>
      </w:tr>
      <w:tr w:rsidR="00035321" w14:paraId="498D1A8E" w14:textId="77777777">
        <w:tc>
          <w:tcPr>
            <w:tcW w:w="243" w:type="dxa"/>
            <w:tcBorders>
              <w:top w:val="nil"/>
              <w:bottom w:val="nil"/>
              <w:right w:val="nil"/>
            </w:tcBorders>
          </w:tcPr>
          <w:p w14:paraId="364E1E6F"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tcBorders>
          </w:tcPr>
          <w:p w14:paraId="6DF2574C"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bottom w:val="single" w:sz="4" w:space="0" w:color="auto"/>
              <w:right w:val="nil"/>
            </w:tcBorders>
          </w:tcPr>
          <w:p w14:paraId="050BE9B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-0.6</w:t>
            </w:r>
          </w:p>
        </w:tc>
        <w:tc>
          <w:tcPr>
            <w:tcW w:w="494" w:type="dxa"/>
            <w:tcBorders>
              <w:top w:val="nil"/>
              <w:left w:val="nil"/>
              <w:bottom w:val="single" w:sz="4" w:space="0" w:color="auto"/>
              <w:right w:val="nil"/>
            </w:tcBorders>
          </w:tcPr>
          <w:p w14:paraId="3510A7C8"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bottom w:val="single" w:sz="4" w:space="0" w:color="auto"/>
              <w:right w:val="nil"/>
            </w:tcBorders>
          </w:tcPr>
          <w:p w14:paraId="5B0168E3"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6021C65F"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0AC418A9"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1FF2BF52"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3EA281E8"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bottom w:val="single" w:sz="4" w:space="0" w:color="auto"/>
              <w:right w:val="nil"/>
            </w:tcBorders>
          </w:tcPr>
          <w:p w14:paraId="7B5E884E"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74A00F2B"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3B72E81F"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423FBEB5"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2284109B"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bottom w:val="single" w:sz="4" w:space="0" w:color="auto"/>
              <w:right w:val="nil"/>
            </w:tcBorders>
          </w:tcPr>
          <w:p w14:paraId="3F7DBE89"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bottom w:val="single" w:sz="4" w:space="0" w:color="auto"/>
              <w:right w:val="nil"/>
            </w:tcBorders>
          </w:tcPr>
          <w:p w14:paraId="56035866"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bottom w:val="single" w:sz="4" w:space="0" w:color="auto"/>
            </w:tcBorders>
          </w:tcPr>
          <w:p w14:paraId="59631798" w14:textId="77777777" w:rsidR="00035321" w:rsidRDefault="00035321">
            <w:pPr>
              <w:tabs>
                <w:tab w:val="left" w:pos="567"/>
              </w:tabs>
              <w:suppressAutoHyphens/>
              <w:jc w:val="both"/>
              <w:rPr>
                <w:rFonts w:ascii="Trebuchet MS" w:hAnsi="Trebuchet MS"/>
                <w:spacing w:val="-2"/>
                <w:sz w:val="22"/>
                <w:szCs w:val="22"/>
              </w:rPr>
            </w:pPr>
          </w:p>
        </w:tc>
      </w:tr>
      <w:tr w:rsidR="00035321" w14:paraId="6A6D6D33" w14:textId="77777777">
        <w:tc>
          <w:tcPr>
            <w:tcW w:w="243" w:type="dxa"/>
            <w:tcBorders>
              <w:top w:val="nil"/>
              <w:bottom w:val="nil"/>
              <w:right w:val="nil"/>
            </w:tcBorders>
          </w:tcPr>
          <w:p w14:paraId="4540887C"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bottom w:val="nil"/>
              <w:right w:val="nil"/>
            </w:tcBorders>
          </w:tcPr>
          <w:p w14:paraId="57C0E126" w14:textId="77777777" w:rsidR="00035321" w:rsidRDefault="00035321">
            <w:pPr>
              <w:tabs>
                <w:tab w:val="left" w:pos="567"/>
              </w:tabs>
              <w:suppressAutoHyphens/>
              <w:jc w:val="both"/>
              <w:rPr>
                <w:rFonts w:ascii="Trebuchet MS" w:hAnsi="Trebuchet MS"/>
                <w:spacing w:val="-2"/>
                <w:sz w:val="22"/>
                <w:szCs w:val="22"/>
              </w:rPr>
            </w:pPr>
          </w:p>
        </w:tc>
        <w:tc>
          <w:tcPr>
            <w:tcW w:w="750" w:type="dxa"/>
            <w:tcBorders>
              <w:left w:val="nil"/>
              <w:bottom w:val="nil"/>
              <w:right w:val="nil"/>
            </w:tcBorders>
          </w:tcPr>
          <w:p w14:paraId="1D8A626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w:t>
            </w:r>
          </w:p>
        </w:tc>
        <w:tc>
          <w:tcPr>
            <w:tcW w:w="494" w:type="dxa"/>
            <w:tcBorders>
              <w:left w:val="nil"/>
              <w:bottom w:val="nil"/>
              <w:right w:val="nil"/>
            </w:tcBorders>
          </w:tcPr>
          <w:p w14:paraId="60EE8720" w14:textId="77777777" w:rsidR="00035321" w:rsidRDefault="00035321">
            <w:pPr>
              <w:tabs>
                <w:tab w:val="left" w:pos="567"/>
              </w:tabs>
              <w:suppressAutoHyphens/>
              <w:jc w:val="both"/>
              <w:rPr>
                <w:rFonts w:ascii="Trebuchet MS" w:hAnsi="Trebuchet MS"/>
                <w:spacing w:val="-2"/>
                <w:sz w:val="22"/>
                <w:szCs w:val="22"/>
              </w:rPr>
            </w:pPr>
          </w:p>
        </w:tc>
        <w:tc>
          <w:tcPr>
            <w:tcW w:w="584" w:type="dxa"/>
            <w:tcBorders>
              <w:left w:val="nil"/>
              <w:bottom w:val="nil"/>
              <w:right w:val="nil"/>
            </w:tcBorders>
          </w:tcPr>
          <w:p w14:paraId="39C2B1D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w:t>
            </w:r>
          </w:p>
        </w:tc>
        <w:tc>
          <w:tcPr>
            <w:tcW w:w="496" w:type="dxa"/>
            <w:tcBorders>
              <w:left w:val="nil"/>
              <w:bottom w:val="nil"/>
              <w:right w:val="nil"/>
            </w:tcBorders>
          </w:tcPr>
          <w:p w14:paraId="7D2C5492" w14:textId="77777777" w:rsidR="00035321" w:rsidRDefault="00035321">
            <w:pPr>
              <w:tabs>
                <w:tab w:val="left" w:pos="567"/>
              </w:tabs>
              <w:suppressAutoHyphens/>
              <w:jc w:val="both"/>
              <w:rPr>
                <w:rFonts w:ascii="Trebuchet MS" w:hAnsi="Trebuchet MS"/>
                <w:spacing w:val="-2"/>
                <w:sz w:val="22"/>
                <w:szCs w:val="22"/>
              </w:rPr>
            </w:pPr>
          </w:p>
        </w:tc>
        <w:tc>
          <w:tcPr>
            <w:tcW w:w="585" w:type="dxa"/>
            <w:tcBorders>
              <w:left w:val="nil"/>
              <w:bottom w:val="nil"/>
              <w:right w:val="nil"/>
            </w:tcBorders>
          </w:tcPr>
          <w:p w14:paraId="28B5675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20%</w:t>
            </w:r>
          </w:p>
        </w:tc>
        <w:tc>
          <w:tcPr>
            <w:tcW w:w="496" w:type="dxa"/>
            <w:tcBorders>
              <w:left w:val="nil"/>
              <w:bottom w:val="nil"/>
              <w:right w:val="nil"/>
            </w:tcBorders>
          </w:tcPr>
          <w:p w14:paraId="524A49A6" w14:textId="77777777" w:rsidR="00035321" w:rsidRDefault="00035321">
            <w:pPr>
              <w:tabs>
                <w:tab w:val="left" w:pos="567"/>
              </w:tabs>
              <w:suppressAutoHyphens/>
              <w:jc w:val="both"/>
              <w:rPr>
                <w:rFonts w:ascii="Trebuchet MS" w:hAnsi="Trebuchet MS"/>
                <w:spacing w:val="-2"/>
                <w:sz w:val="22"/>
                <w:szCs w:val="22"/>
              </w:rPr>
            </w:pPr>
          </w:p>
        </w:tc>
        <w:tc>
          <w:tcPr>
            <w:tcW w:w="585" w:type="dxa"/>
            <w:tcBorders>
              <w:left w:val="nil"/>
              <w:bottom w:val="nil"/>
              <w:right w:val="nil"/>
            </w:tcBorders>
          </w:tcPr>
          <w:p w14:paraId="06F8455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30%</w:t>
            </w:r>
          </w:p>
        </w:tc>
        <w:tc>
          <w:tcPr>
            <w:tcW w:w="495" w:type="dxa"/>
            <w:tcBorders>
              <w:left w:val="nil"/>
              <w:bottom w:val="nil"/>
              <w:right w:val="nil"/>
            </w:tcBorders>
          </w:tcPr>
          <w:p w14:paraId="7D89D560" w14:textId="77777777" w:rsidR="00035321" w:rsidRDefault="00035321">
            <w:pPr>
              <w:tabs>
                <w:tab w:val="left" w:pos="567"/>
              </w:tabs>
              <w:suppressAutoHyphens/>
              <w:jc w:val="both"/>
              <w:rPr>
                <w:rFonts w:ascii="Trebuchet MS" w:hAnsi="Trebuchet MS"/>
                <w:spacing w:val="-2"/>
                <w:sz w:val="22"/>
                <w:szCs w:val="22"/>
              </w:rPr>
            </w:pPr>
          </w:p>
        </w:tc>
        <w:tc>
          <w:tcPr>
            <w:tcW w:w="585" w:type="dxa"/>
            <w:tcBorders>
              <w:left w:val="nil"/>
              <w:bottom w:val="nil"/>
              <w:right w:val="nil"/>
            </w:tcBorders>
          </w:tcPr>
          <w:p w14:paraId="2BCBC6D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40%</w:t>
            </w:r>
          </w:p>
        </w:tc>
        <w:tc>
          <w:tcPr>
            <w:tcW w:w="496" w:type="dxa"/>
            <w:tcBorders>
              <w:left w:val="nil"/>
              <w:bottom w:val="nil"/>
              <w:right w:val="nil"/>
            </w:tcBorders>
          </w:tcPr>
          <w:p w14:paraId="43986027" w14:textId="77777777" w:rsidR="00035321" w:rsidRDefault="00035321">
            <w:pPr>
              <w:tabs>
                <w:tab w:val="left" w:pos="567"/>
              </w:tabs>
              <w:suppressAutoHyphens/>
              <w:jc w:val="both"/>
              <w:rPr>
                <w:rFonts w:ascii="Trebuchet MS" w:hAnsi="Trebuchet MS"/>
                <w:spacing w:val="-2"/>
                <w:sz w:val="22"/>
                <w:szCs w:val="22"/>
              </w:rPr>
            </w:pPr>
          </w:p>
        </w:tc>
        <w:tc>
          <w:tcPr>
            <w:tcW w:w="585" w:type="dxa"/>
            <w:tcBorders>
              <w:left w:val="nil"/>
              <w:bottom w:val="nil"/>
              <w:right w:val="nil"/>
            </w:tcBorders>
          </w:tcPr>
          <w:p w14:paraId="47AD928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50%</w:t>
            </w:r>
          </w:p>
        </w:tc>
        <w:tc>
          <w:tcPr>
            <w:tcW w:w="496" w:type="dxa"/>
            <w:tcBorders>
              <w:left w:val="nil"/>
              <w:bottom w:val="nil"/>
              <w:right w:val="nil"/>
            </w:tcBorders>
          </w:tcPr>
          <w:p w14:paraId="68DB477E" w14:textId="77777777" w:rsidR="00035321" w:rsidRDefault="00035321">
            <w:pPr>
              <w:tabs>
                <w:tab w:val="left" w:pos="567"/>
              </w:tabs>
              <w:suppressAutoHyphens/>
              <w:jc w:val="both"/>
              <w:rPr>
                <w:rFonts w:ascii="Trebuchet MS" w:hAnsi="Trebuchet MS"/>
                <w:spacing w:val="-2"/>
                <w:sz w:val="22"/>
                <w:szCs w:val="22"/>
              </w:rPr>
            </w:pPr>
          </w:p>
        </w:tc>
        <w:tc>
          <w:tcPr>
            <w:tcW w:w="585" w:type="dxa"/>
            <w:tcBorders>
              <w:left w:val="nil"/>
              <w:bottom w:val="nil"/>
              <w:right w:val="nil"/>
            </w:tcBorders>
          </w:tcPr>
          <w:p w14:paraId="3F528FA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60%</w:t>
            </w:r>
          </w:p>
        </w:tc>
        <w:tc>
          <w:tcPr>
            <w:tcW w:w="496" w:type="dxa"/>
            <w:tcBorders>
              <w:left w:val="nil"/>
              <w:bottom w:val="nil"/>
              <w:right w:val="nil"/>
            </w:tcBorders>
          </w:tcPr>
          <w:p w14:paraId="5D5ED70F" w14:textId="77777777" w:rsidR="00035321" w:rsidRDefault="00035321">
            <w:pPr>
              <w:tabs>
                <w:tab w:val="left" w:pos="567"/>
              </w:tabs>
              <w:suppressAutoHyphens/>
              <w:jc w:val="both"/>
              <w:rPr>
                <w:rFonts w:ascii="Trebuchet MS" w:hAnsi="Trebuchet MS"/>
                <w:spacing w:val="-2"/>
                <w:sz w:val="22"/>
                <w:szCs w:val="22"/>
              </w:rPr>
            </w:pPr>
          </w:p>
        </w:tc>
        <w:tc>
          <w:tcPr>
            <w:tcW w:w="573" w:type="dxa"/>
            <w:tcBorders>
              <w:left w:val="nil"/>
              <w:bottom w:val="nil"/>
            </w:tcBorders>
          </w:tcPr>
          <w:p w14:paraId="1A6D33E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70%</w:t>
            </w:r>
          </w:p>
        </w:tc>
      </w:tr>
      <w:tr w:rsidR="00035321" w14:paraId="79D5CBA2" w14:textId="77777777">
        <w:tc>
          <w:tcPr>
            <w:tcW w:w="243" w:type="dxa"/>
            <w:tcBorders>
              <w:top w:val="nil"/>
              <w:right w:val="nil"/>
            </w:tcBorders>
          </w:tcPr>
          <w:p w14:paraId="03032B87" w14:textId="77777777" w:rsidR="00035321" w:rsidRDefault="00035321">
            <w:pPr>
              <w:tabs>
                <w:tab w:val="left" w:pos="567"/>
              </w:tabs>
              <w:suppressAutoHyphens/>
              <w:jc w:val="both"/>
              <w:rPr>
                <w:rFonts w:ascii="Trebuchet MS" w:hAnsi="Trebuchet MS"/>
                <w:spacing w:val="-2"/>
                <w:sz w:val="22"/>
                <w:szCs w:val="22"/>
              </w:rPr>
            </w:pPr>
          </w:p>
        </w:tc>
        <w:tc>
          <w:tcPr>
            <w:tcW w:w="638" w:type="dxa"/>
            <w:tcBorders>
              <w:top w:val="nil"/>
              <w:left w:val="nil"/>
              <w:right w:val="nil"/>
            </w:tcBorders>
          </w:tcPr>
          <w:p w14:paraId="2BA98008" w14:textId="77777777" w:rsidR="00035321" w:rsidRDefault="00035321">
            <w:pPr>
              <w:tabs>
                <w:tab w:val="left" w:pos="567"/>
              </w:tabs>
              <w:suppressAutoHyphens/>
              <w:jc w:val="both"/>
              <w:rPr>
                <w:rFonts w:ascii="Trebuchet MS" w:hAnsi="Trebuchet MS"/>
                <w:spacing w:val="-2"/>
                <w:sz w:val="22"/>
                <w:szCs w:val="22"/>
              </w:rPr>
            </w:pPr>
          </w:p>
        </w:tc>
        <w:tc>
          <w:tcPr>
            <w:tcW w:w="750" w:type="dxa"/>
            <w:tcBorders>
              <w:top w:val="nil"/>
              <w:left w:val="nil"/>
              <w:right w:val="nil"/>
            </w:tcBorders>
          </w:tcPr>
          <w:p w14:paraId="20A19045" w14:textId="77777777" w:rsidR="00035321" w:rsidRDefault="00035321">
            <w:pPr>
              <w:tabs>
                <w:tab w:val="left" w:pos="567"/>
              </w:tabs>
              <w:suppressAutoHyphens/>
              <w:jc w:val="both"/>
              <w:rPr>
                <w:rFonts w:ascii="Trebuchet MS" w:hAnsi="Trebuchet MS"/>
                <w:spacing w:val="-2"/>
                <w:sz w:val="22"/>
                <w:szCs w:val="22"/>
              </w:rPr>
            </w:pPr>
          </w:p>
        </w:tc>
        <w:tc>
          <w:tcPr>
            <w:tcW w:w="494" w:type="dxa"/>
            <w:tcBorders>
              <w:top w:val="nil"/>
              <w:left w:val="nil"/>
              <w:right w:val="nil"/>
            </w:tcBorders>
          </w:tcPr>
          <w:p w14:paraId="71287DFB" w14:textId="77777777" w:rsidR="00035321" w:rsidRDefault="00035321">
            <w:pPr>
              <w:tabs>
                <w:tab w:val="left" w:pos="567"/>
              </w:tabs>
              <w:suppressAutoHyphens/>
              <w:jc w:val="both"/>
              <w:rPr>
                <w:rFonts w:ascii="Trebuchet MS" w:hAnsi="Trebuchet MS"/>
                <w:spacing w:val="-2"/>
                <w:sz w:val="22"/>
                <w:szCs w:val="22"/>
              </w:rPr>
            </w:pPr>
          </w:p>
        </w:tc>
        <w:tc>
          <w:tcPr>
            <w:tcW w:w="584" w:type="dxa"/>
            <w:tcBorders>
              <w:top w:val="nil"/>
              <w:left w:val="nil"/>
              <w:right w:val="nil"/>
            </w:tcBorders>
          </w:tcPr>
          <w:p w14:paraId="3975FAFF"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right w:val="nil"/>
            </w:tcBorders>
          </w:tcPr>
          <w:p w14:paraId="7E2AE95E"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right w:val="nil"/>
            </w:tcBorders>
          </w:tcPr>
          <w:p w14:paraId="4F47A818"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right w:val="nil"/>
            </w:tcBorders>
          </w:tcPr>
          <w:p w14:paraId="0B087EC2"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right w:val="nil"/>
            </w:tcBorders>
          </w:tcPr>
          <w:p w14:paraId="5FF38A61" w14:textId="77777777" w:rsidR="00035321" w:rsidRDefault="00035321">
            <w:pPr>
              <w:tabs>
                <w:tab w:val="left" w:pos="567"/>
              </w:tabs>
              <w:suppressAutoHyphens/>
              <w:jc w:val="both"/>
              <w:rPr>
                <w:rFonts w:ascii="Trebuchet MS" w:hAnsi="Trebuchet MS"/>
                <w:spacing w:val="-2"/>
                <w:sz w:val="22"/>
                <w:szCs w:val="22"/>
              </w:rPr>
            </w:pPr>
          </w:p>
        </w:tc>
        <w:tc>
          <w:tcPr>
            <w:tcW w:w="495" w:type="dxa"/>
            <w:tcBorders>
              <w:top w:val="nil"/>
              <w:left w:val="nil"/>
              <w:right w:val="nil"/>
            </w:tcBorders>
          </w:tcPr>
          <w:p w14:paraId="1D108408"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right w:val="nil"/>
            </w:tcBorders>
          </w:tcPr>
          <w:p w14:paraId="1DA5E3C0"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right w:val="nil"/>
            </w:tcBorders>
          </w:tcPr>
          <w:p w14:paraId="001F031D"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right w:val="nil"/>
            </w:tcBorders>
          </w:tcPr>
          <w:p w14:paraId="40C7122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right w:val="nil"/>
            </w:tcBorders>
          </w:tcPr>
          <w:p w14:paraId="301038DD" w14:textId="77777777" w:rsidR="00035321" w:rsidRDefault="00035321">
            <w:pPr>
              <w:tabs>
                <w:tab w:val="left" w:pos="567"/>
              </w:tabs>
              <w:suppressAutoHyphens/>
              <w:jc w:val="both"/>
              <w:rPr>
                <w:rFonts w:ascii="Trebuchet MS" w:hAnsi="Trebuchet MS"/>
                <w:spacing w:val="-2"/>
                <w:sz w:val="22"/>
                <w:szCs w:val="22"/>
              </w:rPr>
            </w:pPr>
          </w:p>
        </w:tc>
        <w:tc>
          <w:tcPr>
            <w:tcW w:w="585" w:type="dxa"/>
            <w:tcBorders>
              <w:top w:val="nil"/>
              <w:left w:val="nil"/>
              <w:right w:val="nil"/>
            </w:tcBorders>
          </w:tcPr>
          <w:p w14:paraId="79623E37" w14:textId="77777777" w:rsidR="00035321" w:rsidRDefault="00035321">
            <w:pPr>
              <w:tabs>
                <w:tab w:val="left" w:pos="567"/>
              </w:tabs>
              <w:suppressAutoHyphens/>
              <w:jc w:val="both"/>
              <w:rPr>
                <w:rFonts w:ascii="Trebuchet MS" w:hAnsi="Trebuchet MS"/>
                <w:spacing w:val="-2"/>
                <w:sz w:val="22"/>
                <w:szCs w:val="22"/>
              </w:rPr>
            </w:pPr>
          </w:p>
        </w:tc>
        <w:tc>
          <w:tcPr>
            <w:tcW w:w="496" w:type="dxa"/>
            <w:tcBorders>
              <w:top w:val="nil"/>
              <w:left w:val="nil"/>
              <w:right w:val="nil"/>
            </w:tcBorders>
          </w:tcPr>
          <w:p w14:paraId="48F9AC35" w14:textId="77777777" w:rsidR="00035321" w:rsidRDefault="00035321">
            <w:pPr>
              <w:tabs>
                <w:tab w:val="left" w:pos="567"/>
              </w:tabs>
              <w:suppressAutoHyphens/>
              <w:jc w:val="both"/>
              <w:rPr>
                <w:rFonts w:ascii="Trebuchet MS" w:hAnsi="Trebuchet MS"/>
                <w:spacing w:val="-2"/>
                <w:sz w:val="22"/>
                <w:szCs w:val="22"/>
              </w:rPr>
            </w:pPr>
          </w:p>
        </w:tc>
        <w:tc>
          <w:tcPr>
            <w:tcW w:w="573" w:type="dxa"/>
            <w:tcBorders>
              <w:top w:val="nil"/>
              <w:left w:val="nil"/>
            </w:tcBorders>
          </w:tcPr>
          <w:p w14:paraId="2D503A35" w14:textId="77777777" w:rsidR="00035321" w:rsidRDefault="00035321">
            <w:pPr>
              <w:tabs>
                <w:tab w:val="left" w:pos="567"/>
              </w:tabs>
              <w:suppressAutoHyphens/>
              <w:jc w:val="both"/>
              <w:rPr>
                <w:rFonts w:ascii="Trebuchet MS" w:hAnsi="Trebuchet MS"/>
                <w:spacing w:val="-2"/>
                <w:sz w:val="22"/>
                <w:szCs w:val="22"/>
              </w:rPr>
            </w:pPr>
          </w:p>
        </w:tc>
      </w:tr>
    </w:tbl>
    <w:p w14:paraId="19F1F187" w14:textId="77777777" w:rsidR="00035321" w:rsidRDefault="00035321">
      <w:pPr>
        <w:tabs>
          <w:tab w:val="left" w:pos="567"/>
        </w:tabs>
        <w:suppressAutoHyphens/>
        <w:ind w:left="567"/>
        <w:jc w:val="both"/>
        <w:rPr>
          <w:rFonts w:ascii="Trebuchet MS" w:hAnsi="Trebuchet MS"/>
          <w:spacing w:val="-2"/>
          <w:sz w:val="22"/>
          <w:szCs w:val="22"/>
        </w:rPr>
      </w:pPr>
    </w:p>
    <w:p w14:paraId="71CB7C44" w14:textId="77777777" w:rsidR="00035321" w:rsidRDefault="00035321">
      <w:pPr>
        <w:tabs>
          <w:tab w:val="left" w:pos="567"/>
        </w:tabs>
        <w:suppressAutoHyphens/>
        <w:ind w:left="567"/>
        <w:jc w:val="both"/>
        <w:rPr>
          <w:rFonts w:ascii="Trebuchet MS" w:hAnsi="Trebuchet MS"/>
          <w:spacing w:val="-2"/>
          <w:sz w:val="22"/>
          <w:szCs w:val="22"/>
        </w:rPr>
      </w:pPr>
    </w:p>
    <w:p w14:paraId="266B2DB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We can see that the two internal rates of return for this project are 10% and 60% (at these points the NPVs are zero). In this case, relying solely on the IRR indicator might lead to a </w:t>
      </w:r>
      <w:r>
        <w:rPr>
          <w:rFonts w:ascii="Trebuchet MS" w:hAnsi="Trebuchet MS"/>
          <w:spacing w:val="-2"/>
          <w:sz w:val="22"/>
          <w:szCs w:val="22"/>
        </w:rPr>
        <w:lastRenderedPageBreak/>
        <w:t>false rejection or acceptance of the project – particularly if only one IRR was found. In this case, it would be important to know the complete NPV versus discount rate relationship before a decision is taken. The final decision might then be based on the NPV at a selected discount rate.</w:t>
      </w:r>
    </w:p>
    <w:p w14:paraId="78C4DC34" w14:textId="77777777" w:rsidR="00035321" w:rsidRDefault="00035321">
      <w:pPr>
        <w:tabs>
          <w:tab w:val="left" w:pos="567"/>
        </w:tabs>
        <w:suppressAutoHyphens/>
        <w:ind w:left="567"/>
        <w:jc w:val="both"/>
        <w:rPr>
          <w:rFonts w:ascii="Trebuchet MS" w:hAnsi="Trebuchet MS"/>
          <w:spacing w:val="-2"/>
          <w:sz w:val="22"/>
          <w:szCs w:val="22"/>
        </w:rPr>
      </w:pPr>
    </w:p>
    <w:p w14:paraId="3340AF3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Very often we might obtain IRRs by using a spreadsheet function or a financial calculator. Either way, the IRR obtained in this way depends on the software routine used to make the estimate and particularly the seed, or first estimate, assumed as part of the routine. Different IRRs can result from different first estimates. For instance, the routine used in a spreadsheet IRR function might begin with 10% and search for the IRR from that point. In the case of the investment shown in Figure 1, such a routine would yield an IRR of 10%. However, if the starting point for the routine was more than that represented by the highest point on the NPV curve (about 30%) in Figure 1, then the routine would yield a result of 60%. This means that, depending on the first estimate, one spreadsheet might show the IRR to be 10% and another spreadsheet might show the result to be 60%</w:t>
      </w:r>
    </w:p>
    <w:p w14:paraId="538F131E" w14:textId="77777777" w:rsidR="00035321" w:rsidRDefault="00035321">
      <w:pPr>
        <w:tabs>
          <w:tab w:val="left" w:pos="567"/>
        </w:tabs>
        <w:suppressAutoHyphens/>
        <w:ind w:left="567"/>
        <w:jc w:val="both"/>
        <w:rPr>
          <w:rFonts w:ascii="Trebuchet MS" w:hAnsi="Trebuchet MS"/>
          <w:spacing w:val="-2"/>
          <w:sz w:val="22"/>
          <w:szCs w:val="22"/>
        </w:rPr>
      </w:pPr>
    </w:p>
    <w:p w14:paraId="32DD57F1"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Therefore, because there might be multiple rates of return, the IRR can often be unreliable as an indicator of the attractiveness of an investment. Many, if not most, of the oil and gas investments we encounter are likely to have at least two IRRs, because their net cash flows are likely to have at least two changes of sign. There will be an initial investment, then a positive return, then abandonment. In addition, many of the investments we examine will be incremental projects (discussed elsewhere in these notes). Often incremental projects have several IRRs.</w:t>
      </w:r>
    </w:p>
    <w:p w14:paraId="70837D8F" w14:textId="77777777" w:rsidR="00035321" w:rsidRDefault="00035321">
      <w:pPr>
        <w:tabs>
          <w:tab w:val="left" w:pos="567"/>
        </w:tabs>
        <w:suppressAutoHyphens/>
        <w:ind w:left="567"/>
        <w:jc w:val="both"/>
        <w:rPr>
          <w:rFonts w:ascii="Trebuchet MS" w:hAnsi="Trebuchet MS"/>
          <w:spacing w:val="-2"/>
          <w:sz w:val="22"/>
          <w:szCs w:val="22"/>
        </w:rPr>
      </w:pPr>
    </w:p>
    <w:p w14:paraId="7F74BBF3"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Whenever there are two changes of sign in a net cash flow projection – one at the beginning and one at the end, then the shape of the NPV versus discount rate curve will always be as shown in Figure 1 (that is, an inverted bowl shape) and there will always be two IRRs.  The lower IRR will be associated with the change in sign at the end of the project and the higher IRR will be associated with the change in sign at the beginning of the project. In some projects the two IRRs might be both positive (as above). In other projects the lower IRR might be negative and the higher IRR positive, or there might be two negative IRRs. However, whatever the case, the IRR criterion always gives ambiguous answers in cases where there is more than one change in sign.</w:t>
      </w:r>
    </w:p>
    <w:p w14:paraId="3C5B53C9" w14:textId="77777777" w:rsidR="00035321" w:rsidRDefault="00035321">
      <w:pPr>
        <w:tabs>
          <w:tab w:val="left" w:pos="567"/>
        </w:tabs>
        <w:suppressAutoHyphens/>
        <w:ind w:left="567"/>
        <w:jc w:val="both"/>
        <w:rPr>
          <w:rFonts w:ascii="Trebuchet MS" w:hAnsi="Trebuchet MS"/>
          <w:b/>
          <w:spacing w:val="-2"/>
          <w:sz w:val="28"/>
          <w:szCs w:val="28"/>
        </w:rPr>
      </w:pPr>
    </w:p>
    <w:p w14:paraId="16AA1F43"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The meaning of NPV in the example</w:t>
      </w:r>
    </w:p>
    <w:p w14:paraId="177E0DA2" w14:textId="77777777" w:rsidR="00035321" w:rsidRDefault="00035321">
      <w:pPr>
        <w:tabs>
          <w:tab w:val="left" w:pos="567"/>
        </w:tabs>
        <w:suppressAutoHyphens/>
        <w:ind w:left="567"/>
        <w:jc w:val="both"/>
        <w:rPr>
          <w:rFonts w:ascii="Trebuchet MS" w:hAnsi="Trebuchet MS"/>
          <w:spacing w:val="-2"/>
          <w:sz w:val="22"/>
          <w:szCs w:val="22"/>
        </w:rPr>
      </w:pPr>
    </w:p>
    <w:p w14:paraId="59DDAD7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It is important to note that the NPV measure still has a meaning as a measure of the value of the project. In an earlier section, we defined the meaning of NPV as the extra amount we would have to deposit in the bank to enable us to withdraw the same cash flow from the bank as we would from the project.</w:t>
      </w:r>
    </w:p>
    <w:p w14:paraId="28553947" w14:textId="77777777" w:rsidR="00035321" w:rsidRDefault="00035321">
      <w:pPr>
        <w:tabs>
          <w:tab w:val="left" w:pos="567"/>
        </w:tabs>
        <w:suppressAutoHyphens/>
        <w:ind w:left="567"/>
        <w:jc w:val="both"/>
        <w:rPr>
          <w:rFonts w:ascii="Trebuchet MS" w:hAnsi="Trebuchet MS"/>
          <w:spacing w:val="-2"/>
          <w:sz w:val="22"/>
          <w:szCs w:val="22"/>
        </w:rPr>
      </w:pPr>
    </w:p>
    <w:p w14:paraId="68831A5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Taking the example shown in Table 1 and Figure 1, assume that the bank rate (and therefore the discount rate) was 30%. Then the NPV of the example project above would be $0.36 million as shown in the table. Therefore, for this example, we would have to invest an extra $0.36 million in the bank to be able to withdraw the same amounts each year from the bank as we can from the project. That is, we would have to invest in the bank $10 million (the initial investment in the project) plus $0.36 million (the NPV of the project) equals $10.36 million in total. This is illustrated in Table 2.</w:t>
      </w:r>
    </w:p>
    <w:p w14:paraId="0896EC6E" w14:textId="77777777" w:rsidR="00035321" w:rsidRDefault="00035321">
      <w:pPr>
        <w:tabs>
          <w:tab w:val="left" w:pos="567"/>
        </w:tabs>
        <w:suppressAutoHyphens/>
        <w:ind w:left="567"/>
        <w:jc w:val="both"/>
        <w:rPr>
          <w:rFonts w:ascii="Trebuchet MS" w:hAnsi="Trebuchet MS"/>
          <w:spacing w:val="-2"/>
          <w:sz w:val="22"/>
          <w:szCs w:val="22"/>
        </w:rPr>
      </w:pPr>
    </w:p>
    <w:p w14:paraId="20F8E37F" w14:textId="77777777" w:rsidR="00035321" w:rsidRDefault="00035321">
      <w:pPr>
        <w:tabs>
          <w:tab w:val="left" w:pos="567"/>
        </w:tabs>
        <w:suppressAutoHyphens/>
        <w:ind w:left="567"/>
        <w:jc w:val="both"/>
        <w:rPr>
          <w:rFonts w:ascii="Trebuchet MS" w:hAnsi="Trebuchet MS"/>
          <w:spacing w:val="-2"/>
          <w:sz w:val="22"/>
          <w:szCs w:val="22"/>
        </w:rPr>
      </w:pPr>
    </w:p>
    <w:p w14:paraId="073C4712" w14:textId="77777777" w:rsidR="00035321" w:rsidRDefault="00035321">
      <w:pPr>
        <w:tabs>
          <w:tab w:val="left" w:pos="567"/>
        </w:tabs>
        <w:suppressAutoHyphens/>
        <w:ind w:left="567"/>
        <w:jc w:val="both"/>
        <w:rPr>
          <w:rFonts w:ascii="Trebuchet MS" w:hAnsi="Trebuchet MS"/>
          <w:spacing w:val="-2"/>
          <w:sz w:val="22"/>
          <w:szCs w:val="22"/>
        </w:rPr>
      </w:pPr>
    </w:p>
    <w:p w14:paraId="2E7F3F67" w14:textId="77777777" w:rsidR="00035321" w:rsidRDefault="00035321">
      <w:pPr>
        <w:tabs>
          <w:tab w:val="left" w:pos="567"/>
        </w:tabs>
        <w:suppressAutoHyphens/>
        <w:ind w:left="567"/>
        <w:jc w:val="both"/>
        <w:rPr>
          <w:rFonts w:ascii="Trebuchet MS" w:hAnsi="Trebuchet MS"/>
          <w:spacing w:val="-2"/>
          <w:sz w:val="22"/>
          <w:szCs w:val="22"/>
        </w:rPr>
      </w:pPr>
    </w:p>
    <w:p w14:paraId="62B01F4B"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284"/>
        <w:gridCol w:w="3260"/>
        <w:gridCol w:w="284"/>
        <w:gridCol w:w="1653"/>
        <w:gridCol w:w="1654"/>
        <w:gridCol w:w="1654"/>
        <w:gridCol w:w="283"/>
      </w:tblGrid>
      <w:tr w:rsidR="00035321" w14:paraId="2C7C779C" w14:textId="77777777">
        <w:tc>
          <w:tcPr>
            <w:tcW w:w="9072" w:type="dxa"/>
            <w:gridSpan w:val="7"/>
          </w:tcPr>
          <w:p w14:paraId="19AD6806"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2 - Investment in bank alternative (in $MM)</w:t>
            </w:r>
          </w:p>
        </w:tc>
      </w:tr>
      <w:tr w:rsidR="00035321" w14:paraId="0F05C95E" w14:textId="77777777">
        <w:tc>
          <w:tcPr>
            <w:tcW w:w="284" w:type="dxa"/>
            <w:tcBorders>
              <w:top w:val="nil"/>
              <w:bottom w:val="nil"/>
              <w:right w:val="nil"/>
            </w:tcBorders>
          </w:tcPr>
          <w:p w14:paraId="3E0575D0"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nil"/>
              <w:right w:val="nil"/>
            </w:tcBorders>
          </w:tcPr>
          <w:p w14:paraId="728573BE"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04B62F4C"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nil"/>
              <w:right w:val="nil"/>
            </w:tcBorders>
          </w:tcPr>
          <w:p w14:paraId="5C41200B" w14:textId="77777777" w:rsidR="00035321" w:rsidRDefault="00035321">
            <w:pPr>
              <w:tabs>
                <w:tab w:val="left" w:pos="567"/>
              </w:tabs>
              <w:suppressAutoHyphens/>
              <w:jc w:val="both"/>
              <w:rPr>
                <w:rFonts w:ascii="Trebuchet MS" w:hAnsi="Trebuchet MS"/>
                <w:spacing w:val="-2"/>
                <w:sz w:val="22"/>
                <w:szCs w:val="22"/>
              </w:rPr>
            </w:pPr>
          </w:p>
        </w:tc>
        <w:tc>
          <w:tcPr>
            <w:tcW w:w="1654" w:type="dxa"/>
            <w:tcBorders>
              <w:top w:val="nil"/>
              <w:left w:val="nil"/>
              <w:bottom w:val="nil"/>
              <w:right w:val="nil"/>
            </w:tcBorders>
          </w:tcPr>
          <w:p w14:paraId="497730FE" w14:textId="77777777" w:rsidR="00035321" w:rsidRDefault="00035321">
            <w:pPr>
              <w:tabs>
                <w:tab w:val="left" w:pos="567"/>
              </w:tabs>
              <w:suppressAutoHyphens/>
              <w:jc w:val="both"/>
              <w:rPr>
                <w:rFonts w:ascii="Trebuchet MS" w:hAnsi="Trebuchet MS"/>
                <w:spacing w:val="-2"/>
                <w:sz w:val="22"/>
                <w:szCs w:val="22"/>
              </w:rPr>
            </w:pPr>
          </w:p>
        </w:tc>
        <w:tc>
          <w:tcPr>
            <w:tcW w:w="1654" w:type="dxa"/>
            <w:tcBorders>
              <w:top w:val="nil"/>
              <w:left w:val="nil"/>
              <w:bottom w:val="nil"/>
              <w:right w:val="nil"/>
            </w:tcBorders>
          </w:tcPr>
          <w:p w14:paraId="7C9F68CC" w14:textId="77777777" w:rsidR="00035321" w:rsidRDefault="00035321">
            <w:pPr>
              <w:tabs>
                <w:tab w:val="left" w:pos="567"/>
              </w:tabs>
              <w:suppressAutoHyphens/>
              <w:jc w:val="both"/>
              <w:rPr>
                <w:rFonts w:ascii="Trebuchet MS" w:hAnsi="Trebuchet MS"/>
                <w:spacing w:val="-2"/>
                <w:sz w:val="22"/>
                <w:szCs w:val="22"/>
              </w:rPr>
            </w:pPr>
          </w:p>
        </w:tc>
        <w:tc>
          <w:tcPr>
            <w:tcW w:w="283" w:type="dxa"/>
            <w:tcBorders>
              <w:left w:val="nil"/>
            </w:tcBorders>
          </w:tcPr>
          <w:p w14:paraId="0A8442DD" w14:textId="77777777" w:rsidR="00035321" w:rsidRDefault="00035321">
            <w:pPr>
              <w:tabs>
                <w:tab w:val="left" w:pos="567"/>
              </w:tabs>
              <w:suppressAutoHyphens/>
              <w:jc w:val="both"/>
              <w:rPr>
                <w:rFonts w:ascii="Trebuchet MS" w:hAnsi="Trebuchet MS"/>
                <w:spacing w:val="-2"/>
                <w:sz w:val="22"/>
                <w:szCs w:val="22"/>
              </w:rPr>
            </w:pPr>
          </w:p>
        </w:tc>
      </w:tr>
      <w:tr w:rsidR="00035321" w14:paraId="7BD1D2CD" w14:textId="77777777">
        <w:tc>
          <w:tcPr>
            <w:tcW w:w="284" w:type="dxa"/>
            <w:tcBorders>
              <w:top w:val="nil"/>
              <w:bottom w:val="nil"/>
              <w:right w:val="nil"/>
            </w:tcBorders>
          </w:tcPr>
          <w:p w14:paraId="6C0ACDA6"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single" w:sz="4" w:space="0" w:color="auto"/>
              <w:right w:val="nil"/>
            </w:tcBorders>
          </w:tcPr>
          <w:p w14:paraId="7580437A"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54A987FF"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single" w:sz="4" w:space="0" w:color="auto"/>
              <w:right w:val="nil"/>
            </w:tcBorders>
          </w:tcPr>
          <w:p w14:paraId="06D3120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Time = 0</w:t>
            </w:r>
          </w:p>
        </w:tc>
        <w:tc>
          <w:tcPr>
            <w:tcW w:w="1654" w:type="dxa"/>
            <w:tcBorders>
              <w:top w:val="nil"/>
              <w:left w:val="nil"/>
              <w:bottom w:val="single" w:sz="4" w:space="0" w:color="auto"/>
              <w:right w:val="nil"/>
            </w:tcBorders>
          </w:tcPr>
          <w:p w14:paraId="6A67B94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year 1</w:t>
            </w:r>
          </w:p>
        </w:tc>
        <w:tc>
          <w:tcPr>
            <w:tcW w:w="1654" w:type="dxa"/>
            <w:tcBorders>
              <w:top w:val="nil"/>
              <w:left w:val="nil"/>
              <w:bottom w:val="single" w:sz="4" w:space="0" w:color="auto"/>
              <w:right w:val="nil"/>
            </w:tcBorders>
          </w:tcPr>
          <w:p w14:paraId="283C137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year 2</w:t>
            </w:r>
          </w:p>
        </w:tc>
        <w:tc>
          <w:tcPr>
            <w:tcW w:w="283" w:type="dxa"/>
            <w:tcBorders>
              <w:left w:val="nil"/>
            </w:tcBorders>
          </w:tcPr>
          <w:p w14:paraId="23C29B70" w14:textId="77777777" w:rsidR="00035321" w:rsidRDefault="00035321">
            <w:pPr>
              <w:tabs>
                <w:tab w:val="left" w:pos="567"/>
              </w:tabs>
              <w:suppressAutoHyphens/>
              <w:jc w:val="both"/>
              <w:rPr>
                <w:rFonts w:ascii="Trebuchet MS" w:hAnsi="Trebuchet MS"/>
                <w:spacing w:val="-2"/>
                <w:sz w:val="22"/>
                <w:szCs w:val="22"/>
              </w:rPr>
            </w:pPr>
          </w:p>
        </w:tc>
      </w:tr>
      <w:tr w:rsidR="00035321" w14:paraId="3D048938" w14:textId="77777777">
        <w:tc>
          <w:tcPr>
            <w:tcW w:w="284" w:type="dxa"/>
            <w:tcBorders>
              <w:top w:val="nil"/>
              <w:bottom w:val="nil"/>
              <w:right w:val="nil"/>
            </w:tcBorders>
          </w:tcPr>
          <w:p w14:paraId="3B910EBD"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single" w:sz="4" w:space="0" w:color="auto"/>
              <w:left w:val="nil"/>
              <w:bottom w:val="nil"/>
              <w:right w:val="nil"/>
            </w:tcBorders>
          </w:tcPr>
          <w:p w14:paraId="46EF43B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Original investment</w:t>
            </w:r>
          </w:p>
        </w:tc>
        <w:tc>
          <w:tcPr>
            <w:tcW w:w="284" w:type="dxa"/>
            <w:tcBorders>
              <w:top w:val="single" w:sz="4" w:space="0" w:color="auto"/>
              <w:left w:val="nil"/>
              <w:bottom w:val="nil"/>
              <w:right w:val="nil"/>
            </w:tcBorders>
          </w:tcPr>
          <w:p w14:paraId="6404F81A"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single" w:sz="4" w:space="0" w:color="auto"/>
              <w:left w:val="nil"/>
              <w:bottom w:val="nil"/>
              <w:right w:val="nil"/>
            </w:tcBorders>
          </w:tcPr>
          <w:p w14:paraId="2DAEE1A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1654" w:type="dxa"/>
            <w:tcBorders>
              <w:top w:val="single" w:sz="4" w:space="0" w:color="auto"/>
              <w:left w:val="nil"/>
              <w:bottom w:val="nil"/>
              <w:right w:val="nil"/>
            </w:tcBorders>
          </w:tcPr>
          <w:p w14:paraId="29128B59" w14:textId="77777777" w:rsidR="00035321" w:rsidRDefault="00035321">
            <w:pPr>
              <w:tabs>
                <w:tab w:val="left" w:pos="567"/>
              </w:tabs>
              <w:suppressAutoHyphens/>
              <w:jc w:val="right"/>
              <w:rPr>
                <w:rFonts w:ascii="Trebuchet MS" w:hAnsi="Trebuchet MS"/>
                <w:spacing w:val="-2"/>
                <w:sz w:val="22"/>
                <w:szCs w:val="22"/>
              </w:rPr>
            </w:pPr>
          </w:p>
        </w:tc>
        <w:tc>
          <w:tcPr>
            <w:tcW w:w="1654" w:type="dxa"/>
            <w:tcBorders>
              <w:top w:val="single" w:sz="4" w:space="0" w:color="auto"/>
              <w:left w:val="nil"/>
              <w:bottom w:val="nil"/>
              <w:right w:val="nil"/>
            </w:tcBorders>
          </w:tcPr>
          <w:p w14:paraId="47788F1A"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7716B401" w14:textId="77777777" w:rsidR="00035321" w:rsidRDefault="00035321">
            <w:pPr>
              <w:tabs>
                <w:tab w:val="left" w:pos="567"/>
              </w:tabs>
              <w:suppressAutoHyphens/>
              <w:jc w:val="both"/>
              <w:rPr>
                <w:rFonts w:ascii="Trebuchet MS" w:hAnsi="Trebuchet MS"/>
                <w:spacing w:val="-2"/>
                <w:sz w:val="22"/>
                <w:szCs w:val="22"/>
              </w:rPr>
            </w:pPr>
          </w:p>
        </w:tc>
      </w:tr>
      <w:tr w:rsidR="00035321" w14:paraId="72C0C640" w14:textId="77777777">
        <w:tc>
          <w:tcPr>
            <w:tcW w:w="284" w:type="dxa"/>
            <w:tcBorders>
              <w:top w:val="nil"/>
              <w:bottom w:val="nil"/>
              <w:right w:val="nil"/>
            </w:tcBorders>
          </w:tcPr>
          <w:p w14:paraId="7210F0BF"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nil"/>
              <w:right w:val="nil"/>
            </w:tcBorders>
          </w:tcPr>
          <w:p w14:paraId="0EF0D39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Extra investment (NPV at 30%)</w:t>
            </w:r>
          </w:p>
        </w:tc>
        <w:tc>
          <w:tcPr>
            <w:tcW w:w="284" w:type="dxa"/>
            <w:tcBorders>
              <w:top w:val="nil"/>
              <w:left w:val="nil"/>
              <w:bottom w:val="nil"/>
              <w:right w:val="nil"/>
            </w:tcBorders>
          </w:tcPr>
          <w:p w14:paraId="47F0FEAC"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nil"/>
              <w:right w:val="nil"/>
            </w:tcBorders>
          </w:tcPr>
          <w:p w14:paraId="0366F1A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xml:space="preserve"> 0.36</w:t>
            </w:r>
          </w:p>
        </w:tc>
        <w:tc>
          <w:tcPr>
            <w:tcW w:w="1654" w:type="dxa"/>
            <w:tcBorders>
              <w:top w:val="nil"/>
              <w:left w:val="nil"/>
              <w:bottom w:val="nil"/>
              <w:right w:val="nil"/>
            </w:tcBorders>
          </w:tcPr>
          <w:p w14:paraId="1F50DC4C" w14:textId="77777777" w:rsidR="00035321" w:rsidRDefault="00035321">
            <w:pPr>
              <w:tabs>
                <w:tab w:val="left" w:pos="567"/>
              </w:tabs>
              <w:suppressAutoHyphens/>
              <w:jc w:val="right"/>
              <w:rPr>
                <w:rFonts w:ascii="Trebuchet MS" w:hAnsi="Trebuchet MS"/>
                <w:spacing w:val="-2"/>
                <w:sz w:val="22"/>
                <w:szCs w:val="22"/>
              </w:rPr>
            </w:pPr>
          </w:p>
        </w:tc>
        <w:tc>
          <w:tcPr>
            <w:tcW w:w="1654" w:type="dxa"/>
            <w:tcBorders>
              <w:top w:val="nil"/>
              <w:left w:val="nil"/>
              <w:bottom w:val="nil"/>
              <w:right w:val="nil"/>
            </w:tcBorders>
          </w:tcPr>
          <w:p w14:paraId="7C202087"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778CE1D6" w14:textId="77777777" w:rsidR="00035321" w:rsidRDefault="00035321">
            <w:pPr>
              <w:tabs>
                <w:tab w:val="left" w:pos="567"/>
              </w:tabs>
              <w:suppressAutoHyphens/>
              <w:jc w:val="both"/>
              <w:rPr>
                <w:rFonts w:ascii="Trebuchet MS" w:hAnsi="Trebuchet MS"/>
                <w:spacing w:val="-2"/>
                <w:sz w:val="22"/>
                <w:szCs w:val="22"/>
              </w:rPr>
            </w:pPr>
          </w:p>
        </w:tc>
      </w:tr>
      <w:tr w:rsidR="00035321" w14:paraId="515915E3" w14:textId="77777777">
        <w:tc>
          <w:tcPr>
            <w:tcW w:w="284" w:type="dxa"/>
            <w:tcBorders>
              <w:top w:val="nil"/>
              <w:bottom w:val="nil"/>
              <w:right w:val="nil"/>
            </w:tcBorders>
          </w:tcPr>
          <w:p w14:paraId="68827AA9"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nil"/>
              <w:right w:val="nil"/>
            </w:tcBorders>
          </w:tcPr>
          <w:p w14:paraId="70A8978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Total investment</w:t>
            </w:r>
          </w:p>
        </w:tc>
        <w:tc>
          <w:tcPr>
            <w:tcW w:w="284" w:type="dxa"/>
            <w:tcBorders>
              <w:top w:val="nil"/>
              <w:left w:val="nil"/>
              <w:bottom w:val="nil"/>
              <w:right w:val="nil"/>
            </w:tcBorders>
          </w:tcPr>
          <w:p w14:paraId="0EC94892"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nil"/>
              <w:right w:val="nil"/>
            </w:tcBorders>
          </w:tcPr>
          <w:p w14:paraId="5AF1C3B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10.36</w:t>
            </w:r>
          </w:p>
        </w:tc>
        <w:tc>
          <w:tcPr>
            <w:tcW w:w="1654" w:type="dxa"/>
            <w:tcBorders>
              <w:top w:val="nil"/>
              <w:left w:val="nil"/>
              <w:bottom w:val="nil"/>
              <w:right w:val="nil"/>
            </w:tcBorders>
          </w:tcPr>
          <w:p w14:paraId="07EDD937" w14:textId="77777777" w:rsidR="00035321" w:rsidRDefault="00035321">
            <w:pPr>
              <w:tabs>
                <w:tab w:val="left" w:pos="567"/>
              </w:tabs>
              <w:suppressAutoHyphens/>
              <w:jc w:val="right"/>
              <w:rPr>
                <w:rFonts w:ascii="Trebuchet MS" w:hAnsi="Trebuchet MS"/>
                <w:spacing w:val="-2"/>
                <w:sz w:val="22"/>
                <w:szCs w:val="22"/>
              </w:rPr>
            </w:pPr>
          </w:p>
        </w:tc>
        <w:tc>
          <w:tcPr>
            <w:tcW w:w="1654" w:type="dxa"/>
            <w:tcBorders>
              <w:top w:val="nil"/>
              <w:left w:val="nil"/>
              <w:bottom w:val="nil"/>
              <w:right w:val="nil"/>
            </w:tcBorders>
          </w:tcPr>
          <w:p w14:paraId="4AB2BA05"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45971DA5" w14:textId="77777777" w:rsidR="00035321" w:rsidRDefault="00035321">
            <w:pPr>
              <w:tabs>
                <w:tab w:val="left" w:pos="567"/>
              </w:tabs>
              <w:suppressAutoHyphens/>
              <w:jc w:val="both"/>
              <w:rPr>
                <w:rFonts w:ascii="Trebuchet MS" w:hAnsi="Trebuchet MS"/>
                <w:spacing w:val="-2"/>
                <w:sz w:val="22"/>
                <w:szCs w:val="22"/>
              </w:rPr>
            </w:pPr>
          </w:p>
        </w:tc>
      </w:tr>
      <w:tr w:rsidR="00035321" w14:paraId="42D618C0" w14:textId="77777777">
        <w:tc>
          <w:tcPr>
            <w:tcW w:w="284" w:type="dxa"/>
            <w:tcBorders>
              <w:top w:val="nil"/>
              <w:bottom w:val="nil"/>
              <w:right w:val="nil"/>
            </w:tcBorders>
          </w:tcPr>
          <w:p w14:paraId="61A98239"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nil"/>
              <w:right w:val="nil"/>
            </w:tcBorders>
          </w:tcPr>
          <w:p w14:paraId="3EF5BFF7"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nil"/>
              <w:right w:val="nil"/>
            </w:tcBorders>
          </w:tcPr>
          <w:p w14:paraId="74D238D9"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nil"/>
              <w:right w:val="nil"/>
            </w:tcBorders>
          </w:tcPr>
          <w:p w14:paraId="3FDBE008" w14:textId="77777777" w:rsidR="00035321" w:rsidRDefault="00035321">
            <w:pPr>
              <w:tabs>
                <w:tab w:val="left" w:pos="567"/>
              </w:tabs>
              <w:suppressAutoHyphens/>
              <w:jc w:val="right"/>
              <w:rPr>
                <w:rFonts w:ascii="Trebuchet MS" w:hAnsi="Trebuchet MS"/>
                <w:spacing w:val="-2"/>
                <w:sz w:val="22"/>
                <w:szCs w:val="22"/>
              </w:rPr>
            </w:pPr>
          </w:p>
        </w:tc>
        <w:tc>
          <w:tcPr>
            <w:tcW w:w="1654" w:type="dxa"/>
            <w:tcBorders>
              <w:top w:val="nil"/>
              <w:left w:val="nil"/>
              <w:bottom w:val="nil"/>
              <w:right w:val="nil"/>
            </w:tcBorders>
          </w:tcPr>
          <w:p w14:paraId="712E6ED7" w14:textId="77777777" w:rsidR="00035321" w:rsidRDefault="00035321">
            <w:pPr>
              <w:tabs>
                <w:tab w:val="left" w:pos="567"/>
              </w:tabs>
              <w:suppressAutoHyphens/>
              <w:jc w:val="right"/>
              <w:rPr>
                <w:rFonts w:ascii="Trebuchet MS" w:hAnsi="Trebuchet MS"/>
                <w:spacing w:val="-2"/>
                <w:sz w:val="22"/>
                <w:szCs w:val="22"/>
              </w:rPr>
            </w:pPr>
          </w:p>
        </w:tc>
        <w:tc>
          <w:tcPr>
            <w:tcW w:w="1654" w:type="dxa"/>
            <w:tcBorders>
              <w:top w:val="nil"/>
              <w:left w:val="nil"/>
              <w:bottom w:val="nil"/>
              <w:right w:val="nil"/>
            </w:tcBorders>
          </w:tcPr>
          <w:p w14:paraId="1D5F2971"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66C586ED" w14:textId="77777777" w:rsidR="00035321" w:rsidRDefault="00035321">
            <w:pPr>
              <w:tabs>
                <w:tab w:val="left" w:pos="567"/>
              </w:tabs>
              <w:suppressAutoHyphens/>
              <w:jc w:val="both"/>
              <w:rPr>
                <w:rFonts w:ascii="Trebuchet MS" w:hAnsi="Trebuchet MS"/>
                <w:spacing w:val="-2"/>
                <w:sz w:val="22"/>
                <w:szCs w:val="22"/>
              </w:rPr>
            </w:pPr>
          </w:p>
        </w:tc>
      </w:tr>
      <w:tr w:rsidR="00035321" w14:paraId="0D3845CB" w14:textId="77777777">
        <w:tc>
          <w:tcPr>
            <w:tcW w:w="284" w:type="dxa"/>
            <w:tcBorders>
              <w:top w:val="nil"/>
              <w:bottom w:val="nil"/>
              <w:right w:val="nil"/>
            </w:tcBorders>
          </w:tcPr>
          <w:p w14:paraId="2A8051BF"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nil"/>
              <w:right w:val="nil"/>
            </w:tcBorders>
          </w:tcPr>
          <w:p w14:paraId="17CCD79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Interest at 30%</w:t>
            </w:r>
          </w:p>
        </w:tc>
        <w:tc>
          <w:tcPr>
            <w:tcW w:w="284" w:type="dxa"/>
            <w:tcBorders>
              <w:top w:val="nil"/>
              <w:left w:val="nil"/>
              <w:bottom w:val="nil"/>
              <w:right w:val="nil"/>
            </w:tcBorders>
          </w:tcPr>
          <w:p w14:paraId="287889F6"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nil"/>
              <w:right w:val="nil"/>
            </w:tcBorders>
          </w:tcPr>
          <w:p w14:paraId="335179BC" w14:textId="77777777" w:rsidR="00035321" w:rsidRDefault="00035321">
            <w:pPr>
              <w:tabs>
                <w:tab w:val="left" w:pos="567"/>
              </w:tabs>
              <w:suppressAutoHyphens/>
              <w:jc w:val="right"/>
              <w:rPr>
                <w:rFonts w:ascii="Trebuchet MS" w:hAnsi="Trebuchet MS"/>
                <w:spacing w:val="-2"/>
                <w:sz w:val="22"/>
                <w:szCs w:val="22"/>
              </w:rPr>
            </w:pPr>
          </w:p>
        </w:tc>
        <w:tc>
          <w:tcPr>
            <w:tcW w:w="1654" w:type="dxa"/>
            <w:tcBorders>
              <w:top w:val="nil"/>
              <w:left w:val="nil"/>
              <w:bottom w:val="nil"/>
              <w:right w:val="nil"/>
            </w:tcBorders>
          </w:tcPr>
          <w:p w14:paraId="57B7F33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+3.11</w:t>
            </w:r>
          </w:p>
        </w:tc>
        <w:tc>
          <w:tcPr>
            <w:tcW w:w="1654" w:type="dxa"/>
            <w:tcBorders>
              <w:top w:val="nil"/>
              <w:left w:val="nil"/>
              <w:bottom w:val="nil"/>
              <w:right w:val="nil"/>
            </w:tcBorders>
          </w:tcPr>
          <w:p w14:paraId="46F98D1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-4.06</w:t>
            </w:r>
          </w:p>
        </w:tc>
        <w:tc>
          <w:tcPr>
            <w:tcW w:w="283" w:type="dxa"/>
            <w:tcBorders>
              <w:left w:val="nil"/>
            </w:tcBorders>
          </w:tcPr>
          <w:p w14:paraId="6EA6B9F1" w14:textId="77777777" w:rsidR="00035321" w:rsidRDefault="00035321">
            <w:pPr>
              <w:tabs>
                <w:tab w:val="left" w:pos="567"/>
              </w:tabs>
              <w:suppressAutoHyphens/>
              <w:jc w:val="both"/>
              <w:rPr>
                <w:rFonts w:ascii="Trebuchet MS" w:hAnsi="Trebuchet MS"/>
                <w:spacing w:val="-2"/>
                <w:sz w:val="22"/>
                <w:szCs w:val="22"/>
              </w:rPr>
            </w:pPr>
          </w:p>
        </w:tc>
      </w:tr>
      <w:tr w:rsidR="00035321" w14:paraId="76012083" w14:textId="77777777">
        <w:tc>
          <w:tcPr>
            <w:tcW w:w="284" w:type="dxa"/>
            <w:tcBorders>
              <w:top w:val="nil"/>
              <w:bottom w:val="nil"/>
              <w:right w:val="nil"/>
            </w:tcBorders>
          </w:tcPr>
          <w:p w14:paraId="42DA3E4F"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nil"/>
              <w:right w:val="nil"/>
            </w:tcBorders>
          </w:tcPr>
          <w:p w14:paraId="4995341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Balance 1</w:t>
            </w:r>
          </w:p>
        </w:tc>
        <w:tc>
          <w:tcPr>
            <w:tcW w:w="284" w:type="dxa"/>
            <w:tcBorders>
              <w:top w:val="nil"/>
              <w:left w:val="nil"/>
              <w:bottom w:val="nil"/>
              <w:right w:val="nil"/>
            </w:tcBorders>
          </w:tcPr>
          <w:p w14:paraId="7BFB4212"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nil"/>
              <w:right w:val="nil"/>
            </w:tcBorders>
          </w:tcPr>
          <w:p w14:paraId="71229AD5" w14:textId="77777777" w:rsidR="00035321" w:rsidRDefault="00035321">
            <w:pPr>
              <w:tabs>
                <w:tab w:val="left" w:pos="567"/>
              </w:tabs>
              <w:suppressAutoHyphens/>
              <w:jc w:val="right"/>
              <w:rPr>
                <w:rFonts w:ascii="Trebuchet MS" w:hAnsi="Trebuchet MS"/>
                <w:spacing w:val="-2"/>
                <w:sz w:val="22"/>
                <w:szCs w:val="22"/>
              </w:rPr>
            </w:pPr>
          </w:p>
        </w:tc>
        <w:tc>
          <w:tcPr>
            <w:tcW w:w="1654" w:type="dxa"/>
            <w:tcBorders>
              <w:top w:val="nil"/>
              <w:left w:val="nil"/>
              <w:bottom w:val="nil"/>
              <w:right w:val="nil"/>
            </w:tcBorders>
          </w:tcPr>
          <w:p w14:paraId="579AC59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+13.46</w:t>
            </w:r>
          </w:p>
        </w:tc>
        <w:tc>
          <w:tcPr>
            <w:tcW w:w="1654" w:type="dxa"/>
            <w:tcBorders>
              <w:top w:val="nil"/>
              <w:left w:val="nil"/>
              <w:bottom w:val="nil"/>
              <w:right w:val="nil"/>
            </w:tcBorders>
          </w:tcPr>
          <w:p w14:paraId="679B984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-17.60</w:t>
            </w:r>
          </w:p>
        </w:tc>
        <w:tc>
          <w:tcPr>
            <w:tcW w:w="283" w:type="dxa"/>
            <w:tcBorders>
              <w:left w:val="nil"/>
            </w:tcBorders>
          </w:tcPr>
          <w:p w14:paraId="572D0AB8" w14:textId="77777777" w:rsidR="00035321" w:rsidRDefault="00035321">
            <w:pPr>
              <w:tabs>
                <w:tab w:val="left" w:pos="567"/>
              </w:tabs>
              <w:suppressAutoHyphens/>
              <w:jc w:val="both"/>
              <w:rPr>
                <w:rFonts w:ascii="Trebuchet MS" w:hAnsi="Trebuchet MS"/>
                <w:spacing w:val="-2"/>
                <w:sz w:val="22"/>
                <w:szCs w:val="22"/>
              </w:rPr>
            </w:pPr>
          </w:p>
        </w:tc>
      </w:tr>
      <w:tr w:rsidR="00035321" w14:paraId="7B4D4C5D" w14:textId="77777777">
        <w:tc>
          <w:tcPr>
            <w:tcW w:w="284" w:type="dxa"/>
            <w:tcBorders>
              <w:top w:val="nil"/>
              <w:bottom w:val="nil"/>
              <w:right w:val="nil"/>
            </w:tcBorders>
          </w:tcPr>
          <w:p w14:paraId="24494278"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nil"/>
              <w:right w:val="nil"/>
            </w:tcBorders>
          </w:tcPr>
          <w:p w14:paraId="2987B94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Withdrawal (-) or deposit (+)</w:t>
            </w:r>
          </w:p>
        </w:tc>
        <w:tc>
          <w:tcPr>
            <w:tcW w:w="284" w:type="dxa"/>
            <w:tcBorders>
              <w:top w:val="nil"/>
              <w:left w:val="nil"/>
              <w:bottom w:val="nil"/>
              <w:right w:val="nil"/>
            </w:tcBorders>
          </w:tcPr>
          <w:p w14:paraId="56DACD47"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nil"/>
              <w:right w:val="nil"/>
            </w:tcBorders>
          </w:tcPr>
          <w:p w14:paraId="2301EE64" w14:textId="77777777" w:rsidR="00035321" w:rsidRDefault="00035321">
            <w:pPr>
              <w:tabs>
                <w:tab w:val="left" w:pos="567"/>
              </w:tabs>
              <w:suppressAutoHyphens/>
              <w:jc w:val="right"/>
              <w:rPr>
                <w:rFonts w:ascii="Trebuchet MS" w:hAnsi="Trebuchet MS"/>
                <w:spacing w:val="-2"/>
                <w:sz w:val="22"/>
                <w:szCs w:val="22"/>
              </w:rPr>
            </w:pPr>
          </w:p>
        </w:tc>
        <w:tc>
          <w:tcPr>
            <w:tcW w:w="1654" w:type="dxa"/>
            <w:tcBorders>
              <w:top w:val="nil"/>
              <w:left w:val="nil"/>
              <w:bottom w:val="nil"/>
              <w:right w:val="nil"/>
            </w:tcBorders>
          </w:tcPr>
          <w:p w14:paraId="1C2344C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-27.00</w:t>
            </w:r>
          </w:p>
        </w:tc>
        <w:tc>
          <w:tcPr>
            <w:tcW w:w="1654" w:type="dxa"/>
            <w:tcBorders>
              <w:top w:val="nil"/>
              <w:left w:val="nil"/>
              <w:bottom w:val="nil"/>
              <w:right w:val="nil"/>
            </w:tcBorders>
          </w:tcPr>
          <w:p w14:paraId="10114C1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+17.60</w:t>
            </w:r>
          </w:p>
        </w:tc>
        <w:tc>
          <w:tcPr>
            <w:tcW w:w="283" w:type="dxa"/>
            <w:tcBorders>
              <w:left w:val="nil"/>
            </w:tcBorders>
          </w:tcPr>
          <w:p w14:paraId="02A12677" w14:textId="77777777" w:rsidR="00035321" w:rsidRDefault="00035321">
            <w:pPr>
              <w:tabs>
                <w:tab w:val="left" w:pos="567"/>
              </w:tabs>
              <w:suppressAutoHyphens/>
              <w:jc w:val="both"/>
              <w:rPr>
                <w:rFonts w:ascii="Trebuchet MS" w:hAnsi="Trebuchet MS"/>
                <w:spacing w:val="-2"/>
                <w:sz w:val="22"/>
                <w:szCs w:val="22"/>
              </w:rPr>
            </w:pPr>
          </w:p>
        </w:tc>
      </w:tr>
      <w:tr w:rsidR="00035321" w14:paraId="3DA753E1" w14:textId="77777777">
        <w:tc>
          <w:tcPr>
            <w:tcW w:w="284" w:type="dxa"/>
            <w:tcBorders>
              <w:top w:val="nil"/>
              <w:bottom w:val="nil"/>
              <w:right w:val="nil"/>
            </w:tcBorders>
          </w:tcPr>
          <w:p w14:paraId="5F778146"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nil"/>
              <w:right w:val="nil"/>
            </w:tcBorders>
          </w:tcPr>
          <w:p w14:paraId="06A7442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Balance 2</w:t>
            </w:r>
          </w:p>
        </w:tc>
        <w:tc>
          <w:tcPr>
            <w:tcW w:w="284" w:type="dxa"/>
            <w:tcBorders>
              <w:top w:val="nil"/>
              <w:left w:val="nil"/>
              <w:bottom w:val="nil"/>
              <w:right w:val="nil"/>
            </w:tcBorders>
          </w:tcPr>
          <w:p w14:paraId="59EE7152"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nil"/>
              <w:right w:val="nil"/>
            </w:tcBorders>
          </w:tcPr>
          <w:p w14:paraId="2B7E38DF" w14:textId="77777777" w:rsidR="00035321" w:rsidRDefault="00035321">
            <w:pPr>
              <w:tabs>
                <w:tab w:val="left" w:pos="567"/>
              </w:tabs>
              <w:suppressAutoHyphens/>
              <w:jc w:val="right"/>
              <w:rPr>
                <w:rFonts w:ascii="Trebuchet MS" w:hAnsi="Trebuchet MS"/>
                <w:spacing w:val="-2"/>
                <w:sz w:val="22"/>
                <w:szCs w:val="22"/>
              </w:rPr>
            </w:pPr>
          </w:p>
        </w:tc>
        <w:tc>
          <w:tcPr>
            <w:tcW w:w="1654" w:type="dxa"/>
            <w:tcBorders>
              <w:top w:val="nil"/>
              <w:left w:val="nil"/>
              <w:bottom w:val="nil"/>
              <w:right w:val="nil"/>
            </w:tcBorders>
          </w:tcPr>
          <w:p w14:paraId="245893F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-13.53</w:t>
            </w:r>
          </w:p>
        </w:tc>
        <w:tc>
          <w:tcPr>
            <w:tcW w:w="1654" w:type="dxa"/>
            <w:tcBorders>
              <w:top w:val="nil"/>
              <w:left w:val="nil"/>
              <w:bottom w:val="nil"/>
              <w:right w:val="nil"/>
            </w:tcBorders>
          </w:tcPr>
          <w:p w14:paraId="7530184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0.00</w:t>
            </w:r>
          </w:p>
        </w:tc>
        <w:tc>
          <w:tcPr>
            <w:tcW w:w="283" w:type="dxa"/>
            <w:tcBorders>
              <w:left w:val="nil"/>
            </w:tcBorders>
          </w:tcPr>
          <w:p w14:paraId="511F6D0C" w14:textId="77777777" w:rsidR="00035321" w:rsidRDefault="00035321">
            <w:pPr>
              <w:tabs>
                <w:tab w:val="left" w:pos="567"/>
              </w:tabs>
              <w:suppressAutoHyphens/>
              <w:jc w:val="both"/>
              <w:rPr>
                <w:rFonts w:ascii="Trebuchet MS" w:hAnsi="Trebuchet MS"/>
                <w:spacing w:val="-2"/>
                <w:sz w:val="22"/>
                <w:szCs w:val="22"/>
              </w:rPr>
            </w:pPr>
          </w:p>
        </w:tc>
      </w:tr>
      <w:tr w:rsidR="00035321" w14:paraId="3B6F4BB3" w14:textId="77777777">
        <w:tc>
          <w:tcPr>
            <w:tcW w:w="284" w:type="dxa"/>
            <w:tcBorders>
              <w:top w:val="nil"/>
              <w:bottom w:val="single" w:sz="4" w:space="0" w:color="auto"/>
              <w:right w:val="nil"/>
            </w:tcBorders>
          </w:tcPr>
          <w:p w14:paraId="5749B581"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left w:val="nil"/>
              <w:bottom w:val="single" w:sz="4" w:space="0" w:color="auto"/>
              <w:right w:val="nil"/>
            </w:tcBorders>
          </w:tcPr>
          <w:p w14:paraId="41C4FCBD" w14:textId="77777777" w:rsidR="00035321" w:rsidRDefault="00035321">
            <w:pPr>
              <w:tabs>
                <w:tab w:val="left" w:pos="567"/>
              </w:tabs>
              <w:suppressAutoHyphens/>
              <w:jc w:val="both"/>
              <w:rPr>
                <w:rFonts w:ascii="Trebuchet MS" w:hAnsi="Trebuchet MS"/>
                <w:spacing w:val="-2"/>
                <w:sz w:val="22"/>
                <w:szCs w:val="22"/>
              </w:rPr>
            </w:pPr>
          </w:p>
        </w:tc>
        <w:tc>
          <w:tcPr>
            <w:tcW w:w="284" w:type="dxa"/>
            <w:tcBorders>
              <w:top w:val="nil"/>
              <w:left w:val="nil"/>
              <w:bottom w:val="single" w:sz="4" w:space="0" w:color="auto"/>
              <w:right w:val="nil"/>
            </w:tcBorders>
          </w:tcPr>
          <w:p w14:paraId="3D20C78F" w14:textId="77777777" w:rsidR="00035321" w:rsidRDefault="00035321">
            <w:pPr>
              <w:tabs>
                <w:tab w:val="left" w:pos="567"/>
              </w:tabs>
              <w:suppressAutoHyphens/>
              <w:jc w:val="both"/>
              <w:rPr>
                <w:rFonts w:ascii="Trebuchet MS" w:hAnsi="Trebuchet MS"/>
                <w:spacing w:val="-2"/>
                <w:sz w:val="22"/>
                <w:szCs w:val="22"/>
              </w:rPr>
            </w:pPr>
          </w:p>
        </w:tc>
        <w:tc>
          <w:tcPr>
            <w:tcW w:w="1653" w:type="dxa"/>
            <w:tcBorders>
              <w:top w:val="nil"/>
              <w:left w:val="nil"/>
              <w:bottom w:val="single" w:sz="4" w:space="0" w:color="auto"/>
              <w:right w:val="nil"/>
            </w:tcBorders>
          </w:tcPr>
          <w:p w14:paraId="2D949E2E" w14:textId="77777777" w:rsidR="00035321" w:rsidRDefault="00035321">
            <w:pPr>
              <w:tabs>
                <w:tab w:val="left" w:pos="567"/>
              </w:tabs>
              <w:suppressAutoHyphens/>
              <w:jc w:val="both"/>
              <w:rPr>
                <w:rFonts w:ascii="Trebuchet MS" w:hAnsi="Trebuchet MS"/>
                <w:spacing w:val="-2"/>
                <w:sz w:val="22"/>
                <w:szCs w:val="22"/>
              </w:rPr>
            </w:pPr>
          </w:p>
        </w:tc>
        <w:tc>
          <w:tcPr>
            <w:tcW w:w="1654" w:type="dxa"/>
            <w:tcBorders>
              <w:top w:val="nil"/>
              <w:left w:val="nil"/>
              <w:bottom w:val="single" w:sz="4" w:space="0" w:color="auto"/>
              <w:right w:val="nil"/>
            </w:tcBorders>
          </w:tcPr>
          <w:p w14:paraId="39850D66" w14:textId="77777777" w:rsidR="00035321" w:rsidRDefault="00035321">
            <w:pPr>
              <w:tabs>
                <w:tab w:val="left" w:pos="567"/>
              </w:tabs>
              <w:suppressAutoHyphens/>
              <w:jc w:val="both"/>
              <w:rPr>
                <w:rFonts w:ascii="Trebuchet MS" w:hAnsi="Trebuchet MS"/>
                <w:spacing w:val="-2"/>
                <w:sz w:val="22"/>
                <w:szCs w:val="22"/>
              </w:rPr>
            </w:pPr>
          </w:p>
        </w:tc>
        <w:tc>
          <w:tcPr>
            <w:tcW w:w="1654" w:type="dxa"/>
            <w:tcBorders>
              <w:top w:val="nil"/>
              <w:left w:val="nil"/>
              <w:bottom w:val="single" w:sz="4" w:space="0" w:color="auto"/>
              <w:right w:val="nil"/>
            </w:tcBorders>
          </w:tcPr>
          <w:p w14:paraId="405FCEDB" w14:textId="77777777" w:rsidR="00035321" w:rsidRDefault="00035321">
            <w:pPr>
              <w:tabs>
                <w:tab w:val="left" w:pos="567"/>
              </w:tabs>
              <w:suppressAutoHyphens/>
              <w:jc w:val="both"/>
              <w:rPr>
                <w:rFonts w:ascii="Trebuchet MS" w:hAnsi="Trebuchet MS"/>
                <w:spacing w:val="-2"/>
                <w:sz w:val="22"/>
                <w:szCs w:val="22"/>
              </w:rPr>
            </w:pPr>
          </w:p>
        </w:tc>
        <w:tc>
          <w:tcPr>
            <w:tcW w:w="283" w:type="dxa"/>
            <w:tcBorders>
              <w:left w:val="nil"/>
            </w:tcBorders>
          </w:tcPr>
          <w:p w14:paraId="368F885E" w14:textId="77777777" w:rsidR="00035321" w:rsidRDefault="00035321">
            <w:pPr>
              <w:tabs>
                <w:tab w:val="left" w:pos="567"/>
              </w:tabs>
              <w:suppressAutoHyphens/>
              <w:jc w:val="both"/>
              <w:rPr>
                <w:rFonts w:ascii="Trebuchet MS" w:hAnsi="Trebuchet MS"/>
                <w:spacing w:val="-2"/>
                <w:sz w:val="22"/>
                <w:szCs w:val="22"/>
              </w:rPr>
            </w:pPr>
          </w:p>
        </w:tc>
      </w:tr>
    </w:tbl>
    <w:p w14:paraId="37B7EBCB" w14:textId="77777777" w:rsidR="00035321" w:rsidRDefault="00035321">
      <w:pPr>
        <w:tabs>
          <w:tab w:val="left" w:pos="567"/>
        </w:tabs>
        <w:suppressAutoHyphens/>
        <w:ind w:left="567"/>
        <w:jc w:val="both"/>
        <w:rPr>
          <w:rFonts w:ascii="Trebuchet MS" w:hAnsi="Trebuchet MS"/>
          <w:spacing w:val="-2"/>
          <w:sz w:val="22"/>
          <w:szCs w:val="22"/>
        </w:rPr>
      </w:pPr>
    </w:p>
    <w:p w14:paraId="25DD9574" w14:textId="77777777" w:rsidR="00035321" w:rsidRDefault="00035321">
      <w:pPr>
        <w:tabs>
          <w:tab w:val="left" w:pos="567"/>
        </w:tabs>
        <w:suppressAutoHyphens/>
        <w:ind w:left="567"/>
        <w:jc w:val="both"/>
        <w:rPr>
          <w:rFonts w:ascii="Trebuchet MS" w:hAnsi="Trebuchet MS"/>
          <w:spacing w:val="-2"/>
          <w:sz w:val="22"/>
          <w:szCs w:val="22"/>
        </w:rPr>
      </w:pPr>
    </w:p>
    <w:p w14:paraId="40BB3A4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Note that in Table 2 the amount we "withdraw" at the end of year 2 is negative $17.60 million. In other words, we have to deposit another $17.60 million to clear the account with the bank. This is equivalent to what happens with the project when, at the end of year 2, we have to spend another $17.6 million.</w:t>
      </w:r>
    </w:p>
    <w:p w14:paraId="69B7F6BB" w14:textId="77777777" w:rsidR="00035321" w:rsidRDefault="00035321">
      <w:pPr>
        <w:tabs>
          <w:tab w:val="left" w:pos="567"/>
        </w:tabs>
        <w:suppressAutoHyphens/>
        <w:ind w:left="567"/>
        <w:jc w:val="both"/>
        <w:rPr>
          <w:rFonts w:ascii="Trebuchet MS" w:hAnsi="Trebuchet MS"/>
          <w:spacing w:val="-2"/>
          <w:sz w:val="22"/>
          <w:szCs w:val="22"/>
        </w:rPr>
      </w:pPr>
    </w:p>
    <w:p w14:paraId="5181599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Finally, in this example, in which the cash flow changes sign twice, the behaviour of the NPV as the discount rate increases can be described as follows.</w:t>
      </w:r>
    </w:p>
    <w:p w14:paraId="6A56169F" w14:textId="77777777" w:rsidR="00035321" w:rsidRDefault="00035321">
      <w:pPr>
        <w:tabs>
          <w:tab w:val="left" w:pos="567"/>
        </w:tabs>
        <w:suppressAutoHyphens/>
        <w:ind w:left="567"/>
        <w:jc w:val="both"/>
        <w:rPr>
          <w:rFonts w:ascii="Trebuchet MS" w:hAnsi="Trebuchet MS"/>
          <w:spacing w:val="-2"/>
          <w:sz w:val="22"/>
          <w:szCs w:val="22"/>
        </w:rPr>
      </w:pPr>
    </w:p>
    <w:p w14:paraId="03AEB0C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At zero or low discount rates, the NPV is negative.  As discount rates increase, however, the discounted rate negative cash flow at end Year 2 becomes less and less important. Therefore, the NPVs increase and become positive. At high discount rates, however, even the discounted positive cash flow at the end of year 1 is not large enough to offset the discounted negative cash flow at Time = 0, and so the NPVs become negative again.</w:t>
      </w:r>
    </w:p>
    <w:p w14:paraId="5FC05BB1" w14:textId="77777777" w:rsidR="00035321" w:rsidRDefault="00413271">
      <w:pPr>
        <w:rPr>
          <w:rFonts w:ascii="Trebuchet MS" w:hAnsi="Trebuchet MS"/>
          <w:spacing w:val="-2"/>
          <w:sz w:val="22"/>
          <w:szCs w:val="22"/>
        </w:rPr>
      </w:pPr>
      <w:r>
        <w:rPr>
          <w:rFonts w:ascii="Trebuchet MS" w:hAnsi="Trebuchet MS"/>
          <w:spacing w:val="-2"/>
          <w:sz w:val="22"/>
          <w:szCs w:val="22"/>
        </w:rPr>
        <w:br w:type="page"/>
      </w:r>
      <w:r>
        <w:rPr>
          <w:rFonts w:ascii="Trebuchet MS" w:hAnsi="Trebuchet MS"/>
          <w:spacing w:val="-2"/>
          <w:sz w:val="22"/>
          <w:szCs w:val="22"/>
        </w:rPr>
        <w:lastRenderedPageBreak/>
        <w:br w:type="page"/>
      </w:r>
    </w:p>
    <w:p w14:paraId="718A853E"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45"/>
          <w:headerReference w:type="default" r:id="rId46"/>
          <w:footerReference w:type="even" r:id="rId47"/>
          <w:headerReference w:type="first" r:id="rId48"/>
          <w:pgSz w:w="11909" w:h="16834" w:code="9"/>
          <w:pgMar w:top="1985" w:right="1134" w:bottom="1418" w:left="1134" w:header="1418" w:footer="851" w:gutter="0"/>
          <w:pgNumType w:chapSep="period"/>
          <w:cols w:space="720"/>
        </w:sectPr>
      </w:pPr>
    </w:p>
    <w:p w14:paraId="6A268399" w14:textId="77777777" w:rsidR="00035321" w:rsidRDefault="00413271">
      <w:pPr>
        <w:tabs>
          <w:tab w:val="left" w:pos="567"/>
        </w:tabs>
        <w:suppressAutoHyphens/>
        <w:ind w:left="567"/>
        <w:jc w:val="both"/>
        <w:rPr>
          <w:szCs w:val="22"/>
        </w:rPr>
      </w:pPr>
      <w:r>
        <w:rPr>
          <w:noProof/>
          <w:lang w:val="en-GB" w:eastAsia="en-GB"/>
        </w:rPr>
        <w:lastRenderedPageBreak/>
        <w:drawing>
          <wp:inline distT="0" distB="0" distL="0" distR="0" wp14:anchorId="5ACAE499" wp14:editId="34B0A743">
            <wp:extent cx="5747657" cy="5201393"/>
            <wp:effectExtent l="0" t="0" r="571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1282" cy="5213724"/>
                    </a:xfrm>
                    <a:prstGeom prst="rect">
                      <a:avLst/>
                    </a:prstGeom>
                    <a:noFill/>
                    <a:ln>
                      <a:noFill/>
                    </a:ln>
                  </pic:spPr>
                </pic:pic>
              </a:graphicData>
            </a:graphic>
          </wp:inline>
        </w:drawing>
      </w:r>
    </w:p>
    <w:p w14:paraId="629369F5" w14:textId="77777777" w:rsidR="00035321" w:rsidRDefault="00035321">
      <w:pPr>
        <w:tabs>
          <w:tab w:val="left" w:pos="567"/>
        </w:tabs>
        <w:suppressAutoHyphens/>
        <w:ind w:left="567"/>
        <w:jc w:val="both"/>
        <w:rPr>
          <w:szCs w:val="22"/>
        </w:rPr>
      </w:pPr>
    </w:p>
    <w:p w14:paraId="4C54D2FD" w14:textId="77777777" w:rsidR="00035321" w:rsidRDefault="00413271">
      <w:pPr>
        <w:tabs>
          <w:tab w:val="left" w:pos="567"/>
        </w:tabs>
        <w:suppressAutoHyphens/>
        <w:ind w:left="567"/>
        <w:jc w:val="both"/>
        <w:rPr>
          <w:szCs w:val="22"/>
        </w:rPr>
      </w:pPr>
      <w:r>
        <w:rPr>
          <w:szCs w:val="22"/>
        </w:rPr>
        <w:br w:type="page"/>
      </w:r>
    </w:p>
    <w:p w14:paraId="6D2F1ED5" w14:textId="77777777" w:rsidR="00035321" w:rsidRDefault="00413271">
      <w:pPr>
        <w:tabs>
          <w:tab w:val="left" w:pos="567"/>
        </w:tabs>
        <w:suppressAutoHyphens/>
        <w:ind w:left="567"/>
        <w:jc w:val="both"/>
        <w:rPr>
          <w:szCs w:val="22"/>
        </w:rPr>
      </w:pPr>
      <w:r>
        <w:rPr>
          <w:noProof/>
          <w:lang w:val="en-GB" w:eastAsia="en-GB"/>
        </w:rPr>
        <w:lastRenderedPageBreak/>
        <w:drawing>
          <wp:inline distT="0" distB="0" distL="0" distR="0" wp14:anchorId="780D7B78" wp14:editId="3846AB65">
            <wp:extent cx="6122035" cy="633441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22035" cy="6334415"/>
                    </a:xfrm>
                    <a:prstGeom prst="rect">
                      <a:avLst/>
                    </a:prstGeom>
                    <a:noFill/>
                    <a:ln>
                      <a:noFill/>
                    </a:ln>
                  </pic:spPr>
                </pic:pic>
              </a:graphicData>
            </a:graphic>
          </wp:inline>
        </w:drawing>
      </w:r>
    </w:p>
    <w:p w14:paraId="43BEB2F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br w:type="page"/>
      </w:r>
    </w:p>
    <w:p w14:paraId="05E367D9"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1909" w:h="16834" w:code="9"/>
          <w:pgMar w:top="1985" w:right="1134" w:bottom="1418" w:left="1134" w:header="1418" w:footer="851" w:gutter="0"/>
          <w:pgNumType w:chapSep="period"/>
          <w:cols w:space="720"/>
          <w:docGrid w:linePitch="326"/>
        </w:sectPr>
      </w:pPr>
    </w:p>
    <w:p w14:paraId="0013AE54"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7 Comparing investments</w:t>
      </w:r>
    </w:p>
    <w:p w14:paraId="0E136C5D" w14:textId="77777777" w:rsidR="00035321" w:rsidRDefault="00035321">
      <w:pPr>
        <w:tabs>
          <w:tab w:val="left" w:pos="567"/>
        </w:tabs>
        <w:suppressAutoHyphens/>
        <w:ind w:left="567"/>
        <w:jc w:val="both"/>
        <w:rPr>
          <w:rFonts w:ascii="Trebuchet MS" w:hAnsi="Trebuchet MS"/>
          <w:spacing w:val="-2"/>
          <w:sz w:val="22"/>
          <w:szCs w:val="22"/>
        </w:rPr>
      </w:pPr>
    </w:p>
    <w:p w14:paraId="1A30E6D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earlier sections, we discussed how the decision to invest funds in a project can be made using two economic indicators – NPV and IRR. In practice, the company might have several projects in which to invest. Some or all of these might be mutually exclusive, either because of the very nature of the projects (for instance, they might be different ways of doing the same thing), or because the company might have sufficient funds for only one or a limited number of projects. It can be the case when comparing mutually exclusive projects that the NPV and IRR indicators give contradictory results. This is demonstrated by means of an example in the following. The intention of examining this example is to highlight the differences between the NPV and the IRR as indicators of the attractiveness of different investments.</w:t>
      </w:r>
    </w:p>
    <w:p w14:paraId="61143F9B" w14:textId="77777777" w:rsidR="00035321" w:rsidRDefault="00035321">
      <w:pPr>
        <w:tabs>
          <w:tab w:val="left" w:pos="567"/>
        </w:tabs>
        <w:suppressAutoHyphens/>
        <w:ind w:left="567"/>
        <w:jc w:val="both"/>
        <w:rPr>
          <w:rFonts w:ascii="Trebuchet MS" w:hAnsi="Trebuchet MS"/>
          <w:b/>
          <w:spacing w:val="-2"/>
          <w:sz w:val="28"/>
          <w:szCs w:val="28"/>
        </w:rPr>
      </w:pPr>
    </w:p>
    <w:p w14:paraId="60D8F6DD"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Example of mutually exclusive investments</w:t>
      </w:r>
    </w:p>
    <w:p w14:paraId="7E8376F0" w14:textId="77777777" w:rsidR="00035321" w:rsidRDefault="00035321">
      <w:pPr>
        <w:tabs>
          <w:tab w:val="left" w:pos="567"/>
        </w:tabs>
        <w:suppressAutoHyphens/>
        <w:ind w:left="567"/>
        <w:jc w:val="both"/>
        <w:rPr>
          <w:rFonts w:ascii="Trebuchet MS" w:hAnsi="Trebuchet MS"/>
          <w:spacing w:val="-2"/>
          <w:sz w:val="22"/>
          <w:szCs w:val="22"/>
        </w:rPr>
      </w:pPr>
    </w:p>
    <w:p w14:paraId="1476E2A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Suppose that a company has the option to invest in one of two petroleum developments and has a required discount rate of 10% for assessing their relative merits. The two projects are mutually exclusive. In this case they are mutually exclusive because the required investment in each is $100MM and the company cannot afford to invest in both. The cash flows and economic indicators are shown in Table 1. The NPV against discount rate plot for both of these projects is shown in Figure 1</w:t>
      </w:r>
    </w:p>
    <w:p w14:paraId="2FE1F81C" w14:textId="77777777" w:rsidR="00035321" w:rsidRDefault="00035321">
      <w:pPr>
        <w:tabs>
          <w:tab w:val="left" w:pos="567"/>
        </w:tabs>
        <w:suppressAutoHyphens/>
        <w:ind w:left="567"/>
        <w:jc w:val="both"/>
        <w:rPr>
          <w:rFonts w:ascii="Trebuchet MS" w:hAnsi="Trebuchet MS"/>
          <w:spacing w:val="-2"/>
          <w:sz w:val="22"/>
          <w:szCs w:val="22"/>
        </w:rPr>
      </w:pPr>
    </w:p>
    <w:p w14:paraId="0AF8230A"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284"/>
        <w:gridCol w:w="2268"/>
        <w:gridCol w:w="283"/>
        <w:gridCol w:w="1039"/>
        <w:gridCol w:w="1040"/>
        <w:gridCol w:w="1039"/>
        <w:gridCol w:w="1040"/>
        <w:gridCol w:w="1039"/>
        <w:gridCol w:w="1040"/>
      </w:tblGrid>
      <w:tr w:rsidR="00035321" w14:paraId="78E8A9A6" w14:textId="77777777">
        <w:tc>
          <w:tcPr>
            <w:tcW w:w="9072" w:type="dxa"/>
            <w:gridSpan w:val="9"/>
            <w:tcBorders>
              <w:bottom w:val="nil"/>
            </w:tcBorders>
          </w:tcPr>
          <w:p w14:paraId="6C64FA71" w14:textId="77777777" w:rsidR="00035321" w:rsidRDefault="00413271">
            <w:pPr>
              <w:tabs>
                <w:tab w:val="left" w:pos="567"/>
              </w:tabs>
              <w:suppressAutoHyphens/>
              <w:rPr>
                <w:rFonts w:ascii="Trebuchet MS" w:hAnsi="Trebuchet MS"/>
                <w:b/>
                <w:spacing w:val="-2"/>
                <w:sz w:val="22"/>
                <w:szCs w:val="22"/>
              </w:rPr>
            </w:pPr>
            <w:r>
              <w:rPr>
                <w:rFonts w:ascii="Trebuchet MS" w:hAnsi="Trebuchet MS"/>
                <w:b/>
                <w:spacing w:val="-2"/>
                <w:sz w:val="22"/>
                <w:szCs w:val="22"/>
              </w:rPr>
              <w:t>Table 1 - Comparing mutually exclusive projects</w:t>
            </w:r>
          </w:p>
        </w:tc>
      </w:tr>
      <w:tr w:rsidR="00035321" w14:paraId="7551A25B" w14:textId="77777777">
        <w:tc>
          <w:tcPr>
            <w:tcW w:w="284" w:type="dxa"/>
            <w:tcBorders>
              <w:top w:val="nil"/>
              <w:bottom w:val="nil"/>
              <w:right w:val="nil"/>
            </w:tcBorders>
          </w:tcPr>
          <w:p w14:paraId="10C13507"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5F1BFA6C"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nil"/>
              <w:right w:val="nil"/>
            </w:tcBorders>
          </w:tcPr>
          <w:p w14:paraId="4F62F9DE"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2318A46C"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right w:val="nil"/>
            </w:tcBorders>
          </w:tcPr>
          <w:p w14:paraId="036896DC"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5E701E4F"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right w:val="nil"/>
            </w:tcBorders>
          </w:tcPr>
          <w:p w14:paraId="0E4792DF"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6ADA2424"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tcBorders>
          </w:tcPr>
          <w:p w14:paraId="4DA95C95" w14:textId="77777777" w:rsidR="00035321" w:rsidRDefault="00035321">
            <w:pPr>
              <w:tabs>
                <w:tab w:val="left" w:pos="567"/>
              </w:tabs>
              <w:suppressAutoHyphens/>
              <w:jc w:val="right"/>
              <w:rPr>
                <w:rFonts w:ascii="Trebuchet MS" w:hAnsi="Trebuchet MS"/>
                <w:spacing w:val="-2"/>
                <w:sz w:val="22"/>
                <w:szCs w:val="22"/>
              </w:rPr>
            </w:pPr>
          </w:p>
        </w:tc>
      </w:tr>
      <w:tr w:rsidR="00035321" w14:paraId="573F699E" w14:textId="77777777">
        <w:tc>
          <w:tcPr>
            <w:tcW w:w="284" w:type="dxa"/>
            <w:tcBorders>
              <w:top w:val="nil"/>
              <w:bottom w:val="nil"/>
              <w:right w:val="nil"/>
            </w:tcBorders>
          </w:tcPr>
          <w:p w14:paraId="57CE8248"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single" w:sz="4" w:space="0" w:color="auto"/>
              <w:right w:val="nil"/>
            </w:tcBorders>
          </w:tcPr>
          <w:p w14:paraId="2868DC80"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single" w:sz="4" w:space="0" w:color="auto"/>
              <w:right w:val="nil"/>
            </w:tcBorders>
          </w:tcPr>
          <w:p w14:paraId="59DFD3E5"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single" w:sz="4" w:space="0" w:color="auto"/>
              <w:right w:val="nil"/>
            </w:tcBorders>
          </w:tcPr>
          <w:p w14:paraId="7AD0D74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1</w:t>
            </w:r>
          </w:p>
        </w:tc>
        <w:tc>
          <w:tcPr>
            <w:tcW w:w="1040" w:type="dxa"/>
            <w:tcBorders>
              <w:top w:val="nil"/>
              <w:left w:val="nil"/>
              <w:bottom w:val="single" w:sz="4" w:space="0" w:color="auto"/>
              <w:right w:val="nil"/>
            </w:tcBorders>
          </w:tcPr>
          <w:p w14:paraId="38DF858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2</w:t>
            </w:r>
          </w:p>
        </w:tc>
        <w:tc>
          <w:tcPr>
            <w:tcW w:w="1039" w:type="dxa"/>
            <w:tcBorders>
              <w:top w:val="nil"/>
              <w:left w:val="nil"/>
              <w:bottom w:val="single" w:sz="4" w:space="0" w:color="auto"/>
              <w:right w:val="nil"/>
            </w:tcBorders>
          </w:tcPr>
          <w:p w14:paraId="7212518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3</w:t>
            </w:r>
          </w:p>
        </w:tc>
        <w:tc>
          <w:tcPr>
            <w:tcW w:w="1040" w:type="dxa"/>
            <w:tcBorders>
              <w:top w:val="nil"/>
              <w:left w:val="nil"/>
              <w:bottom w:val="single" w:sz="4" w:space="0" w:color="auto"/>
              <w:right w:val="nil"/>
            </w:tcBorders>
          </w:tcPr>
          <w:p w14:paraId="43CD83F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4</w:t>
            </w:r>
          </w:p>
        </w:tc>
        <w:tc>
          <w:tcPr>
            <w:tcW w:w="1039" w:type="dxa"/>
            <w:tcBorders>
              <w:top w:val="nil"/>
              <w:left w:val="nil"/>
              <w:bottom w:val="single" w:sz="4" w:space="0" w:color="auto"/>
              <w:right w:val="nil"/>
            </w:tcBorders>
          </w:tcPr>
          <w:p w14:paraId="3E4BE33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5</w:t>
            </w:r>
          </w:p>
        </w:tc>
        <w:tc>
          <w:tcPr>
            <w:tcW w:w="1040" w:type="dxa"/>
            <w:tcBorders>
              <w:top w:val="nil"/>
              <w:left w:val="nil"/>
              <w:bottom w:val="single" w:sz="4" w:space="0" w:color="auto"/>
            </w:tcBorders>
          </w:tcPr>
          <w:p w14:paraId="0058519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6</w:t>
            </w:r>
          </w:p>
        </w:tc>
      </w:tr>
      <w:tr w:rsidR="00035321" w14:paraId="768A628B" w14:textId="77777777">
        <w:tc>
          <w:tcPr>
            <w:tcW w:w="284" w:type="dxa"/>
            <w:tcBorders>
              <w:top w:val="nil"/>
              <w:bottom w:val="nil"/>
              <w:right w:val="nil"/>
            </w:tcBorders>
          </w:tcPr>
          <w:p w14:paraId="36C3C916"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single" w:sz="4" w:space="0" w:color="auto"/>
              <w:left w:val="nil"/>
              <w:bottom w:val="nil"/>
              <w:right w:val="nil"/>
            </w:tcBorders>
          </w:tcPr>
          <w:p w14:paraId="10062E6E"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1 NCF</w:t>
            </w:r>
          </w:p>
        </w:tc>
        <w:tc>
          <w:tcPr>
            <w:tcW w:w="283" w:type="dxa"/>
            <w:tcBorders>
              <w:top w:val="single" w:sz="4" w:space="0" w:color="auto"/>
              <w:left w:val="nil"/>
              <w:bottom w:val="nil"/>
              <w:right w:val="nil"/>
            </w:tcBorders>
          </w:tcPr>
          <w:p w14:paraId="582FF8D8"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single" w:sz="4" w:space="0" w:color="auto"/>
              <w:left w:val="nil"/>
              <w:bottom w:val="nil"/>
              <w:right w:val="nil"/>
            </w:tcBorders>
          </w:tcPr>
          <w:p w14:paraId="436A49D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040" w:type="dxa"/>
            <w:tcBorders>
              <w:top w:val="single" w:sz="4" w:space="0" w:color="auto"/>
              <w:left w:val="nil"/>
              <w:bottom w:val="nil"/>
              <w:right w:val="nil"/>
            </w:tcBorders>
          </w:tcPr>
          <w:p w14:paraId="5FA0837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039" w:type="dxa"/>
            <w:tcBorders>
              <w:top w:val="single" w:sz="4" w:space="0" w:color="auto"/>
              <w:left w:val="nil"/>
              <w:bottom w:val="nil"/>
              <w:right w:val="nil"/>
            </w:tcBorders>
          </w:tcPr>
          <w:p w14:paraId="2BE15B4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w:t>
            </w:r>
          </w:p>
        </w:tc>
        <w:tc>
          <w:tcPr>
            <w:tcW w:w="1040" w:type="dxa"/>
            <w:tcBorders>
              <w:top w:val="single" w:sz="4" w:space="0" w:color="auto"/>
              <w:left w:val="nil"/>
              <w:bottom w:val="nil"/>
              <w:right w:val="nil"/>
            </w:tcBorders>
          </w:tcPr>
          <w:p w14:paraId="7F7893B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30</w:t>
            </w:r>
          </w:p>
        </w:tc>
        <w:tc>
          <w:tcPr>
            <w:tcW w:w="1039" w:type="dxa"/>
            <w:tcBorders>
              <w:top w:val="single" w:sz="4" w:space="0" w:color="auto"/>
              <w:left w:val="nil"/>
              <w:bottom w:val="nil"/>
              <w:right w:val="nil"/>
            </w:tcBorders>
          </w:tcPr>
          <w:p w14:paraId="4FC74E7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040" w:type="dxa"/>
            <w:tcBorders>
              <w:top w:val="single" w:sz="4" w:space="0" w:color="auto"/>
              <w:left w:val="nil"/>
              <w:bottom w:val="nil"/>
            </w:tcBorders>
          </w:tcPr>
          <w:p w14:paraId="2C19D84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r>
      <w:tr w:rsidR="00035321" w14:paraId="53027A01" w14:textId="77777777">
        <w:tc>
          <w:tcPr>
            <w:tcW w:w="284" w:type="dxa"/>
            <w:tcBorders>
              <w:top w:val="nil"/>
              <w:bottom w:val="nil"/>
              <w:right w:val="nil"/>
            </w:tcBorders>
          </w:tcPr>
          <w:p w14:paraId="35F37764"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single" w:sz="4" w:space="0" w:color="auto"/>
              <w:right w:val="nil"/>
            </w:tcBorders>
          </w:tcPr>
          <w:p w14:paraId="58380BC5"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2 NCF</w:t>
            </w:r>
          </w:p>
        </w:tc>
        <w:tc>
          <w:tcPr>
            <w:tcW w:w="283" w:type="dxa"/>
            <w:tcBorders>
              <w:top w:val="nil"/>
              <w:left w:val="nil"/>
              <w:bottom w:val="single" w:sz="4" w:space="0" w:color="auto"/>
              <w:right w:val="nil"/>
            </w:tcBorders>
          </w:tcPr>
          <w:p w14:paraId="7928799A"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single" w:sz="4" w:space="0" w:color="auto"/>
              <w:right w:val="nil"/>
            </w:tcBorders>
          </w:tcPr>
          <w:p w14:paraId="20CDFE8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040" w:type="dxa"/>
            <w:tcBorders>
              <w:top w:val="nil"/>
              <w:left w:val="nil"/>
              <w:bottom w:val="single" w:sz="4" w:space="0" w:color="auto"/>
              <w:right w:val="nil"/>
            </w:tcBorders>
          </w:tcPr>
          <w:p w14:paraId="19A99AE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1039" w:type="dxa"/>
            <w:tcBorders>
              <w:top w:val="nil"/>
              <w:left w:val="nil"/>
              <w:bottom w:val="single" w:sz="4" w:space="0" w:color="auto"/>
              <w:right w:val="nil"/>
            </w:tcBorders>
          </w:tcPr>
          <w:p w14:paraId="1AA8ED1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1040" w:type="dxa"/>
            <w:tcBorders>
              <w:top w:val="nil"/>
              <w:left w:val="nil"/>
              <w:bottom w:val="single" w:sz="4" w:space="0" w:color="auto"/>
              <w:right w:val="nil"/>
            </w:tcBorders>
          </w:tcPr>
          <w:p w14:paraId="5D9D067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039" w:type="dxa"/>
            <w:tcBorders>
              <w:top w:val="nil"/>
              <w:left w:val="nil"/>
              <w:bottom w:val="single" w:sz="4" w:space="0" w:color="auto"/>
              <w:right w:val="nil"/>
            </w:tcBorders>
          </w:tcPr>
          <w:p w14:paraId="6C0CEA8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040" w:type="dxa"/>
            <w:tcBorders>
              <w:top w:val="nil"/>
              <w:left w:val="nil"/>
              <w:bottom w:val="single" w:sz="4" w:space="0" w:color="auto"/>
            </w:tcBorders>
          </w:tcPr>
          <w:p w14:paraId="468E0FD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175</w:t>
            </w:r>
          </w:p>
        </w:tc>
      </w:tr>
      <w:tr w:rsidR="00035321" w14:paraId="27AB081B" w14:textId="77777777">
        <w:tc>
          <w:tcPr>
            <w:tcW w:w="284" w:type="dxa"/>
            <w:tcBorders>
              <w:top w:val="nil"/>
              <w:bottom w:val="nil"/>
              <w:right w:val="nil"/>
            </w:tcBorders>
          </w:tcPr>
          <w:p w14:paraId="210F5C78"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single" w:sz="4" w:space="0" w:color="auto"/>
              <w:left w:val="nil"/>
              <w:bottom w:val="nil"/>
              <w:right w:val="nil"/>
            </w:tcBorders>
          </w:tcPr>
          <w:p w14:paraId="655B34D8" w14:textId="77777777" w:rsidR="00035321" w:rsidRDefault="00035321">
            <w:pPr>
              <w:tabs>
                <w:tab w:val="left" w:pos="567"/>
              </w:tabs>
              <w:suppressAutoHyphens/>
              <w:rPr>
                <w:rFonts w:ascii="Trebuchet MS" w:hAnsi="Trebuchet MS"/>
                <w:spacing w:val="-2"/>
                <w:sz w:val="22"/>
                <w:szCs w:val="22"/>
              </w:rPr>
            </w:pPr>
          </w:p>
        </w:tc>
        <w:tc>
          <w:tcPr>
            <w:tcW w:w="283" w:type="dxa"/>
            <w:tcBorders>
              <w:top w:val="single" w:sz="4" w:space="0" w:color="auto"/>
              <w:left w:val="nil"/>
              <w:bottom w:val="nil"/>
              <w:right w:val="nil"/>
            </w:tcBorders>
          </w:tcPr>
          <w:p w14:paraId="770726B8"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single" w:sz="4" w:space="0" w:color="auto"/>
              <w:left w:val="nil"/>
              <w:bottom w:val="nil"/>
              <w:right w:val="nil"/>
            </w:tcBorders>
          </w:tcPr>
          <w:p w14:paraId="68656265"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single" w:sz="4" w:space="0" w:color="auto"/>
              <w:left w:val="nil"/>
              <w:bottom w:val="nil"/>
              <w:right w:val="nil"/>
            </w:tcBorders>
          </w:tcPr>
          <w:p w14:paraId="147C98C8"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single" w:sz="4" w:space="0" w:color="auto"/>
              <w:left w:val="nil"/>
              <w:bottom w:val="nil"/>
              <w:right w:val="nil"/>
            </w:tcBorders>
          </w:tcPr>
          <w:p w14:paraId="0AFDED34"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single" w:sz="4" w:space="0" w:color="auto"/>
              <w:left w:val="nil"/>
              <w:bottom w:val="nil"/>
              <w:right w:val="nil"/>
            </w:tcBorders>
          </w:tcPr>
          <w:p w14:paraId="4A818E60"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single" w:sz="4" w:space="0" w:color="auto"/>
              <w:left w:val="nil"/>
              <w:bottom w:val="nil"/>
              <w:right w:val="nil"/>
            </w:tcBorders>
          </w:tcPr>
          <w:p w14:paraId="673FD256"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single" w:sz="4" w:space="0" w:color="auto"/>
              <w:left w:val="nil"/>
              <w:bottom w:val="nil"/>
            </w:tcBorders>
          </w:tcPr>
          <w:p w14:paraId="167528CD" w14:textId="77777777" w:rsidR="00035321" w:rsidRDefault="00035321">
            <w:pPr>
              <w:tabs>
                <w:tab w:val="left" w:pos="567"/>
              </w:tabs>
              <w:suppressAutoHyphens/>
              <w:jc w:val="right"/>
              <w:rPr>
                <w:rFonts w:ascii="Trebuchet MS" w:hAnsi="Trebuchet MS"/>
                <w:spacing w:val="-2"/>
                <w:sz w:val="22"/>
                <w:szCs w:val="22"/>
              </w:rPr>
            </w:pPr>
          </w:p>
        </w:tc>
      </w:tr>
      <w:tr w:rsidR="00035321" w14:paraId="37648ECE" w14:textId="77777777">
        <w:tc>
          <w:tcPr>
            <w:tcW w:w="284" w:type="dxa"/>
            <w:tcBorders>
              <w:top w:val="nil"/>
              <w:bottom w:val="nil"/>
              <w:right w:val="nil"/>
            </w:tcBorders>
          </w:tcPr>
          <w:p w14:paraId="6762C029"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5272C24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1 NPV at 10%</w:t>
            </w:r>
          </w:p>
        </w:tc>
        <w:tc>
          <w:tcPr>
            <w:tcW w:w="283" w:type="dxa"/>
            <w:tcBorders>
              <w:top w:val="nil"/>
              <w:left w:val="nil"/>
              <w:bottom w:val="nil"/>
              <w:right w:val="nil"/>
            </w:tcBorders>
          </w:tcPr>
          <w:p w14:paraId="17931DE5" w14:textId="77777777" w:rsidR="00035321" w:rsidRDefault="00035321">
            <w:pPr>
              <w:tabs>
                <w:tab w:val="left" w:pos="567"/>
              </w:tabs>
              <w:suppressAutoHyphens/>
              <w:jc w:val="right"/>
              <w:rPr>
                <w:rFonts w:ascii="Trebuchet MS" w:hAnsi="Trebuchet MS"/>
                <w:spacing w:val="-2"/>
                <w:sz w:val="22"/>
                <w:szCs w:val="22"/>
              </w:rPr>
            </w:pPr>
          </w:p>
        </w:tc>
        <w:tc>
          <w:tcPr>
            <w:tcW w:w="6237" w:type="dxa"/>
            <w:gridSpan w:val="6"/>
            <w:tcBorders>
              <w:top w:val="nil"/>
              <w:left w:val="nil"/>
              <w:bottom w:val="nil"/>
            </w:tcBorders>
          </w:tcPr>
          <w:p w14:paraId="01EE8B59"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$19.0MM</w:t>
            </w:r>
          </w:p>
        </w:tc>
      </w:tr>
      <w:tr w:rsidR="00035321" w14:paraId="3EE3CF0D" w14:textId="77777777">
        <w:tc>
          <w:tcPr>
            <w:tcW w:w="284" w:type="dxa"/>
            <w:tcBorders>
              <w:top w:val="nil"/>
              <w:bottom w:val="nil"/>
              <w:right w:val="nil"/>
            </w:tcBorders>
          </w:tcPr>
          <w:p w14:paraId="27C73487"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2036F8A9"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1 IRR</w:t>
            </w:r>
          </w:p>
        </w:tc>
        <w:tc>
          <w:tcPr>
            <w:tcW w:w="283" w:type="dxa"/>
            <w:tcBorders>
              <w:top w:val="nil"/>
              <w:left w:val="nil"/>
              <w:bottom w:val="nil"/>
              <w:right w:val="nil"/>
            </w:tcBorders>
          </w:tcPr>
          <w:p w14:paraId="77EE2829"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068792A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20.3%</w:t>
            </w:r>
          </w:p>
        </w:tc>
        <w:tc>
          <w:tcPr>
            <w:tcW w:w="1040" w:type="dxa"/>
            <w:tcBorders>
              <w:top w:val="nil"/>
              <w:left w:val="nil"/>
              <w:bottom w:val="nil"/>
              <w:right w:val="nil"/>
            </w:tcBorders>
          </w:tcPr>
          <w:p w14:paraId="1A11B78F"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34BBA6D7"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right w:val="nil"/>
            </w:tcBorders>
          </w:tcPr>
          <w:p w14:paraId="1DFC614C"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762D5641"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tcBorders>
          </w:tcPr>
          <w:p w14:paraId="4452FDEA" w14:textId="77777777" w:rsidR="00035321" w:rsidRDefault="00035321">
            <w:pPr>
              <w:tabs>
                <w:tab w:val="left" w:pos="567"/>
              </w:tabs>
              <w:suppressAutoHyphens/>
              <w:jc w:val="right"/>
              <w:rPr>
                <w:rFonts w:ascii="Trebuchet MS" w:hAnsi="Trebuchet MS"/>
                <w:spacing w:val="-2"/>
                <w:sz w:val="22"/>
                <w:szCs w:val="22"/>
              </w:rPr>
            </w:pPr>
          </w:p>
        </w:tc>
      </w:tr>
      <w:tr w:rsidR="00035321" w14:paraId="78102FBA" w14:textId="77777777">
        <w:tc>
          <w:tcPr>
            <w:tcW w:w="284" w:type="dxa"/>
            <w:tcBorders>
              <w:top w:val="nil"/>
              <w:bottom w:val="nil"/>
              <w:right w:val="nil"/>
            </w:tcBorders>
          </w:tcPr>
          <w:p w14:paraId="448B05C8"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24699E41"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nil"/>
              <w:right w:val="nil"/>
            </w:tcBorders>
          </w:tcPr>
          <w:p w14:paraId="02E8D9DE"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39FABA3E"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right w:val="nil"/>
            </w:tcBorders>
          </w:tcPr>
          <w:p w14:paraId="62C7B6E3"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22C0158F"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right w:val="nil"/>
            </w:tcBorders>
          </w:tcPr>
          <w:p w14:paraId="3E07C26D"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4ABAA145"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tcBorders>
          </w:tcPr>
          <w:p w14:paraId="74C9AD74" w14:textId="77777777" w:rsidR="00035321" w:rsidRDefault="00035321">
            <w:pPr>
              <w:tabs>
                <w:tab w:val="left" w:pos="567"/>
              </w:tabs>
              <w:suppressAutoHyphens/>
              <w:jc w:val="right"/>
              <w:rPr>
                <w:rFonts w:ascii="Trebuchet MS" w:hAnsi="Trebuchet MS"/>
                <w:spacing w:val="-2"/>
                <w:sz w:val="22"/>
                <w:szCs w:val="22"/>
              </w:rPr>
            </w:pPr>
          </w:p>
        </w:tc>
      </w:tr>
      <w:tr w:rsidR="00035321" w14:paraId="4B29532D" w14:textId="77777777">
        <w:tc>
          <w:tcPr>
            <w:tcW w:w="284" w:type="dxa"/>
            <w:tcBorders>
              <w:top w:val="nil"/>
              <w:bottom w:val="nil"/>
              <w:right w:val="nil"/>
            </w:tcBorders>
          </w:tcPr>
          <w:p w14:paraId="2003E4B0"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5068FFFD"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2 NPV at 10%</w:t>
            </w:r>
          </w:p>
        </w:tc>
        <w:tc>
          <w:tcPr>
            <w:tcW w:w="283" w:type="dxa"/>
            <w:tcBorders>
              <w:top w:val="nil"/>
              <w:left w:val="nil"/>
              <w:bottom w:val="nil"/>
              <w:right w:val="nil"/>
            </w:tcBorders>
          </w:tcPr>
          <w:p w14:paraId="673174C2" w14:textId="77777777" w:rsidR="00035321" w:rsidRDefault="00035321">
            <w:pPr>
              <w:tabs>
                <w:tab w:val="left" w:pos="567"/>
              </w:tabs>
              <w:suppressAutoHyphens/>
              <w:jc w:val="right"/>
              <w:rPr>
                <w:rFonts w:ascii="Trebuchet MS" w:hAnsi="Trebuchet MS"/>
                <w:spacing w:val="-2"/>
                <w:sz w:val="22"/>
                <w:szCs w:val="22"/>
              </w:rPr>
            </w:pPr>
          </w:p>
        </w:tc>
        <w:tc>
          <w:tcPr>
            <w:tcW w:w="6237" w:type="dxa"/>
            <w:gridSpan w:val="6"/>
            <w:tcBorders>
              <w:top w:val="nil"/>
              <w:left w:val="nil"/>
              <w:bottom w:val="nil"/>
            </w:tcBorders>
          </w:tcPr>
          <w:p w14:paraId="6F592D3C"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$29.5MM</w:t>
            </w:r>
          </w:p>
        </w:tc>
      </w:tr>
      <w:tr w:rsidR="00035321" w14:paraId="46F23E99" w14:textId="77777777">
        <w:tc>
          <w:tcPr>
            <w:tcW w:w="284" w:type="dxa"/>
            <w:tcBorders>
              <w:top w:val="nil"/>
              <w:bottom w:val="nil"/>
              <w:right w:val="nil"/>
            </w:tcBorders>
          </w:tcPr>
          <w:p w14:paraId="0B68D345"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4F7DC373"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2 IRR</w:t>
            </w:r>
          </w:p>
        </w:tc>
        <w:tc>
          <w:tcPr>
            <w:tcW w:w="283" w:type="dxa"/>
            <w:tcBorders>
              <w:top w:val="nil"/>
              <w:left w:val="nil"/>
              <w:bottom w:val="nil"/>
              <w:right w:val="nil"/>
            </w:tcBorders>
          </w:tcPr>
          <w:p w14:paraId="26BFF443"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2D0A6DE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16.8%</w:t>
            </w:r>
          </w:p>
        </w:tc>
        <w:tc>
          <w:tcPr>
            <w:tcW w:w="1040" w:type="dxa"/>
            <w:tcBorders>
              <w:top w:val="nil"/>
              <w:left w:val="nil"/>
              <w:bottom w:val="nil"/>
              <w:right w:val="nil"/>
            </w:tcBorders>
          </w:tcPr>
          <w:p w14:paraId="04262BC8"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476A3F5E"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right w:val="nil"/>
            </w:tcBorders>
          </w:tcPr>
          <w:p w14:paraId="520DDD54"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nil"/>
              <w:right w:val="nil"/>
            </w:tcBorders>
          </w:tcPr>
          <w:p w14:paraId="78F0B3BB"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nil"/>
            </w:tcBorders>
          </w:tcPr>
          <w:p w14:paraId="452C136E" w14:textId="77777777" w:rsidR="00035321" w:rsidRDefault="00035321">
            <w:pPr>
              <w:tabs>
                <w:tab w:val="left" w:pos="567"/>
              </w:tabs>
              <w:suppressAutoHyphens/>
              <w:jc w:val="right"/>
              <w:rPr>
                <w:rFonts w:ascii="Trebuchet MS" w:hAnsi="Trebuchet MS"/>
                <w:spacing w:val="-2"/>
                <w:sz w:val="22"/>
                <w:szCs w:val="22"/>
              </w:rPr>
            </w:pPr>
          </w:p>
        </w:tc>
      </w:tr>
      <w:tr w:rsidR="00035321" w14:paraId="2D5DE186" w14:textId="77777777">
        <w:tc>
          <w:tcPr>
            <w:tcW w:w="284" w:type="dxa"/>
            <w:tcBorders>
              <w:top w:val="nil"/>
              <w:bottom w:val="single" w:sz="4" w:space="0" w:color="auto"/>
              <w:right w:val="nil"/>
            </w:tcBorders>
          </w:tcPr>
          <w:p w14:paraId="5658530A"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single" w:sz="4" w:space="0" w:color="auto"/>
              <w:right w:val="nil"/>
            </w:tcBorders>
          </w:tcPr>
          <w:p w14:paraId="15769036"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single" w:sz="4" w:space="0" w:color="auto"/>
              <w:right w:val="nil"/>
            </w:tcBorders>
          </w:tcPr>
          <w:p w14:paraId="0087187A"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single" w:sz="4" w:space="0" w:color="auto"/>
              <w:right w:val="nil"/>
            </w:tcBorders>
          </w:tcPr>
          <w:p w14:paraId="59C29DEA"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single" w:sz="4" w:space="0" w:color="auto"/>
              <w:right w:val="nil"/>
            </w:tcBorders>
          </w:tcPr>
          <w:p w14:paraId="1A31108C"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single" w:sz="4" w:space="0" w:color="auto"/>
              <w:right w:val="nil"/>
            </w:tcBorders>
          </w:tcPr>
          <w:p w14:paraId="6754976F"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single" w:sz="4" w:space="0" w:color="auto"/>
              <w:right w:val="nil"/>
            </w:tcBorders>
          </w:tcPr>
          <w:p w14:paraId="33426F97" w14:textId="77777777" w:rsidR="00035321" w:rsidRDefault="00035321">
            <w:pPr>
              <w:tabs>
                <w:tab w:val="left" w:pos="567"/>
              </w:tabs>
              <w:suppressAutoHyphens/>
              <w:jc w:val="right"/>
              <w:rPr>
                <w:rFonts w:ascii="Trebuchet MS" w:hAnsi="Trebuchet MS"/>
                <w:spacing w:val="-2"/>
                <w:sz w:val="22"/>
                <w:szCs w:val="22"/>
              </w:rPr>
            </w:pPr>
          </w:p>
        </w:tc>
        <w:tc>
          <w:tcPr>
            <w:tcW w:w="1039" w:type="dxa"/>
            <w:tcBorders>
              <w:top w:val="nil"/>
              <w:left w:val="nil"/>
              <w:bottom w:val="single" w:sz="4" w:space="0" w:color="auto"/>
              <w:right w:val="nil"/>
            </w:tcBorders>
          </w:tcPr>
          <w:p w14:paraId="16BFCDC6" w14:textId="77777777" w:rsidR="00035321" w:rsidRDefault="00035321">
            <w:pPr>
              <w:tabs>
                <w:tab w:val="left" w:pos="567"/>
              </w:tabs>
              <w:suppressAutoHyphens/>
              <w:jc w:val="right"/>
              <w:rPr>
                <w:rFonts w:ascii="Trebuchet MS" w:hAnsi="Trebuchet MS"/>
                <w:spacing w:val="-2"/>
                <w:sz w:val="22"/>
                <w:szCs w:val="22"/>
              </w:rPr>
            </w:pPr>
          </w:p>
        </w:tc>
        <w:tc>
          <w:tcPr>
            <w:tcW w:w="1040" w:type="dxa"/>
            <w:tcBorders>
              <w:top w:val="nil"/>
              <w:left w:val="nil"/>
              <w:bottom w:val="single" w:sz="4" w:space="0" w:color="auto"/>
            </w:tcBorders>
          </w:tcPr>
          <w:p w14:paraId="5745D735" w14:textId="77777777" w:rsidR="00035321" w:rsidRDefault="00035321">
            <w:pPr>
              <w:tabs>
                <w:tab w:val="left" w:pos="567"/>
              </w:tabs>
              <w:suppressAutoHyphens/>
              <w:jc w:val="right"/>
              <w:rPr>
                <w:rFonts w:ascii="Trebuchet MS" w:hAnsi="Trebuchet MS"/>
                <w:spacing w:val="-2"/>
                <w:sz w:val="22"/>
                <w:szCs w:val="22"/>
              </w:rPr>
            </w:pPr>
          </w:p>
        </w:tc>
      </w:tr>
    </w:tbl>
    <w:p w14:paraId="05A1A049" w14:textId="77777777" w:rsidR="00035321" w:rsidRDefault="00035321">
      <w:pPr>
        <w:tabs>
          <w:tab w:val="left" w:pos="567"/>
        </w:tabs>
        <w:suppressAutoHyphens/>
        <w:ind w:left="567"/>
        <w:jc w:val="both"/>
        <w:rPr>
          <w:rFonts w:ascii="Trebuchet MS" w:hAnsi="Trebuchet MS"/>
          <w:spacing w:val="-2"/>
          <w:sz w:val="22"/>
          <w:szCs w:val="22"/>
        </w:rPr>
      </w:pPr>
    </w:p>
    <w:p w14:paraId="248EB264" w14:textId="77777777" w:rsidR="00035321" w:rsidRDefault="00035321">
      <w:pPr>
        <w:tabs>
          <w:tab w:val="left" w:pos="567"/>
        </w:tabs>
        <w:suppressAutoHyphens/>
        <w:ind w:left="567"/>
        <w:jc w:val="both"/>
        <w:rPr>
          <w:rFonts w:ascii="Trebuchet MS" w:hAnsi="Trebuchet MS"/>
          <w:spacing w:val="-2"/>
          <w:sz w:val="22"/>
          <w:szCs w:val="22"/>
        </w:rPr>
      </w:pPr>
    </w:p>
    <w:p w14:paraId="115E5DB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For the purposes of illustration, suppose that Project 1 is an oil discovery which brings early net cash flow. Project 2 is a gas discovery and we must wait several years for the gas market to develop. Therefore, the cash flows from selling gas occur later in project life. </w:t>
      </w:r>
    </w:p>
    <w:p w14:paraId="6C3D7EC8" w14:textId="77777777" w:rsidR="00035321" w:rsidRDefault="00035321">
      <w:pPr>
        <w:tabs>
          <w:tab w:val="left" w:pos="567"/>
        </w:tabs>
        <w:suppressAutoHyphens/>
        <w:ind w:left="567"/>
        <w:jc w:val="both"/>
        <w:rPr>
          <w:rFonts w:ascii="Trebuchet MS" w:hAnsi="Trebuchet MS"/>
          <w:spacing w:val="-2"/>
          <w:sz w:val="22"/>
          <w:szCs w:val="22"/>
        </w:rPr>
      </w:pPr>
    </w:p>
    <w:p w14:paraId="0E35A7E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If we use the NPVs to compare the two projects, then we would select project 2 because it has a higher value ($29.5 million compared to $19.0 million). In contrast, when comparing the IRRs of the two projects, we should select project 1 because it has an IRR of 20.3% as opposed to 16.8%. The two investment criteria give contradictory results.</w:t>
      </w:r>
    </w:p>
    <w:p w14:paraId="3B78373E" w14:textId="77777777" w:rsidR="00035321" w:rsidRDefault="00035321">
      <w:pPr>
        <w:tabs>
          <w:tab w:val="left" w:pos="567"/>
        </w:tabs>
        <w:suppressAutoHyphens/>
        <w:ind w:left="567"/>
        <w:jc w:val="both"/>
        <w:rPr>
          <w:rFonts w:ascii="Trebuchet MS" w:hAnsi="Trebuchet MS"/>
          <w:spacing w:val="-2"/>
          <w:sz w:val="22"/>
          <w:szCs w:val="22"/>
        </w:rPr>
      </w:pPr>
    </w:p>
    <w:p w14:paraId="0DEC20F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We might choose Project 1, the oil project, because it gives early cash flow and a faster return. This is reflected in the fact that the IRR is higher for Project 1. The IRR is effectively a measure of speed by which we obtain our money back (hence the word "rate" of return). </w:t>
      </w:r>
    </w:p>
    <w:p w14:paraId="36B861BE" w14:textId="77777777" w:rsidR="00035321" w:rsidRDefault="00035321">
      <w:pPr>
        <w:tabs>
          <w:tab w:val="left" w:pos="567"/>
        </w:tabs>
        <w:suppressAutoHyphens/>
        <w:ind w:left="567"/>
        <w:jc w:val="both"/>
        <w:rPr>
          <w:rFonts w:ascii="Trebuchet MS" w:hAnsi="Trebuchet MS"/>
          <w:spacing w:val="-2"/>
          <w:sz w:val="22"/>
          <w:szCs w:val="22"/>
        </w:rPr>
      </w:pPr>
    </w:p>
    <w:p w14:paraId="5A8A8599"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
        <w:gridCol w:w="640"/>
        <w:gridCol w:w="644"/>
        <w:gridCol w:w="739"/>
        <w:gridCol w:w="828"/>
        <w:gridCol w:w="547"/>
        <w:gridCol w:w="648"/>
        <w:gridCol w:w="672"/>
        <w:gridCol w:w="1064"/>
        <w:gridCol w:w="546"/>
        <w:gridCol w:w="649"/>
        <w:gridCol w:w="765"/>
        <w:gridCol w:w="649"/>
        <w:gridCol w:w="547"/>
      </w:tblGrid>
      <w:tr w:rsidR="00035321" w14:paraId="5C09FF5F" w14:textId="77777777">
        <w:tc>
          <w:tcPr>
            <w:tcW w:w="9182" w:type="dxa"/>
            <w:gridSpan w:val="14"/>
            <w:tcBorders>
              <w:top w:val="single" w:sz="4" w:space="0" w:color="auto"/>
              <w:bottom w:val="nil"/>
            </w:tcBorders>
          </w:tcPr>
          <w:p w14:paraId="0F3414AE"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lastRenderedPageBreak/>
              <w:t>Figure 1 - NPV curves for mutually exclusive projects</w:t>
            </w:r>
          </w:p>
        </w:tc>
      </w:tr>
      <w:tr w:rsidR="00035321" w14:paraId="09FB1BD6" w14:textId="77777777">
        <w:tc>
          <w:tcPr>
            <w:tcW w:w="244" w:type="dxa"/>
            <w:tcBorders>
              <w:top w:val="nil"/>
              <w:bottom w:val="nil"/>
              <w:right w:val="nil"/>
            </w:tcBorders>
          </w:tcPr>
          <w:p w14:paraId="0696C724"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right w:val="nil"/>
            </w:tcBorders>
          </w:tcPr>
          <w:p w14:paraId="61626B92"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left w:val="nil"/>
              <w:bottom w:val="nil"/>
              <w:right w:val="nil"/>
            </w:tcBorders>
          </w:tcPr>
          <w:p w14:paraId="17C5A26C" w14:textId="77777777" w:rsidR="00035321" w:rsidRDefault="00035321">
            <w:pPr>
              <w:tabs>
                <w:tab w:val="left" w:pos="567"/>
              </w:tabs>
              <w:suppressAutoHyphens/>
              <w:jc w:val="both"/>
              <w:rPr>
                <w:rFonts w:ascii="Trebuchet MS" w:hAnsi="Trebuchet MS"/>
                <w:spacing w:val="-2"/>
                <w:sz w:val="22"/>
                <w:szCs w:val="22"/>
              </w:rPr>
            </w:pPr>
          </w:p>
        </w:tc>
        <w:tc>
          <w:tcPr>
            <w:tcW w:w="739" w:type="dxa"/>
            <w:tcBorders>
              <w:top w:val="nil"/>
              <w:left w:val="nil"/>
              <w:bottom w:val="nil"/>
              <w:right w:val="nil"/>
            </w:tcBorders>
          </w:tcPr>
          <w:p w14:paraId="13F4CFAC"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bottom w:val="nil"/>
              <w:right w:val="nil"/>
            </w:tcBorders>
          </w:tcPr>
          <w:p w14:paraId="31CFA312"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right w:val="nil"/>
            </w:tcBorders>
          </w:tcPr>
          <w:p w14:paraId="05AFBC1D" w14:textId="77777777" w:rsidR="00035321" w:rsidRDefault="00035321">
            <w:pPr>
              <w:tabs>
                <w:tab w:val="left" w:pos="567"/>
              </w:tabs>
              <w:suppressAutoHyphens/>
              <w:jc w:val="both"/>
              <w:rPr>
                <w:rFonts w:ascii="Trebuchet MS" w:hAnsi="Trebuchet MS"/>
                <w:spacing w:val="-2"/>
                <w:sz w:val="22"/>
                <w:szCs w:val="22"/>
              </w:rPr>
            </w:pPr>
          </w:p>
        </w:tc>
        <w:tc>
          <w:tcPr>
            <w:tcW w:w="648" w:type="dxa"/>
            <w:tcBorders>
              <w:top w:val="nil"/>
              <w:left w:val="nil"/>
              <w:bottom w:val="nil"/>
              <w:right w:val="nil"/>
            </w:tcBorders>
          </w:tcPr>
          <w:p w14:paraId="41D05E74" w14:textId="77777777" w:rsidR="00035321" w:rsidRDefault="00035321">
            <w:pPr>
              <w:tabs>
                <w:tab w:val="left" w:pos="567"/>
              </w:tabs>
              <w:suppressAutoHyphens/>
              <w:jc w:val="both"/>
              <w:rPr>
                <w:rFonts w:ascii="Trebuchet MS" w:hAnsi="Trebuchet MS"/>
                <w:spacing w:val="-2"/>
                <w:sz w:val="22"/>
                <w:szCs w:val="22"/>
              </w:rPr>
            </w:pPr>
          </w:p>
        </w:tc>
        <w:tc>
          <w:tcPr>
            <w:tcW w:w="672" w:type="dxa"/>
            <w:tcBorders>
              <w:top w:val="nil"/>
              <w:left w:val="nil"/>
              <w:bottom w:val="nil"/>
              <w:right w:val="nil"/>
            </w:tcBorders>
          </w:tcPr>
          <w:p w14:paraId="71C471A3"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bottom w:val="nil"/>
              <w:right w:val="nil"/>
            </w:tcBorders>
          </w:tcPr>
          <w:p w14:paraId="184870D4" w14:textId="77777777" w:rsidR="00035321" w:rsidRDefault="00035321">
            <w:pPr>
              <w:tabs>
                <w:tab w:val="left" w:pos="567"/>
              </w:tabs>
              <w:suppressAutoHyphens/>
              <w:jc w:val="both"/>
              <w:rPr>
                <w:rFonts w:ascii="Trebuchet MS" w:hAnsi="Trebuchet MS"/>
                <w:spacing w:val="-2"/>
                <w:sz w:val="22"/>
                <w:szCs w:val="22"/>
              </w:rPr>
            </w:pPr>
          </w:p>
        </w:tc>
        <w:tc>
          <w:tcPr>
            <w:tcW w:w="546" w:type="dxa"/>
            <w:tcBorders>
              <w:top w:val="nil"/>
              <w:left w:val="nil"/>
              <w:bottom w:val="nil"/>
              <w:right w:val="nil"/>
            </w:tcBorders>
          </w:tcPr>
          <w:p w14:paraId="2E1D3D2C"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32C097C1" w14:textId="77777777" w:rsidR="00035321" w:rsidRDefault="00035321">
            <w:pPr>
              <w:tabs>
                <w:tab w:val="left" w:pos="567"/>
              </w:tabs>
              <w:suppressAutoHyphens/>
              <w:jc w:val="both"/>
              <w:rPr>
                <w:rFonts w:ascii="Trebuchet MS" w:hAnsi="Trebuchet MS"/>
                <w:spacing w:val="-2"/>
                <w:sz w:val="22"/>
                <w:szCs w:val="22"/>
              </w:rPr>
            </w:pPr>
          </w:p>
        </w:tc>
        <w:tc>
          <w:tcPr>
            <w:tcW w:w="765" w:type="dxa"/>
            <w:tcBorders>
              <w:top w:val="nil"/>
              <w:left w:val="nil"/>
              <w:bottom w:val="nil"/>
              <w:right w:val="nil"/>
            </w:tcBorders>
          </w:tcPr>
          <w:p w14:paraId="218A87A1"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5A81EE06"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tcBorders>
          </w:tcPr>
          <w:p w14:paraId="45954168" w14:textId="77777777" w:rsidR="00035321" w:rsidRDefault="00035321">
            <w:pPr>
              <w:tabs>
                <w:tab w:val="left" w:pos="567"/>
              </w:tabs>
              <w:suppressAutoHyphens/>
              <w:jc w:val="both"/>
              <w:rPr>
                <w:rFonts w:ascii="Trebuchet MS" w:hAnsi="Trebuchet MS"/>
                <w:spacing w:val="-2"/>
                <w:sz w:val="22"/>
                <w:szCs w:val="22"/>
              </w:rPr>
            </w:pPr>
          </w:p>
        </w:tc>
      </w:tr>
      <w:tr w:rsidR="00035321" w14:paraId="49776FA1" w14:textId="77777777">
        <w:tc>
          <w:tcPr>
            <w:tcW w:w="244" w:type="dxa"/>
            <w:tcBorders>
              <w:top w:val="nil"/>
              <w:bottom w:val="nil"/>
              <w:right w:val="nil"/>
            </w:tcBorders>
          </w:tcPr>
          <w:p w14:paraId="0167872F"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7BB9D084"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22814BD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120</w:t>
            </w:r>
          </w:p>
        </w:tc>
        <w:tc>
          <w:tcPr>
            <w:tcW w:w="739" w:type="dxa"/>
            <w:tcBorders>
              <w:top w:val="nil"/>
              <w:left w:val="nil"/>
              <w:bottom w:val="nil"/>
              <w:right w:val="nil"/>
            </w:tcBorders>
          </w:tcPr>
          <w:p w14:paraId="55486907"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bottom w:val="nil"/>
              <w:right w:val="nil"/>
            </w:tcBorders>
          </w:tcPr>
          <w:p w14:paraId="55F2022A"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right w:val="nil"/>
            </w:tcBorders>
          </w:tcPr>
          <w:p w14:paraId="4049F02E" w14:textId="77777777" w:rsidR="00035321" w:rsidRDefault="00035321">
            <w:pPr>
              <w:tabs>
                <w:tab w:val="left" w:pos="567"/>
              </w:tabs>
              <w:suppressAutoHyphens/>
              <w:jc w:val="both"/>
              <w:rPr>
                <w:rFonts w:ascii="Trebuchet MS" w:hAnsi="Trebuchet MS"/>
                <w:spacing w:val="-2"/>
                <w:sz w:val="22"/>
                <w:szCs w:val="22"/>
              </w:rPr>
            </w:pPr>
          </w:p>
        </w:tc>
        <w:tc>
          <w:tcPr>
            <w:tcW w:w="648" w:type="dxa"/>
            <w:tcBorders>
              <w:top w:val="nil"/>
              <w:left w:val="nil"/>
              <w:bottom w:val="nil"/>
              <w:right w:val="nil"/>
            </w:tcBorders>
          </w:tcPr>
          <w:p w14:paraId="6F8FF644" w14:textId="77777777" w:rsidR="00035321" w:rsidRDefault="00035321">
            <w:pPr>
              <w:tabs>
                <w:tab w:val="left" w:pos="567"/>
              </w:tabs>
              <w:suppressAutoHyphens/>
              <w:jc w:val="both"/>
              <w:rPr>
                <w:rFonts w:ascii="Trebuchet MS" w:hAnsi="Trebuchet MS"/>
                <w:spacing w:val="-2"/>
                <w:sz w:val="22"/>
                <w:szCs w:val="22"/>
              </w:rPr>
            </w:pPr>
          </w:p>
        </w:tc>
        <w:tc>
          <w:tcPr>
            <w:tcW w:w="672" w:type="dxa"/>
            <w:tcBorders>
              <w:top w:val="nil"/>
              <w:left w:val="nil"/>
              <w:bottom w:val="nil"/>
              <w:right w:val="nil"/>
            </w:tcBorders>
          </w:tcPr>
          <w:p w14:paraId="00E77B94"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bottom w:val="nil"/>
              <w:right w:val="nil"/>
            </w:tcBorders>
          </w:tcPr>
          <w:p w14:paraId="4B7C8D65" w14:textId="77777777" w:rsidR="00035321" w:rsidRDefault="00035321">
            <w:pPr>
              <w:tabs>
                <w:tab w:val="left" w:pos="567"/>
              </w:tabs>
              <w:suppressAutoHyphens/>
              <w:jc w:val="both"/>
              <w:rPr>
                <w:rFonts w:ascii="Trebuchet MS" w:hAnsi="Trebuchet MS"/>
                <w:spacing w:val="-2"/>
                <w:sz w:val="22"/>
                <w:szCs w:val="22"/>
              </w:rPr>
            </w:pPr>
          </w:p>
        </w:tc>
        <w:tc>
          <w:tcPr>
            <w:tcW w:w="546" w:type="dxa"/>
            <w:tcBorders>
              <w:top w:val="nil"/>
              <w:left w:val="nil"/>
              <w:bottom w:val="nil"/>
              <w:right w:val="nil"/>
            </w:tcBorders>
          </w:tcPr>
          <w:p w14:paraId="0449311D"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06EDE72D" w14:textId="77777777" w:rsidR="00035321" w:rsidRDefault="00035321">
            <w:pPr>
              <w:tabs>
                <w:tab w:val="left" w:pos="567"/>
              </w:tabs>
              <w:suppressAutoHyphens/>
              <w:jc w:val="both"/>
              <w:rPr>
                <w:rFonts w:ascii="Trebuchet MS" w:hAnsi="Trebuchet MS"/>
                <w:spacing w:val="-2"/>
                <w:sz w:val="22"/>
                <w:szCs w:val="22"/>
              </w:rPr>
            </w:pPr>
          </w:p>
        </w:tc>
        <w:tc>
          <w:tcPr>
            <w:tcW w:w="765" w:type="dxa"/>
            <w:tcBorders>
              <w:top w:val="nil"/>
              <w:left w:val="nil"/>
              <w:bottom w:val="nil"/>
              <w:right w:val="nil"/>
            </w:tcBorders>
          </w:tcPr>
          <w:p w14:paraId="6FCA6151"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42045491"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tcBorders>
          </w:tcPr>
          <w:p w14:paraId="3B2D0722" w14:textId="77777777" w:rsidR="00035321" w:rsidRDefault="00035321">
            <w:pPr>
              <w:tabs>
                <w:tab w:val="left" w:pos="567"/>
              </w:tabs>
              <w:suppressAutoHyphens/>
              <w:jc w:val="both"/>
              <w:rPr>
                <w:rFonts w:ascii="Trebuchet MS" w:hAnsi="Trebuchet MS"/>
                <w:spacing w:val="-2"/>
                <w:sz w:val="22"/>
                <w:szCs w:val="22"/>
              </w:rPr>
            </w:pPr>
          </w:p>
        </w:tc>
      </w:tr>
      <w:tr w:rsidR="00035321" w14:paraId="62321912" w14:textId="77777777">
        <w:tc>
          <w:tcPr>
            <w:tcW w:w="244" w:type="dxa"/>
            <w:tcBorders>
              <w:top w:val="nil"/>
              <w:bottom w:val="nil"/>
              <w:right w:val="nil"/>
            </w:tcBorders>
          </w:tcPr>
          <w:p w14:paraId="060249E2"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20D9272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w:t>
            </w:r>
          </w:p>
        </w:tc>
        <w:tc>
          <w:tcPr>
            <w:tcW w:w="644" w:type="dxa"/>
            <w:tcBorders>
              <w:top w:val="nil"/>
              <w:bottom w:val="nil"/>
              <w:right w:val="nil"/>
            </w:tcBorders>
          </w:tcPr>
          <w:p w14:paraId="45BF40D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63872" behindDoc="0" locked="0" layoutInCell="1" allowOverlap="1" wp14:anchorId="0A2A24D3" wp14:editId="0DD3720C">
                      <wp:simplePos x="0" y="0"/>
                      <wp:positionH relativeFrom="column">
                        <wp:posOffset>57785</wp:posOffset>
                      </wp:positionH>
                      <wp:positionV relativeFrom="paragraph">
                        <wp:posOffset>93980</wp:posOffset>
                      </wp:positionV>
                      <wp:extent cx="4343400" cy="2286000"/>
                      <wp:effectExtent l="0" t="0" r="0" b="0"/>
                      <wp:wrapNone/>
                      <wp:docPr id="33"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43400" cy="2286000"/>
                              </a:xfrm>
                              <a:custGeom>
                                <a:avLst/>
                                <a:gdLst>
                                  <a:gd name="T0" fmla="*/ 0 w 6840"/>
                                  <a:gd name="T1" fmla="*/ 0 h 3600"/>
                                  <a:gd name="T2" fmla="*/ 2700 w 6840"/>
                                  <a:gd name="T3" fmla="*/ 2160 h 3600"/>
                                  <a:gd name="T4" fmla="*/ 4320 w 6840"/>
                                  <a:gd name="T5" fmla="*/ 2880 h 3600"/>
                                  <a:gd name="T6" fmla="*/ 6840 w 6840"/>
                                  <a:gd name="T7" fmla="*/ 3600 h 3600"/>
                                </a:gdLst>
                                <a:ahLst/>
                                <a:cxnLst>
                                  <a:cxn ang="0">
                                    <a:pos x="T0" y="T1"/>
                                  </a:cxn>
                                  <a:cxn ang="0">
                                    <a:pos x="T2" y="T3"/>
                                  </a:cxn>
                                  <a:cxn ang="0">
                                    <a:pos x="T4" y="T5"/>
                                  </a:cxn>
                                  <a:cxn ang="0">
                                    <a:pos x="T6" y="T7"/>
                                  </a:cxn>
                                </a:cxnLst>
                                <a:rect l="0" t="0" r="r" b="b"/>
                                <a:pathLst>
                                  <a:path w="6840" h="3600">
                                    <a:moveTo>
                                      <a:pt x="0" y="0"/>
                                    </a:moveTo>
                                    <a:lnTo>
                                      <a:pt x="2700" y="2160"/>
                                    </a:lnTo>
                                    <a:lnTo>
                                      <a:pt x="4320" y="2880"/>
                                    </a:lnTo>
                                    <a:lnTo>
                                      <a:pt x="6840" y="3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9DCCB3D" id="Freeform 77"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55pt,7.4pt,139.55pt,115.4pt,220.55pt,151.4pt,346.55pt,187.4pt" coordsize="68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" filled="f">
                      <v:path arrowok="t" o:connecttype="custom" o:connectlocs="0,0;1714500,1371600;2743200,1828800;4343400,2286000" o:connectangles="0,0,0,0"/>
                    </v:polyline>
                  </w:pict>
                </mc:Fallback>
              </mc:AlternateContent>
            </w:r>
          </w:p>
        </w:tc>
        <w:tc>
          <w:tcPr>
            <w:tcW w:w="739" w:type="dxa"/>
            <w:tcBorders>
              <w:top w:val="nil"/>
              <w:left w:val="nil"/>
              <w:bottom w:val="nil"/>
              <w:right w:val="nil"/>
            </w:tcBorders>
          </w:tcPr>
          <w:p w14:paraId="5527F4EA"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bottom w:val="nil"/>
              <w:right w:val="nil"/>
            </w:tcBorders>
          </w:tcPr>
          <w:p w14:paraId="78EB894D"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right w:val="nil"/>
            </w:tcBorders>
          </w:tcPr>
          <w:p w14:paraId="7EFF3612" w14:textId="77777777" w:rsidR="00035321" w:rsidRDefault="00035321">
            <w:pPr>
              <w:tabs>
                <w:tab w:val="left" w:pos="567"/>
              </w:tabs>
              <w:suppressAutoHyphens/>
              <w:jc w:val="both"/>
              <w:rPr>
                <w:rFonts w:ascii="Trebuchet MS" w:hAnsi="Trebuchet MS"/>
                <w:spacing w:val="-2"/>
                <w:sz w:val="22"/>
                <w:szCs w:val="22"/>
              </w:rPr>
            </w:pPr>
          </w:p>
        </w:tc>
        <w:tc>
          <w:tcPr>
            <w:tcW w:w="648" w:type="dxa"/>
            <w:tcBorders>
              <w:top w:val="nil"/>
              <w:left w:val="nil"/>
              <w:bottom w:val="nil"/>
              <w:right w:val="nil"/>
            </w:tcBorders>
          </w:tcPr>
          <w:p w14:paraId="1FCA4E59" w14:textId="77777777" w:rsidR="00035321" w:rsidRDefault="00035321">
            <w:pPr>
              <w:tabs>
                <w:tab w:val="left" w:pos="567"/>
              </w:tabs>
              <w:suppressAutoHyphens/>
              <w:jc w:val="both"/>
              <w:rPr>
                <w:rFonts w:ascii="Trebuchet MS" w:hAnsi="Trebuchet MS"/>
                <w:spacing w:val="-2"/>
                <w:sz w:val="22"/>
                <w:szCs w:val="22"/>
              </w:rPr>
            </w:pPr>
          </w:p>
        </w:tc>
        <w:tc>
          <w:tcPr>
            <w:tcW w:w="672" w:type="dxa"/>
            <w:tcBorders>
              <w:top w:val="nil"/>
              <w:left w:val="nil"/>
              <w:bottom w:val="nil"/>
              <w:right w:val="nil"/>
            </w:tcBorders>
          </w:tcPr>
          <w:p w14:paraId="2F2C5EE9"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bottom w:val="nil"/>
              <w:right w:val="nil"/>
            </w:tcBorders>
          </w:tcPr>
          <w:p w14:paraId="5441DB6C" w14:textId="77777777" w:rsidR="00035321" w:rsidRDefault="00035321">
            <w:pPr>
              <w:tabs>
                <w:tab w:val="left" w:pos="567"/>
              </w:tabs>
              <w:suppressAutoHyphens/>
              <w:jc w:val="both"/>
              <w:rPr>
                <w:rFonts w:ascii="Trebuchet MS" w:hAnsi="Trebuchet MS"/>
                <w:spacing w:val="-2"/>
                <w:sz w:val="22"/>
                <w:szCs w:val="22"/>
              </w:rPr>
            </w:pPr>
          </w:p>
        </w:tc>
        <w:tc>
          <w:tcPr>
            <w:tcW w:w="546" w:type="dxa"/>
            <w:tcBorders>
              <w:top w:val="nil"/>
              <w:left w:val="nil"/>
              <w:bottom w:val="nil"/>
              <w:right w:val="nil"/>
            </w:tcBorders>
          </w:tcPr>
          <w:p w14:paraId="7D8BA2B6"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70EE1035" w14:textId="77777777" w:rsidR="00035321" w:rsidRDefault="00035321">
            <w:pPr>
              <w:tabs>
                <w:tab w:val="left" w:pos="567"/>
              </w:tabs>
              <w:suppressAutoHyphens/>
              <w:jc w:val="both"/>
              <w:rPr>
                <w:rFonts w:ascii="Trebuchet MS" w:hAnsi="Trebuchet MS"/>
                <w:spacing w:val="-2"/>
                <w:sz w:val="22"/>
                <w:szCs w:val="22"/>
              </w:rPr>
            </w:pPr>
          </w:p>
        </w:tc>
        <w:tc>
          <w:tcPr>
            <w:tcW w:w="765" w:type="dxa"/>
            <w:tcBorders>
              <w:top w:val="nil"/>
              <w:left w:val="nil"/>
              <w:bottom w:val="nil"/>
              <w:right w:val="nil"/>
            </w:tcBorders>
          </w:tcPr>
          <w:p w14:paraId="77F0B743"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68B388D6"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tcBorders>
          </w:tcPr>
          <w:p w14:paraId="4A95718D" w14:textId="77777777" w:rsidR="00035321" w:rsidRDefault="00035321">
            <w:pPr>
              <w:tabs>
                <w:tab w:val="left" w:pos="567"/>
              </w:tabs>
              <w:suppressAutoHyphens/>
              <w:jc w:val="both"/>
              <w:rPr>
                <w:rFonts w:ascii="Trebuchet MS" w:hAnsi="Trebuchet MS"/>
                <w:spacing w:val="-2"/>
                <w:sz w:val="22"/>
                <w:szCs w:val="22"/>
              </w:rPr>
            </w:pPr>
          </w:p>
        </w:tc>
      </w:tr>
      <w:tr w:rsidR="00035321" w14:paraId="511D6516" w14:textId="77777777">
        <w:tc>
          <w:tcPr>
            <w:tcW w:w="244" w:type="dxa"/>
            <w:tcBorders>
              <w:top w:val="nil"/>
              <w:bottom w:val="nil"/>
              <w:right w:val="nil"/>
            </w:tcBorders>
          </w:tcPr>
          <w:p w14:paraId="36F8A221"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7B70969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$MM</w:t>
            </w:r>
          </w:p>
        </w:tc>
        <w:tc>
          <w:tcPr>
            <w:tcW w:w="644" w:type="dxa"/>
            <w:tcBorders>
              <w:top w:val="nil"/>
              <w:bottom w:val="nil"/>
              <w:right w:val="nil"/>
            </w:tcBorders>
          </w:tcPr>
          <w:p w14:paraId="294F01F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100</w:t>
            </w:r>
          </w:p>
        </w:tc>
        <w:tc>
          <w:tcPr>
            <w:tcW w:w="739" w:type="dxa"/>
            <w:tcBorders>
              <w:top w:val="nil"/>
              <w:left w:val="nil"/>
              <w:bottom w:val="nil"/>
              <w:right w:val="nil"/>
            </w:tcBorders>
          </w:tcPr>
          <w:p w14:paraId="570A4C99"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bottom w:val="nil"/>
              <w:right w:val="nil"/>
            </w:tcBorders>
          </w:tcPr>
          <w:p w14:paraId="41295F73"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right w:val="nil"/>
            </w:tcBorders>
          </w:tcPr>
          <w:p w14:paraId="6B3F9EC2" w14:textId="77777777" w:rsidR="00035321" w:rsidRDefault="00035321">
            <w:pPr>
              <w:tabs>
                <w:tab w:val="left" w:pos="567"/>
              </w:tabs>
              <w:suppressAutoHyphens/>
              <w:jc w:val="both"/>
              <w:rPr>
                <w:rFonts w:ascii="Trebuchet MS" w:hAnsi="Trebuchet MS"/>
                <w:spacing w:val="-2"/>
                <w:sz w:val="22"/>
                <w:szCs w:val="22"/>
              </w:rPr>
            </w:pPr>
          </w:p>
        </w:tc>
        <w:tc>
          <w:tcPr>
            <w:tcW w:w="648" w:type="dxa"/>
            <w:tcBorders>
              <w:top w:val="nil"/>
              <w:left w:val="nil"/>
              <w:bottom w:val="nil"/>
              <w:right w:val="nil"/>
            </w:tcBorders>
          </w:tcPr>
          <w:p w14:paraId="02BA6C78" w14:textId="77777777" w:rsidR="00035321" w:rsidRDefault="00035321">
            <w:pPr>
              <w:tabs>
                <w:tab w:val="left" w:pos="567"/>
              </w:tabs>
              <w:suppressAutoHyphens/>
              <w:jc w:val="both"/>
              <w:rPr>
                <w:rFonts w:ascii="Trebuchet MS" w:hAnsi="Trebuchet MS"/>
                <w:spacing w:val="-2"/>
                <w:sz w:val="22"/>
                <w:szCs w:val="22"/>
              </w:rPr>
            </w:pPr>
          </w:p>
        </w:tc>
        <w:tc>
          <w:tcPr>
            <w:tcW w:w="672" w:type="dxa"/>
            <w:tcBorders>
              <w:top w:val="nil"/>
              <w:left w:val="nil"/>
              <w:bottom w:val="nil"/>
              <w:right w:val="nil"/>
            </w:tcBorders>
          </w:tcPr>
          <w:p w14:paraId="44DFF1F7"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bottom w:val="nil"/>
              <w:right w:val="nil"/>
            </w:tcBorders>
          </w:tcPr>
          <w:p w14:paraId="5E525750" w14:textId="77777777" w:rsidR="00035321" w:rsidRDefault="00035321">
            <w:pPr>
              <w:tabs>
                <w:tab w:val="left" w:pos="567"/>
              </w:tabs>
              <w:suppressAutoHyphens/>
              <w:jc w:val="both"/>
              <w:rPr>
                <w:rFonts w:ascii="Trebuchet MS" w:hAnsi="Trebuchet MS"/>
                <w:spacing w:val="-2"/>
                <w:sz w:val="22"/>
                <w:szCs w:val="22"/>
              </w:rPr>
            </w:pPr>
          </w:p>
        </w:tc>
        <w:tc>
          <w:tcPr>
            <w:tcW w:w="546" w:type="dxa"/>
            <w:tcBorders>
              <w:top w:val="nil"/>
              <w:left w:val="nil"/>
              <w:bottom w:val="nil"/>
              <w:right w:val="nil"/>
            </w:tcBorders>
          </w:tcPr>
          <w:p w14:paraId="17EC8CF4"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68E82DE7" w14:textId="77777777" w:rsidR="00035321" w:rsidRDefault="00035321">
            <w:pPr>
              <w:tabs>
                <w:tab w:val="left" w:pos="567"/>
              </w:tabs>
              <w:suppressAutoHyphens/>
              <w:jc w:val="both"/>
              <w:rPr>
                <w:rFonts w:ascii="Trebuchet MS" w:hAnsi="Trebuchet MS"/>
                <w:spacing w:val="-2"/>
                <w:sz w:val="22"/>
                <w:szCs w:val="22"/>
              </w:rPr>
            </w:pPr>
          </w:p>
        </w:tc>
        <w:tc>
          <w:tcPr>
            <w:tcW w:w="765" w:type="dxa"/>
            <w:tcBorders>
              <w:top w:val="nil"/>
              <w:left w:val="nil"/>
              <w:bottom w:val="nil"/>
              <w:right w:val="nil"/>
            </w:tcBorders>
          </w:tcPr>
          <w:p w14:paraId="2E35D8C7"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62CA064F"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tcBorders>
          </w:tcPr>
          <w:p w14:paraId="7B60F17E" w14:textId="77777777" w:rsidR="00035321" w:rsidRDefault="00035321">
            <w:pPr>
              <w:tabs>
                <w:tab w:val="left" w:pos="567"/>
              </w:tabs>
              <w:suppressAutoHyphens/>
              <w:jc w:val="both"/>
              <w:rPr>
                <w:rFonts w:ascii="Trebuchet MS" w:hAnsi="Trebuchet MS"/>
                <w:spacing w:val="-2"/>
                <w:sz w:val="22"/>
                <w:szCs w:val="22"/>
              </w:rPr>
            </w:pPr>
          </w:p>
        </w:tc>
      </w:tr>
      <w:tr w:rsidR="00035321" w14:paraId="18E74C19" w14:textId="77777777">
        <w:tc>
          <w:tcPr>
            <w:tcW w:w="244" w:type="dxa"/>
            <w:tcBorders>
              <w:top w:val="nil"/>
              <w:bottom w:val="nil"/>
              <w:right w:val="nil"/>
            </w:tcBorders>
          </w:tcPr>
          <w:p w14:paraId="6FBBCFA3"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13198778"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556EC5C2" w14:textId="77777777" w:rsidR="00035321" w:rsidRDefault="00035321">
            <w:pPr>
              <w:tabs>
                <w:tab w:val="left" w:pos="567"/>
              </w:tabs>
              <w:suppressAutoHyphens/>
              <w:jc w:val="both"/>
              <w:rPr>
                <w:rFonts w:ascii="Trebuchet MS" w:hAnsi="Trebuchet MS"/>
                <w:spacing w:val="-2"/>
                <w:sz w:val="22"/>
                <w:szCs w:val="22"/>
              </w:rPr>
            </w:pPr>
          </w:p>
        </w:tc>
        <w:tc>
          <w:tcPr>
            <w:tcW w:w="739" w:type="dxa"/>
            <w:tcBorders>
              <w:top w:val="nil"/>
              <w:left w:val="nil"/>
              <w:bottom w:val="nil"/>
              <w:right w:val="nil"/>
            </w:tcBorders>
          </w:tcPr>
          <w:p w14:paraId="15A5820A"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bottom w:val="nil"/>
              <w:right w:val="nil"/>
            </w:tcBorders>
          </w:tcPr>
          <w:p w14:paraId="097A75F4"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right w:val="nil"/>
            </w:tcBorders>
          </w:tcPr>
          <w:p w14:paraId="3A0BCD95" w14:textId="77777777" w:rsidR="00035321" w:rsidRDefault="00035321">
            <w:pPr>
              <w:tabs>
                <w:tab w:val="left" w:pos="567"/>
              </w:tabs>
              <w:suppressAutoHyphens/>
              <w:jc w:val="both"/>
              <w:rPr>
                <w:rFonts w:ascii="Trebuchet MS" w:hAnsi="Trebuchet MS"/>
                <w:spacing w:val="-2"/>
                <w:sz w:val="22"/>
                <w:szCs w:val="22"/>
              </w:rPr>
            </w:pPr>
          </w:p>
        </w:tc>
        <w:tc>
          <w:tcPr>
            <w:tcW w:w="648" w:type="dxa"/>
            <w:tcBorders>
              <w:top w:val="nil"/>
              <w:left w:val="nil"/>
              <w:bottom w:val="nil"/>
              <w:right w:val="nil"/>
            </w:tcBorders>
          </w:tcPr>
          <w:p w14:paraId="71DAB2F4" w14:textId="77777777" w:rsidR="00035321" w:rsidRDefault="00035321">
            <w:pPr>
              <w:tabs>
                <w:tab w:val="left" w:pos="567"/>
              </w:tabs>
              <w:suppressAutoHyphens/>
              <w:jc w:val="both"/>
              <w:rPr>
                <w:rFonts w:ascii="Trebuchet MS" w:hAnsi="Trebuchet MS"/>
                <w:spacing w:val="-2"/>
                <w:sz w:val="22"/>
                <w:szCs w:val="22"/>
              </w:rPr>
            </w:pPr>
          </w:p>
        </w:tc>
        <w:tc>
          <w:tcPr>
            <w:tcW w:w="672" w:type="dxa"/>
            <w:tcBorders>
              <w:top w:val="nil"/>
              <w:left w:val="nil"/>
              <w:bottom w:val="nil"/>
              <w:right w:val="nil"/>
            </w:tcBorders>
          </w:tcPr>
          <w:p w14:paraId="6E103512"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bottom w:val="nil"/>
              <w:right w:val="nil"/>
            </w:tcBorders>
          </w:tcPr>
          <w:p w14:paraId="7ED0EC3F" w14:textId="77777777" w:rsidR="00035321" w:rsidRDefault="00035321">
            <w:pPr>
              <w:tabs>
                <w:tab w:val="left" w:pos="567"/>
              </w:tabs>
              <w:suppressAutoHyphens/>
              <w:jc w:val="both"/>
              <w:rPr>
                <w:rFonts w:ascii="Trebuchet MS" w:hAnsi="Trebuchet MS"/>
                <w:spacing w:val="-2"/>
                <w:sz w:val="22"/>
                <w:szCs w:val="22"/>
              </w:rPr>
            </w:pPr>
          </w:p>
        </w:tc>
        <w:tc>
          <w:tcPr>
            <w:tcW w:w="546" w:type="dxa"/>
            <w:tcBorders>
              <w:top w:val="nil"/>
              <w:left w:val="nil"/>
              <w:bottom w:val="nil"/>
              <w:right w:val="nil"/>
            </w:tcBorders>
          </w:tcPr>
          <w:p w14:paraId="30041EB4"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291AB5EF" w14:textId="77777777" w:rsidR="00035321" w:rsidRDefault="00035321">
            <w:pPr>
              <w:tabs>
                <w:tab w:val="left" w:pos="567"/>
              </w:tabs>
              <w:suppressAutoHyphens/>
              <w:jc w:val="both"/>
              <w:rPr>
                <w:rFonts w:ascii="Trebuchet MS" w:hAnsi="Trebuchet MS"/>
                <w:spacing w:val="-2"/>
                <w:sz w:val="22"/>
                <w:szCs w:val="22"/>
              </w:rPr>
            </w:pPr>
          </w:p>
        </w:tc>
        <w:tc>
          <w:tcPr>
            <w:tcW w:w="765" w:type="dxa"/>
            <w:tcBorders>
              <w:top w:val="nil"/>
              <w:left w:val="nil"/>
              <w:bottom w:val="nil"/>
              <w:right w:val="nil"/>
            </w:tcBorders>
          </w:tcPr>
          <w:p w14:paraId="00C263CD"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3C7B5802"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tcBorders>
          </w:tcPr>
          <w:p w14:paraId="62EC28D5" w14:textId="77777777" w:rsidR="00035321" w:rsidRDefault="00035321">
            <w:pPr>
              <w:tabs>
                <w:tab w:val="left" w:pos="567"/>
              </w:tabs>
              <w:suppressAutoHyphens/>
              <w:jc w:val="both"/>
              <w:rPr>
                <w:rFonts w:ascii="Trebuchet MS" w:hAnsi="Trebuchet MS"/>
                <w:spacing w:val="-2"/>
                <w:sz w:val="22"/>
                <w:szCs w:val="22"/>
              </w:rPr>
            </w:pPr>
          </w:p>
        </w:tc>
      </w:tr>
      <w:tr w:rsidR="00035321" w14:paraId="5C1A01BE" w14:textId="77777777">
        <w:tc>
          <w:tcPr>
            <w:tcW w:w="244" w:type="dxa"/>
            <w:tcBorders>
              <w:top w:val="nil"/>
              <w:bottom w:val="nil"/>
              <w:right w:val="nil"/>
            </w:tcBorders>
          </w:tcPr>
          <w:p w14:paraId="7C5F10F4"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661A517B"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1AB4CAC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80</w:t>
            </w:r>
          </w:p>
        </w:tc>
        <w:tc>
          <w:tcPr>
            <w:tcW w:w="739" w:type="dxa"/>
            <w:tcBorders>
              <w:top w:val="nil"/>
              <w:left w:val="nil"/>
              <w:bottom w:val="nil"/>
              <w:right w:val="nil"/>
            </w:tcBorders>
          </w:tcPr>
          <w:p w14:paraId="24D502A0" w14:textId="77777777" w:rsidR="00035321" w:rsidRDefault="00035321">
            <w:pPr>
              <w:tabs>
                <w:tab w:val="left" w:pos="567"/>
              </w:tabs>
              <w:suppressAutoHyphens/>
              <w:jc w:val="both"/>
              <w:rPr>
                <w:rFonts w:ascii="Trebuchet MS" w:hAnsi="Trebuchet MS"/>
                <w:spacing w:val="-2"/>
                <w:sz w:val="22"/>
                <w:szCs w:val="22"/>
              </w:rPr>
            </w:pPr>
          </w:p>
        </w:tc>
        <w:tc>
          <w:tcPr>
            <w:tcW w:w="2023" w:type="dxa"/>
            <w:gridSpan w:val="3"/>
            <w:tcBorders>
              <w:top w:val="nil"/>
              <w:left w:val="nil"/>
              <w:bottom w:val="nil"/>
              <w:right w:val="nil"/>
            </w:tcBorders>
          </w:tcPr>
          <w:p w14:paraId="1AD27A0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Project 2 (gas)</w:t>
            </w:r>
          </w:p>
        </w:tc>
        <w:tc>
          <w:tcPr>
            <w:tcW w:w="672" w:type="dxa"/>
            <w:tcBorders>
              <w:top w:val="nil"/>
              <w:left w:val="nil"/>
              <w:bottom w:val="nil"/>
              <w:right w:val="nil"/>
            </w:tcBorders>
          </w:tcPr>
          <w:p w14:paraId="17A070CE"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bottom w:val="nil"/>
              <w:right w:val="nil"/>
            </w:tcBorders>
          </w:tcPr>
          <w:p w14:paraId="011457E5" w14:textId="77777777" w:rsidR="00035321" w:rsidRDefault="00035321">
            <w:pPr>
              <w:tabs>
                <w:tab w:val="left" w:pos="567"/>
              </w:tabs>
              <w:suppressAutoHyphens/>
              <w:jc w:val="both"/>
              <w:rPr>
                <w:rFonts w:ascii="Trebuchet MS" w:hAnsi="Trebuchet MS"/>
                <w:spacing w:val="-2"/>
                <w:sz w:val="22"/>
                <w:szCs w:val="22"/>
              </w:rPr>
            </w:pPr>
          </w:p>
        </w:tc>
        <w:tc>
          <w:tcPr>
            <w:tcW w:w="546" w:type="dxa"/>
            <w:tcBorders>
              <w:top w:val="nil"/>
              <w:left w:val="nil"/>
              <w:bottom w:val="nil"/>
              <w:right w:val="nil"/>
            </w:tcBorders>
          </w:tcPr>
          <w:p w14:paraId="047CA37E"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3C98CE33" w14:textId="77777777" w:rsidR="00035321" w:rsidRDefault="00035321">
            <w:pPr>
              <w:tabs>
                <w:tab w:val="left" w:pos="567"/>
              </w:tabs>
              <w:suppressAutoHyphens/>
              <w:jc w:val="both"/>
              <w:rPr>
                <w:rFonts w:ascii="Trebuchet MS" w:hAnsi="Trebuchet MS"/>
                <w:spacing w:val="-2"/>
                <w:sz w:val="22"/>
                <w:szCs w:val="22"/>
              </w:rPr>
            </w:pPr>
          </w:p>
        </w:tc>
        <w:tc>
          <w:tcPr>
            <w:tcW w:w="765" w:type="dxa"/>
            <w:tcBorders>
              <w:top w:val="nil"/>
              <w:left w:val="nil"/>
              <w:bottom w:val="nil"/>
              <w:right w:val="nil"/>
            </w:tcBorders>
          </w:tcPr>
          <w:p w14:paraId="4D2B4D0E"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1137FA77"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tcBorders>
          </w:tcPr>
          <w:p w14:paraId="2B905BAF" w14:textId="77777777" w:rsidR="00035321" w:rsidRDefault="00035321">
            <w:pPr>
              <w:tabs>
                <w:tab w:val="left" w:pos="567"/>
              </w:tabs>
              <w:suppressAutoHyphens/>
              <w:jc w:val="both"/>
              <w:rPr>
                <w:rFonts w:ascii="Trebuchet MS" w:hAnsi="Trebuchet MS"/>
                <w:spacing w:val="-2"/>
                <w:sz w:val="22"/>
                <w:szCs w:val="22"/>
              </w:rPr>
            </w:pPr>
          </w:p>
        </w:tc>
      </w:tr>
      <w:tr w:rsidR="00035321" w14:paraId="477E121F" w14:textId="77777777">
        <w:tc>
          <w:tcPr>
            <w:tcW w:w="244" w:type="dxa"/>
            <w:tcBorders>
              <w:top w:val="nil"/>
              <w:bottom w:val="nil"/>
              <w:right w:val="nil"/>
            </w:tcBorders>
          </w:tcPr>
          <w:p w14:paraId="6CC1C690"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60EB7BC5"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44F81F57" w14:textId="77777777" w:rsidR="00035321" w:rsidRDefault="00035321">
            <w:pPr>
              <w:tabs>
                <w:tab w:val="left" w:pos="567"/>
              </w:tabs>
              <w:suppressAutoHyphens/>
              <w:jc w:val="both"/>
              <w:rPr>
                <w:rFonts w:ascii="Trebuchet MS" w:hAnsi="Trebuchet MS"/>
                <w:spacing w:val="-2"/>
                <w:sz w:val="22"/>
                <w:szCs w:val="22"/>
              </w:rPr>
            </w:pPr>
          </w:p>
        </w:tc>
        <w:tc>
          <w:tcPr>
            <w:tcW w:w="739" w:type="dxa"/>
            <w:tcBorders>
              <w:top w:val="nil"/>
              <w:left w:val="nil"/>
              <w:bottom w:val="nil"/>
              <w:right w:val="nil"/>
            </w:tcBorders>
          </w:tcPr>
          <w:p w14:paraId="7DD72039"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bottom w:val="nil"/>
              <w:right w:val="nil"/>
            </w:tcBorders>
          </w:tcPr>
          <w:p w14:paraId="40FC1FD2"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right w:val="nil"/>
            </w:tcBorders>
          </w:tcPr>
          <w:p w14:paraId="235D9189" w14:textId="77777777" w:rsidR="00035321" w:rsidRDefault="00035321">
            <w:pPr>
              <w:tabs>
                <w:tab w:val="left" w:pos="567"/>
              </w:tabs>
              <w:suppressAutoHyphens/>
              <w:jc w:val="both"/>
              <w:rPr>
                <w:rFonts w:ascii="Trebuchet MS" w:hAnsi="Trebuchet MS"/>
                <w:spacing w:val="-2"/>
                <w:sz w:val="22"/>
                <w:szCs w:val="22"/>
              </w:rPr>
            </w:pPr>
          </w:p>
        </w:tc>
        <w:tc>
          <w:tcPr>
            <w:tcW w:w="648" w:type="dxa"/>
            <w:tcBorders>
              <w:top w:val="nil"/>
              <w:left w:val="nil"/>
              <w:bottom w:val="nil"/>
              <w:right w:val="nil"/>
            </w:tcBorders>
          </w:tcPr>
          <w:p w14:paraId="57A4EADE" w14:textId="77777777" w:rsidR="00035321" w:rsidRDefault="00035321">
            <w:pPr>
              <w:tabs>
                <w:tab w:val="left" w:pos="567"/>
              </w:tabs>
              <w:suppressAutoHyphens/>
              <w:jc w:val="both"/>
              <w:rPr>
                <w:rFonts w:ascii="Trebuchet MS" w:hAnsi="Trebuchet MS"/>
                <w:spacing w:val="-2"/>
                <w:sz w:val="22"/>
                <w:szCs w:val="22"/>
              </w:rPr>
            </w:pPr>
          </w:p>
        </w:tc>
        <w:tc>
          <w:tcPr>
            <w:tcW w:w="672" w:type="dxa"/>
            <w:tcBorders>
              <w:top w:val="nil"/>
              <w:left w:val="nil"/>
              <w:bottom w:val="nil"/>
              <w:right w:val="nil"/>
            </w:tcBorders>
          </w:tcPr>
          <w:p w14:paraId="6CD32608"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bottom w:val="nil"/>
              <w:right w:val="nil"/>
            </w:tcBorders>
          </w:tcPr>
          <w:p w14:paraId="7B66E382" w14:textId="77777777" w:rsidR="00035321" w:rsidRDefault="00035321">
            <w:pPr>
              <w:tabs>
                <w:tab w:val="left" w:pos="567"/>
              </w:tabs>
              <w:suppressAutoHyphens/>
              <w:jc w:val="both"/>
              <w:rPr>
                <w:rFonts w:ascii="Trebuchet MS" w:hAnsi="Trebuchet MS"/>
                <w:spacing w:val="-2"/>
                <w:sz w:val="22"/>
                <w:szCs w:val="22"/>
              </w:rPr>
            </w:pPr>
          </w:p>
        </w:tc>
        <w:tc>
          <w:tcPr>
            <w:tcW w:w="546" w:type="dxa"/>
            <w:tcBorders>
              <w:top w:val="nil"/>
              <w:left w:val="nil"/>
              <w:bottom w:val="nil"/>
              <w:right w:val="nil"/>
            </w:tcBorders>
          </w:tcPr>
          <w:p w14:paraId="3532F3EE"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7EC4B51E" w14:textId="77777777" w:rsidR="00035321" w:rsidRDefault="00035321">
            <w:pPr>
              <w:tabs>
                <w:tab w:val="left" w:pos="567"/>
              </w:tabs>
              <w:suppressAutoHyphens/>
              <w:jc w:val="both"/>
              <w:rPr>
                <w:rFonts w:ascii="Trebuchet MS" w:hAnsi="Trebuchet MS"/>
                <w:spacing w:val="-2"/>
                <w:sz w:val="22"/>
                <w:szCs w:val="22"/>
              </w:rPr>
            </w:pPr>
          </w:p>
        </w:tc>
        <w:tc>
          <w:tcPr>
            <w:tcW w:w="765" w:type="dxa"/>
            <w:tcBorders>
              <w:top w:val="nil"/>
              <w:left w:val="nil"/>
              <w:bottom w:val="nil"/>
              <w:right w:val="nil"/>
            </w:tcBorders>
          </w:tcPr>
          <w:p w14:paraId="5B6540EC"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567895D8"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tcBorders>
          </w:tcPr>
          <w:p w14:paraId="6B195FD3" w14:textId="77777777" w:rsidR="00035321" w:rsidRDefault="00035321">
            <w:pPr>
              <w:tabs>
                <w:tab w:val="left" w:pos="567"/>
              </w:tabs>
              <w:suppressAutoHyphens/>
              <w:jc w:val="both"/>
              <w:rPr>
                <w:rFonts w:ascii="Trebuchet MS" w:hAnsi="Trebuchet MS"/>
                <w:spacing w:val="-2"/>
                <w:sz w:val="22"/>
                <w:szCs w:val="22"/>
              </w:rPr>
            </w:pPr>
          </w:p>
        </w:tc>
      </w:tr>
      <w:tr w:rsidR="00035321" w14:paraId="1769EB50" w14:textId="77777777">
        <w:tc>
          <w:tcPr>
            <w:tcW w:w="244" w:type="dxa"/>
            <w:tcBorders>
              <w:top w:val="nil"/>
              <w:bottom w:val="nil"/>
              <w:right w:val="nil"/>
            </w:tcBorders>
          </w:tcPr>
          <w:p w14:paraId="4A89FB77"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2A80D3A8"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2B449C3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60</w:t>
            </w:r>
          </w:p>
        </w:tc>
        <w:tc>
          <w:tcPr>
            <w:tcW w:w="739" w:type="dxa"/>
            <w:tcBorders>
              <w:top w:val="nil"/>
              <w:left w:val="nil"/>
              <w:bottom w:val="nil"/>
              <w:right w:val="nil"/>
            </w:tcBorders>
          </w:tcPr>
          <w:p w14:paraId="0228B435"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bottom w:val="nil"/>
              <w:right w:val="nil"/>
            </w:tcBorders>
          </w:tcPr>
          <w:p w14:paraId="6E9615C4"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right w:val="nil"/>
            </w:tcBorders>
          </w:tcPr>
          <w:p w14:paraId="0ECDE91C" w14:textId="77777777" w:rsidR="00035321" w:rsidRDefault="00035321">
            <w:pPr>
              <w:tabs>
                <w:tab w:val="left" w:pos="567"/>
              </w:tabs>
              <w:suppressAutoHyphens/>
              <w:jc w:val="both"/>
              <w:rPr>
                <w:rFonts w:ascii="Trebuchet MS" w:hAnsi="Trebuchet MS"/>
                <w:spacing w:val="-2"/>
                <w:sz w:val="22"/>
                <w:szCs w:val="22"/>
              </w:rPr>
            </w:pPr>
          </w:p>
        </w:tc>
        <w:tc>
          <w:tcPr>
            <w:tcW w:w="648" w:type="dxa"/>
            <w:tcBorders>
              <w:top w:val="nil"/>
              <w:left w:val="nil"/>
              <w:bottom w:val="nil"/>
              <w:right w:val="nil"/>
            </w:tcBorders>
          </w:tcPr>
          <w:p w14:paraId="0C7486C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64896" behindDoc="0" locked="0" layoutInCell="1" allowOverlap="1" wp14:anchorId="03CADD1A" wp14:editId="1890DE67">
                      <wp:simplePos x="0" y="0"/>
                      <wp:positionH relativeFrom="column">
                        <wp:posOffset>132715</wp:posOffset>
                      </wp:positionH>
                      <wp:positionV relativeFrom="paragraph">
                        <wp:posOffset>125730</wp:posOffset>
                      </wp:positionV>
                      <wp:extent cx="228600" cy="342900"/>
                      <wp:effectExtent l="0" t="0" r="0" b="0"/>
                      <wp:wrapNone/>
                      <wp:docPr id="3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218AD" id="Line 78"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5pt,9.9pt" to="28.4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">
                      <v:stroke endarrow="block"/>
                    </v:line>
                  </w:pict>
                </mc:Fallback>
              </mc:AlternateContent>
            </w:r>
          </w:p>
        </w:tc>
        <w:tc>
          <w:tcPr>
            <w:tcW w:w="2931" w:type="dxa"/>
            <w:gridSpan w:val="4"/>
            <w:tcBorders>
              <w:top w:val="nil"/>
              <w:left w:val="nil"/>
              <w:bottom w:val="nil"/>
              <w:right w:val="nil"/>
            </w:tcBorders>
          </w:tcPr>
          <w:p w14:paraId="6D625AB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 1 = $29.5MM</w:t>
            </w:r>
          </w:p>
        </w:tc>
        <w:tc>
          <w:tcPr>
            <w:tcW w:w="765" w:type="dxa"/>
            <w:tcBorders>
              <w:top w:val="nil"/>
              <w:left w:val="nil"/>
              <w:bottom w:val="nil"/>
              <w:right w:val="nil"/>
            </w:tcBorders>
          </w:tcPr>
          <w:p w14:paraId="713E74E5"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04175661"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tcBorders>
          </w:tcPr>
          <w:p w14:paraId="0E596AFC" w14:textId="77777777" w:rsidR="00035321" w:rsidRDefault="00035321">
            <w:pPr>
              <w:tabs>
                <w:tab w:val="left" w:pos="567"/>
              </w:tabs>
              <w:suppressAutoHyphens/>
              <w:jc w:val="both"/>
              <w:rPr>
                <w:rFonts w:ascii="Trebuchet MS" w:hAnsi="Trebuchet MS"/>
                <w:spacing w:val="-2"/>
                <w:sz w:val="22"/>
                <w:szCs w:val="22"/>
              </w:rPr>
            </w:pPr>
          </w:p>
        </w:tc>
      </w:tr>
      <w:tr w:rsidR="00035321" w14:paraId="5352614F" w14:textId="77777777">
        <w:tc>
          <w:tcPr>
            <w:tcW w:w="244" w:type="dxa"/>
            <w:tcBorders>
              <w:top w:val="nil"/>
              <w:bottom w:val="nil"/>
              <w:right w:val="nil"/>
            </w:tcBorders>
          </w:tcPr>
          <w:p w14:paraId="55752484"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0A06CE99"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4230739C" w14:textId="77777777" w:rsidR="00035321" w:rsidRDefault="00413271">
            <w:pPr>
              <w:tabs>
                <w:tab w:val="left" w:pos="567"/>
              </w:tabs>
              <w:suppressAutoHyphens/>
              <w:jc w:val="both"/>
              <w:rPr>
                <w:rFonts w:ascii="Trebuchet MS" w:hAnsi="Trebuchet MS"/>
                <w:color w:val="000000"/>
                <w:spacing w:val="-2"/>
                <w:sz w:val="22"/>
                <w:szCs w:val="22"/>
              </w:rPr>
            </w:pPr>
            <w:r>
              <w:rPr>
                <w:rFonts w:ascii="Trebuchet MS" w:hAnsi="Trebuchet MS"/>
                <w:noProof/>
                <w:color w:val="000000"/>
                <w:spacing w:val="-2"/>
                <w:sz w:val="22"/>
                <w:szCs w:val="22"/>
                <w:lang w:val="en-GB" w:eastAsia="en-GB"/>
              </w:rPr>
              <mc:AlternateContent>
                <mc:Choice Requires="wps">
                  <w:drawing>
                    <wp:anchor distT="0" distB="0" distL="114300" distR="114300" simplePos="0" relativeHeight="251662848" behindDoc="0" locked="0" layoutInCell="1" allowOverlap="1" wp14:anchorId="08B0D27D" wp14:editId="0287BA50">
                      <wp:simplePos x="0" y="0"/>
                      <wp:positionH relativeFrom="column">
                        <wp:posOffset>-56515</wp:posOffset>
                      </wp:positionH>
                      <wp:positionV relativeFrom="paragraph">
                        <wp:posOffset>80010</wp:posOffset>
                      </wp:positionV>
                      <wp:extent cx="4457700" cy="914400"/>
                      <wp:effectExtent l="0" t="0" r="0" b="0"/>
                      <wp:wrapNone/>
                      <wp:docPr id="31"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57700" cy="914400"/>
                              </a:xfrm>
                              <a:custGeom>
                                <a:avLst/>
                                <a:gdLst>
                                  <a:gd name="T0" fmla="*/ 0 w 7020"/>
                                  <a:gd name="T1" fmla="*/ 0 h 1440"/>
                                  <a:gd name="T2" fmla="*/ 2880 w 7020"/>
                                  <a:gd name="T3" fmla="*/ 900 h 1440"/>
                                  <a:gd name="T4" fmla="*/ 5580 w 7020"/>
                                  <a:gd name="T5" fmla="*/ 1260 h 1440"/>
                                  <a:gd name="T6" fmla="*/ 7020 w 7020"/>
                                  <a:gd name="T7" fmla="*/ 1440 h 1440"/>
                                </a:gdLst>
                                <a:ahLst/>
                                <a:cxnLst>
                                  <a:cxn ang="0">
                                    <a:pos x="T0" y="T1"/>
                                  </a:cxn>
                                  <a:cxn ang="0">
                                    <a:pos x="T2" y="T3"/>
                                  </a:cxn>
                                  <a:cxn ang="0">
                                    <a:pos x="T4" y="T5"/>
                                  </a:cxn>
                                  <a:cxn ang="0">
                                    <a:pos x="T6" y="T7"/>
                                  </a:cxn>
                                </a:cxnLst>
                                <a:rect l="0" t="0" r="r" b="b"/>
                                <a:pathLst>
                                  <a:path w="7020" h="1440">
                                    <a:moveTo>
                                      <a:pt x="0" y="0"/>
                                    </a:moveTo>
                                    <a:lnTo>
                                      <a:pt x="2880" y="900"/>
                                    </a:lnTo>
                                    <a:lnTo>
                                      <a:pt x="5580" y="1260"/>
                                    </a:lnTo>
                                    <a:lnTo>
                                      <a:pt x="7020" y="1440"/>
                                    </a:ln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E3D1139" id="Freeform 76"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45pt,6.3pt,139.55pt,51.3pt,274.55pt,69.3pt,346.55pt,78.3pt" coordsize="702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" filled="f">
                      <v:stroke dashstyle="dash"/>
                      <v:path arrowok="t" o:connecttype="custom" o:connectlocs="0,0;1828800,571500;3543300,800100;4457700,914400" o:connectangles="0,0,0,0"/>
                    </v:polyline>
                  </w:pict>
                </mc:Fallback>
              </mc:AlternateContent>
            </w:r>
          </w:p>
        </w:tc>
        <w:tc>
          <w:tcPr>
            <w:tcW w:w="739" w:type="dxa"/>
            <w:tcBorders>
              <w:top w:val="nil"/>
              <w:left w:val="nil"/>
              <w:bottom w:val="nil"/>
              <w:right w:val="nil"/>
            </w:tcBorders>
          </w:tcPr>
          <w:p w14:paraId="57D01212" w14:textId="77777777" w:rsidR="00035321" w:rsidRDefault="00035321">
            <w:pPr>
              <w:tabs>
                <w:tab w:val="left" w:pos="567"/>
              </w:tabs>
              <w:suppressAutoHyphens/>
              <w:jc w:val="both"/>
              <w:rPr>
                <w:rFonts w:ascii="Trebuchet MS" w:hAnsi="Trebuchet MS"/>
                <w:color w:val="000000"/>
                <w:spacing w:val="-2"/>
                <w:sz w:val="22"/>
                <w:szCs w:val="22"/>
              </w:rPr>
            </w:pPr>
          </w:p>
        </w:tc>
        <w:tc>
          <w:tcPr>
            <w:tcW w:w="828" w:type="dxa"/>
            <w:tcBorders>
              <w:top w:val="nil"/>
              <w:left w:val="nil"/>
              <w:bottom w:val="nil"/>
              <w:right w:val="nil"/>
            </w:tcBorders>
          </w:tcPr>
          <w:p w14:paraId="645213AE"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right w:val="nil"/>
            </w:tcBorders>
          </w:tcPr>
          <w:p w14:paraId="3BC9DD91" w14:textId="77777777" w:rsidR="00035321" w:rsidRDefault="00035321">
            <w:pPr>
              <w:tabs>
                <w:tab w:val="left" w:pos="567"/>
              </w:tabs>
              <w:suppressAutoHyphens/>
              <w:jc w:val="both"/>
              <w:rPr>
                <w:rFonts w:ascii="Trebuchet MS" w:hAnsi="Trebuchet MS"/>
                <w:color w:val="000000"/>
                <w:spacing w:val="-2"/>
                <w:sz w:val="22"/>
                <w:szCs w:val="22"/>
              </w:rPr>
            </w:pPr>
          </w:p>
        </w:tc>
        <w:tc>
          <w:tcPr>
            <w:tcW w:w="648" w:type="dxa"/>
            <w:tcBorders>
              <w:top w:val="nil"/>
              <w:left w:val="nil"/>
              <w:bottom w:val="nil"/>
              <w:right w:val="nil"/>
            </w:tcBorders>
          </w:tcPr>
          <w:p w14:paraId="4A45D7F8" w14:textId="77777777" w:rsidR="00035321" w:rsidRDefault="00035321">
            <w:pPr>
              <w:tabs>
                <w:tab w:val="left" w:pos="567"/>
              </w:tabs>
              <w:suppressAutoHyphens/>
              <w:jc w:val="both"/>
              <w:rPr>
                <w:rFonts w:ascii="Trebuchet MS" w:hAnsi="Trebuchet MS"/>
                <w:color w:val="000000"/>
                <w:spacing w:val="-2"/>
                <w:sz w:val="22"/>
                <w:szCs w:val="22"/>
              </w:rPr>
            </w:pPr>
          </w:p>
        </w:tc>
        <w:tc>
          <w:tcPr>
            <w:tcW w:w="672" w:type="dxa"/>
            <w:tcBorders>
              <w:top w:val="nil"/>
              <w:left w:val="nil"/>
              <w:bottom w:val="nil"/>
              <w:right w:val="nil"/>
            </w:tcBorders>
          </w:tcPr>
          <w:p w14:paraId="747B2C31" w14:textId="77777777" w:rsidR="00035321" w:rsidRDefault="00035321">
            <w:pPr>
              <w:tabs>
                <w:tab w:val="left" w:pos="567"/>
              </w:tabs>
              <w:suppressAutoHyphens/>
              <w:jc w:val="both"/>
              <w:rPr>
                <w:rFonts w:ascii="Trebuchet MS" w:hAnsi="Trebuchet MS"/>
                <w:color w:val="000000"/>
                <w:spacing w:val="-2"/>
                <w:sz w:val="22"/>
                <w:szCs w:val="22"/>
              </w:rPr>
            </w:pPr>
          </w:p>
        </w:tc>
        <w:tc>
          <w:tcPr>
            <w:tcW w:w="1064" w:type="dxa"/>
            <w:tcBorders>
              <w:top w:val="nil"/>
              <w:left w:val="nil"/>
              <w:bottom w:val="nil"/>
              <w:right w:val="nil"/>
            </w:tcBorders>
          </w:tcPr>
          <w:p w14:paraId="345B519B" w14:textId="77777777" w:rsidR="00035321" w:rsidRDefault="00035321">
            <w:pPr>
              <w:tabs>
                <w:tab w:val="left" w:pos="567"/>
              </w:tabs>
              <w:suppressAutoHyphens/>
              <w:jc w:val="both"/>
              <w:rPr>
                <w:rFonts w:ascii="Trebuchet MS" w:hAnsi="Trebuchet MS"/>
                <w:color w:val="000000"/>
                <w:spacing w:val="-2"/>
                <w:sz w:val="22"/>
                <w:szCs w:val="22"/>
              </w:rPr>
            </w:pPr>
          </w:p>
        </w:tc>
        <w:tc>
          <w:tcPr>
            <w:tcW w:w="546" w:type="dxa"/>
            <w:tcBorders>
              <w:top w:val="nil"/>
              <w:left w:val="nil"/>
              <w:bottom w:val="nil"/>
              <w:right w:val="nil"/>
            </w:tcBorders>
          </w:tcPr>
          <w:p w14:paraId="2E568040"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nil"/>
              <w:right w:val="nil"/>
            </w:tcBorders>
          </w:tcPr>
          <w:p w14:paraId="4782E207" w14:textId="77777777" w:rsidR="00035321" w:rsidRDefault="00035321">
            <w:pPr>
              <w:tabs>
                <w:tab w:val="left" w:pos="567"/>
              </w:tabs>
              <w:suppressAutoHyphens/>
              <w:jc w:val="both"/>
              <w:rPr>
                <w:rFonts w:ascii="Trebuchet MS" w:hAnsi="Trebuchet MS"/>
                <w:color w:val="000000"/>
                <w:spacing w:val="-2"/>
                <w:sz w:val="22"/>
                <w:szCs w:val="22"/>
              </w:rPr>
            </w:pPr>
          </w:p>
        </w:tc>
        <w:tc>
          <w:tcPr>
            <w:tcW w:w="765" w:type="dxa"/>
            <w:tcBorders>
              <w:top w:val="nil"/>
              <w:left w:val="nil"/>
              <w:bottom w:val="nil"/>
              <w:right w:val="nil"/>
            </w:tcBorders>
          </w:tcPr>
          <w:p w14:paraId="03260B07"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nil"/>
              <w:right w:val="nil"/>
            </w:tcBorders>
          </w:tcPr>
          <w:p w14:paraId="6581AEE8"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tcBorders>
          </w:tcPr>
          <w:p w14:paraId="3B1FF04C" w14:textId="77777777" w:rsidR="00035321" w:rsidRDefault="00035321">
            <w:pPr>
              <w:tabs>
                <w:tab w:val="left" w:pos="567"/>
              </w:tabs>
              <w:suppressAutoHyphens/>
              <w:jc w:val="both"/>
              <w:rPr>
                <w:rFonts w:ascii="Trebuchet MS" w:hAnsi="Trebuchet MS"/>
                <w:spacing w:val="-2"/>
                <w:sz w:val="22"/>
                <w:szCs w:val="22"/>
              </w:rPr>
            </w:pPr>
          </w:p>
        </w:tc>
      </w:tr>
      <w:tr w:rsidR="00035321" w14:paraId="56EEE0FE" w14:textId="77777777">
        <w:tc>
          <w:tcPr>
            <w:tcW w:w="244" w:type="dxa"/>
            <w:tcBorders>
              <w:top w:val="nil"/>
              <w:bottom w:val="nil"/>
              <w:right w:val="nil"/>
            </w:tcBorders>
          </w:tcPr>
          <w:p w14:paraId="1A6BFB67"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3B9860E1"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5FC975FF" w14:textId="77777777" w:rsidR="00035321" w:rsidRDefault="00413271">
            <w:pPr>
              <w:tabs>
                <w:tab w:val="left" w:pos="567"/>
              </w:tabs>
              <w:suppressAutoHyphens/>
              <w:jc w:val="both"/>
              <w:rPr>
                <w:rFonts w:ascii="Trebuchet MS" w:hAnsi="Trebuchet MS"/>
                <w:color w:val="000000"/>
                <w:spacing w:val="-2"/>
                <w:sz w:val="22"/>
                <w:szCs w:val="22"/>
              </w:rPr>
            </w:pPr>
            <w:r>
              <w:rPr>
                <w:rFonts w:ascii="Trebuchet MS" w:hAnsi="Trebuchet MS"/>
                <w:color w:val="000000"/>
                <w:spacing w:val="-2"/>
                <w:sz w:val="22"/>
                <w:szCs w:val="22"/>
              </w:rPr>
              <w:t>40</w:t>
            </w:r>
          </w:p>
        </w:tc>
        <w:tc>
          <w:tcPr>
            <w:tcW w:w="739" w:type="dxa"/>
            <w:tcBorders>
              <w:top w:val="nil"/>
              <w:left w:val="nil"/>
              <w:bottom w:val="nil"/>
              <w:right w:val="nil"/>
            </w:tcBorders>
          </w:tcPr>
          <w:p w14:paraId="4EC0A4CF" w14:textId="77777777" w:rsidR="00035321" w:rsidRDefault="00035321">
            <w:pPr>
              <w:tabs>
                <w:tab w:val="left" w:pos="567"/>
              </w:tabs>
              <w:suppressAutoHyphens/>
              <w:jc w:val="both"/>
              <w:rPr>
                <w:rFonts w:ascii="Trebuchet MS" w:hAnsi="Trebuchet MS"/>
                <w:color w:val="000000"/>
                <w:spacing w:val="-2"/>
                <w:sz w:val="22"/>
                <w:szCs w:val="22"/>
              </w:rPr>
            </w:pPr>
          </w:p>
        </w:tc>
        <w:tc>
          <w:tcPr>
            <w:tcW w:w="828" w:type="dxa"/>
            <w:tcBorders>
              <w:top w:val="nil"/>
              <w:left w:val="nil"/>
              <w:bottom w:val="nil"/>
              <w:right w:val="nil"/>
            </w:tcBorders>
          </w:tcPr>
          <w:p w14:paraId="4F7F65A0"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right w:val="nil"/>
            </w:tcBorders>
          </w:tcPr>
          <w:p w14:paraId="656A8F74" w14:textId="77777777" w:rsidR="00035321" w:rsidRDefault="00035321">
            <w:pPr>
              <w:tabs>
                <w:tab w:val="left" w:pos="567"/>
              </w:tabs>
              <w:suppressAutoHyphens/>
              <w:jc w:val="both"/>
              <w:rPr>
                <w:rFonts w:ascii="Trebuchet MS" w:hAnsi="Trebuchet MS"/>
                <w:color w:val="000000"/>
                <w:spacing w:val="-2"/>
                <w:sz w:val="22"/>
                <w:szCs w:val="22"/>
              </w:rPr>
            </w:pPr>
          </w:p>
        </w:tc>
        <w:tc>
          <w:tcPr>
            <w:tcW w:w="648" w:type="dxa"/>
            <w:tcBorders>
              <w:top w:val="nil"/>
              <w:left w:val="nil"/>
              <w:bottom w:val="nil"/>
              <w:right w:val="nil"/>
            </w:tcBorders>
          </w:tcPr>
          <w:p w14:paraId="440E374C" w14:textId="77777777" w:rsidR="00035321" w:rsidRDefault="00413271">
            <w:pPr>
              <w:tabs>
                <w:tab w:val="left" w:pos="567"/>
              </w:tabs>
              <w:suppressAutoHyphens/>
              <w:jc w:val="both"/>
              <w:rPr>
                <w:rFonts w:ascii="Trebuchet MS" w:hAnsi="Trebuchet MS"/>
                <w:color w:val="000000"/>
                <w:spacing w:val="-2"/>
                <w:sz w:val="22"/>
                <w:szCs w:val="22"/>
              </w:rPr>
            </w:pPr>
            <w:r>
              <w:rPr>
                <w:rFonts w:ascii="Trebuchet MS" w:hAnsi="Trebuchet MS"/>
                <w:noProof/>
                <w:color w:val="000000"/>
                <w:spacing w:val="-2"/>
                <w:sz w:val="22"/>
                <w:szCs w:val="22"/>
                <w:lang w:val="en-GB" w:eastAsia="en-GB"/>
              </w:rPr>
              <mc:AlternateContent>
                <mc:Choice Requires="wps">
                  <w:drawing>
                    <wp:anchor distT="0" distB="0" distL="114300" distR="114300" simplePos="0" relativeHeight="251665920" behindDoc="0" locked="0" layoutInCell="1" allowOverlap="1" wp14:anchorId="2C034BAE" wp14:editId="157B2A08">
                      <wp:simplePos x="0" y="0"/>
                      <wp:positionH relativeFrom="column">
                        <wp:posOffset>18415</wp:posOffset>
                      </wp:positionH>
                      <wp:positionV relativeFrom="paragraph">
                        <wp:posOffset>121285</wp:posOffset>
                      </wp:positionV>
                      <wp:extent cx="342900" cy="342900"/>
                      <wp:effectExtent l="0" t="0" r="0" b="0"/>
                      <wp:wrapNone/>
                      <wp:docPr id="3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B0890" id="Line 79" o:spid="_x0000_s1026" style="position:absolute;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9.55pt" to="28.4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">
                      <v:stroke endarrow="block"/>
                    </v:line>
                  </w:pict>
                </mc:Fallback>
              </mc:AlternateContent>
            </w:r>
          </w:p>
        </w:tc>
        <w:tc>
          <w:tcPr>
            <w:tcW w:w="2931" w:type="dxa"/>
            <w:gridSpan w:val="4"/>
            <w:tcBorders>
              <w:top w:val="nil"/>
              <w:left w:val="nil"/>
              <w:bottom w:val="nil"/>
              <w:right w:val="nil"/>
            </w:tcBorders>
          </w:tcPr>
          <w:p w14:paraId="706C367F" w14:textId="77777777" w:rsidR="00035321" w:rsidRDefault="00413271">
            <w:pPr>
              <w:tabs>
                <w:tab w:val="left" w:pos="567"/>
              </w:tabs>
              <w:suppressAutoHyphens/>
              <w:jc w:val="both"/>
              <w:rPr>
                <w:rFonts w:ascii="Trebuchet MS" w:hAnsi="Trebuchet MS"/>
                <w:color w:val="000000"/>
                <w:spacing w:val="-2"/>
                <w:sz w:val="22"/>
                <w:szCs w:val="22"/>
              </w:rPr>
            </w:pPr>
            <w:r>
              <w:rPr>
                <w:rFonts w:ascii="Trebuchet MS" w:hAnsi="Trebuchet MS"/>
                <w:color w:val="000000"/>
                <w:spacing w:val="-2"/>
                <w:sz w:val="22"/>
                <w:szCs w:val="22"/>
              </w:rPr>
              <w:t>NPV 2 = $19MM</w:t>
            </w:r>
          </w:p>
        </w:tc>
        <w:tc>
          <w:tcPr>
            <w:tcW w:w="765" w:type="dxa"/>
            <w:tcBorders>
              <w:top w:val="nil"/>
              <w:left w:val="nil"/>
              <w:bottom w:val="nil"/>
              <w:right w:val="nil"/>
            </w:tcBorders>
          </w:tcPr>
          <w:p w14:paraId="0273A8D1"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nil"/>
              <w:right w:val="nil"/>
            </w:tcBorders>
          </w:tcPr>
          <w:p w14:paraId="2A200503"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tcBorders>
          </w:tcPr>
          <w:p w14:paraId="296D0894" w14:textId="77777777" w:rsidR="00035321" w:rsidRDefault="00035321">
            <w:pPr>
              <w:tabs>
                <w:tab w:val="left" w:pos="567"/>
              </w:tabs>
              <w:suppressAutoHyphens/>
              <w:jc w:val="both"/>
              <w:rPr>
                <w:rFonts w:ascii="Trebuchet MS" w:hAnsi="Trebuchet MS"/>
                <w:spacing w:val="-2"/>
                <w:sz w:val="22"/>
                <w:szCs w:val="22"/>
              </w:rPr>
            </w:pPr>
          </w:p>
        </w:tc>
      </w:tr>
      <w:tr w:rsidR="00035321" w14:paraId="1522D83A" w14:textId="77777777">
        <w:tc>
          <w:tcPr>
            <w:tcW w:w="244" w:type="dxa"/>
            <w:tcBorders>
              <w:top w:val="nil"/>
              <w:bottom w:val="nil"/>
              <w:right w:val="nil"/>
            </w:tcBorders>
          </w:tcPr>
          <w:p w14:paraId="253A5833"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4A5673E5"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71A8EA16" w14:textId="77777777" w:rsidR="00035321" w:rsidRDefault="00035321">
            <w:pPr>
              <w:tabs>
                <w:tab w:val="left" w:pos="567"/>
              </w:tabs>
              <w:suppressAutoHyphens/>
              <w:jc w:val="both"/>
              <w:rPr>
                <w:rFonts w:ascii="Trebuchet MS" w:hAnsi="Trebuchet MS"/>
                <w:color w:val="000000"/>
                <w:spacing w:val="-2"/>
                <w:sz w:val="22"/>
                <w:szCs w:val="22"/>
              </w:rPr>
            </w:pPr>
          </w:p>
        </w:tc>
        <w:tc>
          <w:tcPr>
            <w:tcW w:w="739" w:type="dxa"/>
            <w:tcBorders>
              <w:top w:val="nil"/>
              <w:left w:val="nil"/>
              <w:bottom w:val="nil"/>
              <w:right w:val="nil"/>
            </w:tcBorders>
          </w:tcPr>
          <w:p w14:paraId="78293C49" w14:textId="77777777" w:rsidR="00035321" w:rsidRDefault="00035321">
            <w:pPr>
              <w:tabs>
                <w:tab w:val="left" w:pos="567"/>
              </w:tabs>
              <w:suppressAutoHyphens/>
              <w:jc w:val="both"/>
              <w:rPr>
                <w:rFonts w:ascii="Trebuchet MS" w:hAnsi="Trebuchet MS"/>
                <w:color w:val="000000"/>
                <w:spacing w:val="-2"/>
                <w:sz w:val="22"/>
                <w:szCs w:val="22"/>
              </w:rPr>
            </w:pPr>
          </w:p>
        </w:tc>
        <w:tc>
          <w:tcPr>
            <w:tcW w:w="828" w:type="dxa"/>
            <w:tcBorders>
              <w:top w:val="nil"/>
              <w:left w:val="nil"/>
              <w:bottom w:val="nil"/>
              <w:right w:val="nil"/>
            </w:tcBorders>
          </w:tcPr>
          <w:p w14:paraId="60FAA4BE"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right w:val="nil"/>
            </w:tcBorders>
          </w:tcPr>
          <w:p w14:paraId="0A8F0057" w14:textId="77777777" w:rsidR="00035321" w:rsidRDefault="00035321">
            <w:pPr>
              <w:tabs>
                <w:tab w:val="left" w:pos="567"/>
              </w:tabs>
              <w:suppressAutoHyphens/>
              <w:jc w:val="both"/>
              <w:rPr>
                <w:rFonts w:ascii="Trebuchet MS" w:hAnsi="Trebuchet MS"/>
                <w:color w:val="000000"/>
                <w:spacing w:val="-2"/>
                <w:sz w:val="22"/>
                <w:szCs w:val="22"/>
              </w:rPr>
            </w:pPr>
          </w:p>
        </w:tc>
        <w:tc>
          <w:tcPr>
            <w:tcW w:w="648" w:type="dxa"/>
            <w:tcBorders>
              <w:top w:val="nil"/>
              <w:left w:val="nil"/>
              <w:bottom w:val="nil"/>
              <w:right w:val="nil"/>
            </w:tcBorders>
          </w:tcPr>
          <w:p w14:paraId="2B0CD1FD" w14:textId="77777777" w:rsidR="00035321" w:rsidRDefault="00035321">
            <w:pPr>
              <w:tabs>
                <w:tab w:val="left" w:pos="567"/>
              </w:tabs>
              <w:suppressAutoHyphens/>
              <w:jc w:val="both"/>
              <w:rPr>
                <w:rFonts w:ascii="Trebuchet MS" w:hAnsi="Trebuchet MS"/>
                <w:color w:val="000000"/>
                <w:spacing w:val="-2"/>
                <w:sz w:val="22"/>
                <w:szCs w:val="22"/>
              </w:rPr>
            </w:pPr>
          </w:p>
        </w:tc>
        <w:tc>
          <w:tcPr>
            <w:tcW w:w="672" w:type="dxa"/>
            <w:tcBorders>
              <w:top w:val="nil"/>
              <w:left w:val="nil"/>
              <w:bottom w:val="nil"/>
              <w:right w:val="nil"/>
            </w:tcBorders>
          </w:tcPr>
          <w:p w14:paraId="25E09C39" w14:textId="77777777" w:rsidR="00035321" w:rsidRDefault="00035321">
            <w:pPr>
              <w:tabs>
                <w:tab w:val="left" w:pos="567"/>
              </w:tabs>
              <w:suppressAutoHyphens/>
              <w:jc w:val="both"/>
              <w:rPr>
                <w:rFonts w:ascii="Trebuchet MS" w:hAnsi="Trebuchet MS"/>
                <w:color w:val="000000"/>
                <w:spacing w:val="-2"/>
                <w:sz w:val="22"/>
                <w:szCs w:val="22"/>
              </w:rPr>
            </w:pPr>
          </w:p>
        </w:tc>
        <w:tc>
          <w:tcPr>
            <w:tcW w:w="1064" w:type="dxa"/>
            <w:tcBorders>
              <w:top w:val="nil"/>
              <w:left w:val="nil"/>
              <w:bottom w:val="nil"/>
              <w:right w:val="nil"/>
            </w:tcBorders>
          </w:tcPr>
          <w:p w14:paraId="34D5EADC" w14:textId="77777777" w:rsidR="00035321" w:rsidRDefault="00035321">
            <w:pPr>
              <w:tabs>
                <w:tab w:val="left" w:pos="567"/>
              </w:tabs>
              <w:suppressAutoHyphens/>
              <w:jc w:val="both"/>
              <w:rPr>
                <w:rFonts w:ascii="Trebuchet MS" w:hAnsi="Trebuchet MS"/>
                <w:color w:val="000000"/>
                <w:spacing w:val="-2"/>
                <w:sz w:val="22"/>
                <w:szCs w:val="22"/>
              </w:rPr>
            </w:pPr>
          </w:p>
        </w:tc>
        <w:tc>
          <w:tcPr>
            <w:tcW w:w="546" w:type="dxa"/>
            <w:tcBorders>
              <w:top w:val="nil"/>
              <w:left w:val="nil"/>
              <w:bottom w:val="nil"/>
              <w:right w:val="nil"/>
            </w:tcBorders>
          </w:tcPr>
          <w:p w14:paraId="0D9FBD96"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nil"/>
              <w:right w:val="nil"/>
            </w:tcBorders>
          </w:tcPr>
          <w:p w14:paraId="4438D7CB" w14:textId="77777777" w:rsidR="00035321" w:rsidRDefault="00035321">
            <w:pPr>
              <w:tabs>
                <w:tab w:val="left" w:pos="567"/>
              </w:tabs>
              <w:suppressAutoHyphens/>
              <w:jc w:val="both"/>
              <w:rPr>
                <w:rFonts w:ascii="Trebuchet MS" w:hAnsi="Trebuchet MS"/>
                <w:color w:val="000000"/>
                <w:spacing w:val="-2"/>
                <w:sz w:val="22"/>
                <w:szCs w:val="22"/>
              </w:rPr>
            </w:pPr>
          </w:p>
        </w:tc>
        <w:tc>
          <w:tcPr>
            <w:tcW w:w="765" w:type="dxa"/>
            <w:tcBorders>
              <w:top w:val="nil"/>
              <w:left w:val="nil"/>
              <w:bottom w:val="nil"/>
              <w:right w:val="nil"/>
            </w:tcBorders>
          </w:tcPr>
          <w:p w14:paraId="53BB5858"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nil"/>
              <w:right w:val="nil"/>
            </w:tcBorders>
          </w:tcPr>
          <w:p w14:paraId="5538FA64"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tcBorders>
          </w:tcPr>
          <w:p w14:paraId="05EAA0AE" w14:textId="77777777" w:rsidR="00035321" w:rsidRDefault="00035321">
            <w:pPr>
              <w:tabs>
                <w:tab w:val="left" w:pos="567"/>
              </w:tabs>
              <w:suppressAutoHyphens/>
              <w:jc w:val="both"/>
              <w:rPr>
                <w:rFonts w:ascii="Trebuchet MS" w:hAnsi="Trebuchet MS"/>
                <w:spacing w:val="-2"/>
                <w:sz w:val="22"/>
                <w:szCs w:val="22"/>
              </w:rPr>
            </w:pPr>
          </w:p>
        </w:tc>
      </w:tr>
      <w:tr w:rsidR="00035321" w14:paraId="798FAC8D" w14:textId="77777777">
        <w:tc>
          <w:tcPr>
            <w:tcW w:w="244" w:type="dxa"/>
            <w:tcBorders>
              <w:top w:val="nil"/>
              <w:bottom w:val="nil"/>
              <w:right w:val="nil"/>
            </w:tcBorders>
          </w:tcPr>
          <w:p w14:paraId="74CDF891"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1CC5C82A"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6A9CC5E7" w14:textId="77777777" w:rsidR="00035321" w:rsidRDefault="00413271">
            <w:pPr>
              <w:tabs>
                <w:tab w:val="left" w:pos="567"/>
              </w:tabs>
              <w:suppressAutoHyphens/>
              <w:jc w:val="both"/>
              <w:rPr>
                <w:rFonts w:ascii="Trebuchet MS" w:hAnsi="Trebuchet MS"/>
                <w:color w:val="000000"/>
                <w:spacing w:val="-2"/>
                <w:sz w:val="22"/>
                <w:szCs w:val="22"/>
              </w:rPr>
            </w:pPr>
            <w:r>
              <w:rPr>
                <w:rFonts w:ascii="Trebuchet MS" w:hAnsi="Trebuchet MS"/>
                <w:color w:val="000000"/>
                <w:spacing w:val="-2"/>
                <w:sz w:val="22"/>
                <w:szCs w:val="22"/>
              </w:rPr>
              <w:t>20</w:t>
            </w:r>
          </w:p>
        </w:tc>
        <w:tc>
          <w:tcPr>
            <w:tcW w:w="2114" w:type="dxa"/>
            <w:gridSpan w:val="3"/>
            <w:tcBorders>
              <w:top w:val="nil"/>
              <w:left w:val="nil"/>
              <w:bottom w:val="nil"/>
              <w:right w:val="nil"/>
            </w:tcBorders>
          </w:tcPr>
          <w:p w14:paraId="1B61162C" w14:textId="77777777" w:rsidR="00035321" w:rsidRDefault="00413271">
            <w:pPr>
              <w:tabs>
                <w:tab w:val="left" w:pos="567"/>
              </w:tabs>
              <w:suppressAutoHyphens/>
              <w:jc w:val="both"/>
              <w:rPr>
                <w:rFonts w:ascii="Trebuchet MS" w:hAnsi="Trebuchet MS"/>
                <w:color w:val="000000"/>
                <w:spacing w:val="-2"/>
                <w:sz w:val="22"/>
                <w:szCs w:val="22"/>
              </w:rPr>
            </w:pPr>
            <w:r>
              <w:rPr>
                <w:rFonts w:ascii="Trebuchet MS" w:hAnsi="Trebuchet MS"/>
                <w:color w:val="000000"/>
                <w:spacing w:val="-2"/>
                <w:sz w:val="22"/>
                <w:szCs w:val="22"/>
              </w:rPr>
              <w:t>Project 1 (oil)</w:t>
            </w:r>
          </w:p>
        </w:tc>
        <w:tc>
          <w:tcPr>
            <w:tcW w:w="648" w:type="dxa"/>
            <w:tcBorders>
              <w:top w:val="nil"/>
              <w:left w:val="nil"/>
              <w:bottom w:val="nil"/>
              <w:right w:val="nil"/>
            </w:tcBorders>
          </w:tcPr>
          <w:p w14:paraId="769C54FF" w14:textId="77777777" w:rsidR="00035321" w:rsidRDefault="00035321">
            <w:pPr>
              <w:tabs>
                <w:tab w:val="left" w:pos="567"/>
              </w:tabs>
              <w:suppressAutoHyphens/>
              <w:jc w:val="both"/>
              <w:rPr>
                <w:rFonts w:ascii="Trebuchet MS" w:hAnsi="Trebuchet MS"/>
                <w:color w:val="000000"/>
                <w:spacing w:val="-2"/>
                <w:sz w:val="22"/>
                <w:szCs w:val="22"/>
              </w:rPr>
            </w:pPr>
          </w:p>
        </w:tc>
        <w:tc>
          <w:tcPr>
            <w:tcW w:w="672" w:type="dxa"/>
            <w:tcBorders>
              <w:top w:val="nil"/>
              <w:left w:val="nil"/>
              <w:bottom w:val="nil"/>
              <w:right w:val="nil"/>
            </w:tcBorders>
          </w:tcPr>
          <w:p w14:paraId="6675B19F" w14:textId="77777777" w:rsidR="00035321" w:rsidRDefault="00035321">
            <w:pPr>
              <w:tabs>
                <w:tab w:val="left" w:pos="567"/>
              </w:tabs>
              <w:suppressAutoHyphens/>
              <w:jc w:val="both"/>
              <w:rPr>
                <w:rFonts w:ascii="Trebuchet MS" w:hAnsi="Trebuchet MS"/>
                <w:color w:val="000000"/>
                <w:spacing w:val="-2"/>
                <w:sz w:val="22"/>
                <w:szCs w:val="22"/>
              </w:rPr>
            </w:pPr>
          </w:p>
        </w:tc>
        <w:tc>
          <w:tcPr>
            <w:tcW w:w="2259" w:type="dxa"/>
            <w:gridSpan w:val="3"/>
            <w:tcBorders>
              <w:top w:val="nil"/>
              <w:left w:val="nil"/>
              <w:bottom w:val="nil"/>
              <w:right w:val="nil"/>
            </w:tcBorders>
          </w:tcPr>
          <w:p w14:paraId="4C2C0BAF" w14:textId="77777777" w:rsidR="00035321" w:rsidRDefault="00035321">
            <w:pPr>
              <w:tabs>
                <w:tab w:val="left" w:pos="567"/>
              </w:tabs>
              <w:suppressAutoHyphens/>
              <w:jc w:val="both"/>
              <w:rPr>
                <w:rFonts w:ascii="Trebuchet MS" w:hAnsi="Trebuchet MS"/>
                <w:color w:val="000000"/>
                <w:spacing w:val="-2"/>
                <w:sz w:val="22"/>
                <w:szCs w:val="22"/>
              </w:rPr>
            </w:pPr>
          </w:p>
        </w:tc>
        <w:tc>
          <w:tcPr>
            <w:tcW w:w="765" w:type="dxa"/>
            <w:tcBorders>
              <w:top w:val="nil"/>
              <w:left w:val="nil"/>
              <w:bottom w:val="nil"/>
              <w:right w:val="nil"/>
            </w:tcBorders>
          </w:tcPr>
          <w:p w14:paraId="50C91A21"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nil"/>
              <w:right w:val="nil"/>
            </w:tcBorders>
          </w:tcPr>
          <w:p w14:paraId="4DFC50DC"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tcBorders>
          </w:tcPr>
          <w:p w14:paraId="63B6DED6" w14:textId="77777777" w:rsidR="00035321" w:rsidRDefault="00035321">
            <w:pPr>
              <w:tabs>
                <w:tab w:val="left" w:pos="567"/>
              </w:tabs>
              <w:suppressAutoHyphens/>
              <w:jc w:val="both"/>
              <w:rPr>
                <w:rFonts w:ascii="Trebuchet MS" w:hAnsi="Trebuchet MS"/>
                <w:spacing w:val="-2"/>
                <w:sz w:val="22"/>
                <w:szCs w:val="22"/>
              </w:rPr>
            </w:pPr>
          </w:p>
        </w:tc>
      </w:tr>
      <w:tr w:rsidR="00035321" w14:paraId="66CE8D9F" w14:textId="77777777">
        <w:tc>
          <w:tcPr>
            <w:tcW w:w="244" w:type="dxa"/>
            <w:tcBorders>
              <w:top w:val="nil"/>
              <w:bottom w:val="nil"/>
              <w:right w:val="nil"/>
            </w:tcBorders>
          </w:tcPr>
          <w:p w14:paraId="17DBA43F"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6038C4A6"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single" w:sz="4" w:space="0" w:color="auto"/>
              <w:right w:val="nil"/>
            </w:tcBorders>
          </w:tcPr>
          <w:p w14:paraId="7CDD043F" w14:textId="77777777" w:rsidR="00035321" w:rsidRDefault="00035321">
            <w:pPr>
              <w:tabs>
                <w:tab w:val="left" w:pos="567"/>
              </w:tabs>
              <w:suppressAutoHyphens/>
              <w:jc w:val="both"/>
              <w:rPr>
                <w:rFonts w:ascii="Trebuchet MS" w:hAnsi="Trebuchet MS"/>
                <w:color w:val="000000"/>
                <w:spacing w:val="-2"/>
                <w:sz w:val="22"/>
                <w:szCs w:val="22"/>
              </w:rPr>
            </w:pPr>
          </w:p>
        </w:tc>
        <w:tc>
          <w:tcPr>
            <w:tcW w:w="739" w:type="dxa"/>
            <w:tcBorders>
              <w:top w:val="nil"/>
              <w:left w:val="nil"/>
              <w:bottom w:val="single" w:sz="4" w:space="0" w:color="auto"/>
              <w:right w:val="nil"/>
            </w:tcBorders>
          </w:tcPr>
          <w:p w14:paraId="45F8CCF6" w14:textId="77777777" w:rsidR="00035321" w:rsidRDefault="00035321">
            <w:pPr>
              <w:tabs>
                <w:tab w:val="left" w:pos="567"/>
              </w:tabs>
              <w:suppressAutoHyphens/>
              <w:jc w:val="both"/>
              <w:rPr>
                <w:rFonts w:ascii="Trebuchet MS" w:hAnsi="Trebuchet MS"/>
                <w:color w:val="000000"/>
                <w:spacing w:val="-2"/>
                <w:sz w:val="22"/>
                <w:szCs w:val="22"/>
              </w:rPr>
            </w:pPr>
          </w:p>
        </w:tc>
        <w:tc>
          <w:tcPr>
            <w:tcW w:w="828" w:type="dxa"/>
            <w:tcBorders>
              <w:top w:val="nil"/>
              <w:left w:val="nil"/>
              <w:bottom w:val="single" w:sz="4" w:space="0" w:color="auto"/>
              <w:right w:val="nil"/>
            </w:tcBorders>
          </w:tcPr>
          <w:p w14:paraId="74DBDEBE"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single" w:sz="4" w:space="0" w:color="auto"/>
              <w:right w:val="nil"/>
            </w:tcBorders>
          </w:tcPr>
          <w:p w14:paraId="31FD1603" w14:textId="77777777" w:rsidR="00035321" w:rsidRDefault="00035321">
            <w:pPr>
              <w:tabs>
                <w:tab w:val="left" w:pos="567"/>
              </w:tabs>
              <w:suppressAutoHyphens/>
              <w:jc w:val="both"/>
              <w:rPr>
                <w:rFonts w:ascii="Trebuchet MS" w:hAnsi="Trebuchet MS"/>
                <w:color w:val="000000"/>
                <w:spacing w:val="-2"/>
                <w:sz w:val="22"/>
                <w:szCs w:val="22"/>
              </w:rPr>
            </w:pPr>
          </w:p>
        </w:tc>
        <w:tc>
          <w:tcPr>
            <w:tcW w:w="648" w:type="dxa"/>
            <w:tcBorders>
              <w:top w:val="nil"/>
              <w:left w:val="nil"/>
              <w:bottom w:val="single" w:sz="4" w:space="0" w:color="auto"/>
              <w:right w:val="nil"/>
            </w:tcBorders>
          </w:tcPr>
          <w:p w14:paraId="554235A6" w14:textId="77777777" w:rsidR="00035321" w:rsidRDefault="00035321">
            <w:pPr>
              <w:tabs>
                <w:tab w:val="left" w:pos="567"/>
              </w:tabs>
              <w:suppressAutoHyphens/>
              <w:jc w:val="both"/>
              <w:rPr>
                <w:rFonts w:ascii="Trebuchet MS" w:hAnsi="Trebuchet MS"/>
                <w:color w:val="000000"/>
                <w:spacing w:val="-2"/>
                <w:sz w:val="22"/>
                <w:szCs w:val="22"/>
              </w:rPr>
            </w:pPr>
          </w:p>
        </w:tc>
        <w:tc>
          <w:tcPr>
            <w:tcW w:w="672" w:type="dxa"/>
            <w:tcBorders>
              <w:top w:val="nil"/>
              <w:left w:val="nil"/>
              <w:bottom w:val="single" w:sz="4" w:space="0" w:color="auto"/>
              <w:right w:val="nil"/>
            </w:tcBorders>
          </w:tcPr>
          <w:p w14:paraId="681102DC" w14:textId="77777777" w:rsidR="00035321" w:rsidRDefault="00035321">
            <w:pPr>
              <w:tabs>
                <w:tab w:val="left" w:pos="567"/>
              </w:tabs>
              <w:suppressAutoHyphens/>
              <w:jc w:val="both"/>
              <w:rPr>
                <w:rFonts w:ascii="Trebuchet MS" w:hAnsi="Trebuchet MS"/>
                <w:color w:val="000000"/>
                <w:spacing w:val="-2"/>
                <w:sz w:val="22"/>
                <w:szCs w:val="22"/>
              </w:rPr>
            </w:pPr>
          </w:p>
        </w:tc>
        <w:tc>
          <w:tcPr>
            <w:tcW w:w="1064" w:type="dxa"/>
            <w:tcBorders>
              <w:top w:val="nil"/>
              <w:left w:val="nil"/>
              <w:bottom w:val="single" w:sz="4" w:space="0" w:color="auto"/>
              <w:right w:val="nil"/>
            </w:tcBorders>
          </w:tcPr>
          <w:p w14:paraId="6FA79ECA" w14:textId="77777777" w:rsidR="00035321" w:rsidRDefault="00035321">
            <w:pPr>
              <w:tabs>
                <w:tab w:val="left" w:pos="567"/>
              </w:tabs>
              <w:suppressAutoHyphens/>
              <w:jc w:val="both"/>
              <w:rPr>
                <w:rFonts w:ascii="Trebuchet MS" w:hAnsi="Trebuchet MS"/>
                <w:color w:val="000000"/>
                <w:spacing w:val="-2"/>
                <w:sz w:val="22"/>
                <w:szCs w:val="22"/>
              </w:rPr>
            </w:pPr>
          </w:p>
        </w:tc>
        <w:tc>
          <w:tcPr>
            <w:tcW w:w="546" w:type="dxa"/>
            <w:tcBorders>
              <w:top w:val="nil"/>
              <w:left w:val="nil"/>
              <w:bottom w:val="single" w:sz="4" w:space="0" w:color="auto"/>
              <w:right w:val="nil"/>
            </w:tcBorders>
          </w:tcPr>
          <w:p w14:paraId="0C83A8AB"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single" w:sz="4" w:space="0" w:color="auto"/>
              <w:right w:val="nil"/>
            </w:tcBorders>
          </w:tcPr>
          <w:p w14:paraId="31EA5035" w14:textId="77777777" w:rsidR="00035321" w:rsidRDefault="00035321">
            <w:pPr>
              <w:tabs>
                <w:tab w:val="left" w:pos="567"/>
              </w:tabs>
              <w:suppressAutoHyphens/>
              <w:jc w:val="both"/>
              <w:rPr>
                <w:rFonts w:ascii="Trebuchet MS" w:hAnsi="Trebuchet MS"/>
                <w:color w:val="000000"/>
                <w:spacing w:val="-2"/>
                <w:sz w:val="22"/>
                <w:szCs w:val="22"/>
              </w:rPr>
            </w:pPr>
          </w:p>
        </w:tc>
        <w:tc>
          <w:tcPr>
            <w:tcW w:w="1961" w:type="dxa"/>
            <w:gridSpan w:val="3"/>
            <w:tcBorders>
              <w:top w:val="nil"/>
              <w:left w:val="nil"/>
              <w:bottom w:val="single" w:sz="4" w:space="0" w:color="auto"/>
            </w:tcBorders>
          </w:tcPr>
          <w:p w14:paraId="0513E1EA" w14:textId="77777777" w:rsidR="00035321" w:rsidRDefault="00413271">
            <w:pPr>
              <w:tabs>
                <w:tab w:val="left" w:pos="567"/>
              </w:tabs>
              <w:suppressAutoHyphens/>
              <w:jc w:val="both"/>
              <w:rPr>
                <w:rFonts w:ascii="Trebuchet MS" w:hAnsi="Trebuchet MS"/>
                <w:color w:val="000000"/>
                <w:spacing w:val="-2"/>
                <w:sz w:val="22"/>
                <w:szCs w:val="22"/>
              </w:rPr>
            </w:pPr>
            <w:r>
              <w:rPr>
                <w:rFonts w:ascii="Trebuchet MS" w:hAnsi="Trebuchet MS"/>
                <w:color w:val="000000"/>
                <w:spacing w:val="-2"/>
                <w:sz w:val="22"/>
                <w:szCs w:val="22"/>
              </w:rPr>
              <w:t>IRR 2 = 20.3%</w:t>
            </w:r>
          </w:p>
        </w:tc>
      </w:tr>
      <w:tr w:rsidR="00035321" w14:paraId="4C63A4AE" w14:textId="77777777">
        <w:tc>
          <w:tcPr>
            <w:tcW w:w="244" w:type="dxa"/>
            <w:tcBorders>
              <w:top w:val="nil"/>
              <w:bottom w:val="nil"/>
              <w:right w:val="nil"/>
            </w:tcBorders>
          </w:tcPr>
          <w:p w14:paraId="1D1BEEC5"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53A3C585"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single" w:sz="4" w:space="0" w:color="auto"/>
              <w:bottom w:val="nil"/>
              <w:right w:val="nil"/>
            </w:tcBorders>
          </w:tcPr>
          <w:p w14:paraId="4CDD63DF" w14:textId="77777777" w:rsidR="00035321" w:rsidRDefault="00035321">
            <w:pPr>
              <w:tabs>
                <w:tab w:val="left" w:pos="567"/>
              </w:tabs>
              <w:suppressAutoHyphens/>
              <w:jc w:val="both"/>
              <w:rPr>
                <w:rFonts w:ascii="Trebuchet MS" w:hAnsi="Trebuchet MS"/>
                <w:color w:val="000000"/>
                <w:spacing w:val="-2"/>
                <w:sz w:val="22"/>
                <w:szCs w:val="22"/>
              </w:rPr>
            </w:pPr>
          </w:p>
        </w:tc>
        <w:tc>
          <w:tcPr>
            <w:tcW w:w="739" w:type="dxa"/>
            <w:tcBorders>
              <w:top w:val="single" w:sz="4" w:space="0" w:color="auto"/>
              <w:left w:val="nil"/>
              <w:bottom w:val="nil"/>
              <w:right w:val="nil"/>
            </w:tcBorders>
          </w:tcPr>
          <w:p w14:paraId="644D32B5" w14:textId="77777777" w:rsidR="00035321" w:rsidRDefault="00035321">
            <w:pPr>
              <w:tabs>
                <w:tab w:val="left" w:pos="567"/>
              </w:tabs>
              <w:suppressAutoHyphens/>
              <w:jc w:val="both"/>
              <w:rPr>
                <w:rFonts w:ascii="Trebuchet MS" w:hAnsi="Trebuchet MS"/>
                <w:color w:val="000000"/>
                <w:spacing w:val="-2"/>
                <w:sz w:val="22"/>
                <w:szCs w:val="22"/>
              </w:rPr>
            </w:pPr>
          </w:p>
        </w:tc>
        <w:tc>
          <w:tcPr>
            <w:tcW w:w="828" w:type="dxa"/>
            <w:tcBorders>
              <w:top w:val="single" w:sz="4" w:space="0" w:color="auto"/>
              <w:left w:val="nil"/>
              <w:bottom w:val="nil"/>
              <w:right w:val="nil"/>
            </w:tcBorders>
          </w:tcPr>
          <w:p w14:paraId="009F3BA6"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single" w:sz="4" w:space="0" w:color="auto"/>
              <w:left w:val="nil"/>
              <w:bottom w:val="nil"/>
              <w:right w:val="nil"/>
            </w:tcBorders>
          </w:tcPr>
          <w:p w14:paraId="77C00660" w14:textId="77777777" w:rsidR="00035321" w:rsidRDefault="00035321">
            <w:pPr>
              <w:tabs>
                <w:tab w:val="left" w:pos="567"/>
              </w:tabs>
              <w:suppressAutoHyphens/>
              <w:jc w:val="both"/>
              <w:rPr>
                <w:rFonts w:ascii="Trebuchet MS" w:hAnsi="Trebuchet MS"/>
                <w:color w:val="000000"/>
                <w:spacing w:val="-2"/>
                <w:sz w:val="22"/>
                <w:szCs w:val="22"/>
              </w:rPr>
            </w:pPr>
          </w:p>
        </w:tc>
        <w:tc>
          <w:tcPr>
            <w:tcW w:w="648" w:type="dxa"/>
            <w:tcBorders>
              <w:top w:val="single" w:sz="4" w:space="0" w:color="auto"/>
              <w:left w:val="nil"/>
              <w:bottom w:val="nil"/>
              <w:right w:val="nil"/>
            </w:tcBorders>
          </w:tcPr>
          <w:p w14:paraId="1CC17E20" w14:textId="77777777" w:rsidR="00035321" w:rsidRDefault="00035321">
            <w:pPr>
              <w:tabs>
                <w:tab w:val="left" w:pos="567"/>
              </w:tabs>
              <w:suppressAutoHyphens/>
              <w:jc w:val="both"/>
              <w:rPr>
                <w:rFonts w:ascii="Trebuchet MS" w:hAnsi="Trebuchet MS"/>
                <w:color w:val="000000"/>
                <w:spacing w:val="-2"/>
                <w:sz w:val="22"/>
                <w:szCs w:val="22"/>
              </w:rPr>
            </w:pPr>
          </w:p>
        </w:tc>
        <w:tc>
          <w:tcPr>
            <w:tcW w:w="672" w:type="dxa"/>
            <w:tcBorders>
              <w:top w:val="single" w:sz="4" w:space="0" w:color="auto"/>
              <w:left w:val="nil"/>
              <w:bottom w:val="nil"/>
              <w:right w:val="nil"/>
            </w:tcBorders>
          </w:tcPr>
          <w:p w14:paraId="46104A32" w14:textId="77777777" w:rsidR="00035321" w:rsidRDefault="00035321">
            <w:pPr>
              <w:tabs>
                <w:tab w:val="left" w:pos="567"/>
              </w:tabs>
              <w:suppressAutoHyphens/>
              <w:jc w:val="both"/>
              <w:rPr>
                <w:rFonts w:ascii="Trebuchet MS" w:hAnsi="Trebuchet MS"/>
                <w:color w:val="000000"/>
                <w:spacing w:val="-2"/>
                <w:sz w:val="22"/>
                <w:szCs w:val="22"/>
              </w:rPr>
            </w:pPr>
          </w:p>
        </w:tc>
        <w:tc>
          <w:tcPr>
            <w:tcW w:w="1064" w:type="dxa"/>
            <w:tcBorders>
              <w:top w:val="single" w:sz="4" w:space="0" w:color="auto"/>
              <w:left w:val="nil"/>
              <w:bottom w:val="nil"/>
              <w:right w:val="nil"/>
            </w:tcBorders>
          </w:tcPr>
          <w:p w14:paraId="79FB3F52" w14:textId="77777777" w:rsidR="00035321" w:rsidRDefault="00035321">
            <w:pPr>
              <w:tabs>
                <w:tab w:val="left" w:pos="567"/>
              </w:tabs>
              <w:suppressAutoHyphens/>
              <w:jc w:val="both"/>
              <w:rPr>
                <w:rFonts w:ascii="Trebuchet MS" w:hAnsi="Trebuchet MS"/>
                <w:color w:val="000000"/>
                <w:spacing w:val="-2"/>
                <w:sz w:val="22"/>
                <w:szCs w:val="22"/>
              </w:rPr>
            </w:pPr>
          </w:p>
        </w:tc>
        <w:tc>
          <w:tcPr>
            <w:tcW w:w="546" w:type="dxa"/>
            <w:tcBorders>
              <w:top w:val="single" w:sz="4" w:space="0" w:color="auto"/>
              <w:left w:val="nil"/>
              <w:bottom w:val="nil"/>
              <w:right w:val="nil"/>
            </w:tcBorders>
          </w:tcPr>
          <w:p w14:paraId="36B920DB"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single" w:sz="4" w:space="0" w:color="auto"/>
              <w:left w:val="nil"/>
              <w:bottom w:val="nil"/>
              <w:right w:val="nil"/>
            </w:tcBorders>
          </w:tcPr>
          <w:p w14:paraId="772E32F8" w14:textId="77777777" w:rsidR="00035321" w:rsidRDefault="00035321">
            <w:pPr>
              <w:tabs>
                <w:tab w:val="left" w:pos="567"/>
              </w:tabs>
              <w:suppressAutoHyphens/>
              <w:jc w:val="both"/>
              <w:rPr>
                <w:rFonts w:ascii="Trebuchet MS" w:hAnsi="Trebuchet MS"/>
                <w:color w:val="000000"/>
                <w:spacing w:val="-2"/>
                <w:sz w:val="22"/>
                <w:szCs w:val="22"/>
              </w:rPr>
            </w:pPr>
          </w:p>
        </w:tc>
        <w:tc>
          <w:tcPr>
            <w:tcW w:w="765" w:type="dxa"/>
            <w:tcBorders>
              <w:top w:val="single" w:sz="4" w:space="0" w:color="auto"/>
              <w:left w:val="nil"/>
              <w:bottom w:val="nil"/>
              <w:right w:val="nil"/>
            </w:tcBorders>
          </w:tcPr>
          <w:p w14:paraId="426643E3"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single" w:sz="4" w:space="0" w:color="auto"/>
              <w:left w:val="nil"/>
              <w:bottom w:val="nil"/>
              <w:right w:val="nil"/>
            </w:tcBorders>
          </w:tcPr>
          <w:p w14:paraId="6847359A"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tcBorders>
          </w:tcPr>
          <w:p w14:paraId="0EE0427E" w14:textId="77777777" w:rsidR="00035321" w:rsidRDefault="00035321">
            <w:pPr>
              <w:tabs>
                <w:tab w:val="left" w:pos="567"/>
              </w:tabs>
              <w:suppressAutoHyphens/>
              <w:jc w:val="both"/>
              <w:rPr>
                <w:rFonts w:ascii="Trebuchet MS" w:hAnsi="Trebuchet MS"/>
                <w:spacing w:val="-2"/>
                <w:sz w:val="22"/>
                <w:szCs w:val="22"/>
              </w:rPr>
            </w:pPr>
          </w:p>
        </w:tc>
      </w:tr>
      <w:tr w:rsidR="00035321" w14:paraId="5680B4C6" w14:textId="77777777">
        <w:tc>
          <w:tcPr>
            <w:tcW w:w="244" w:type="dxa"/>
            <w:tcBorders>
              <w:top w:val="nil"/>
              <w:bottom w:val="nil"/>
              <w:right w:val="nil"/>
            </w:tcBorders>
          </w:tcPr>
          <w:p w14:paraId="25B176F0"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242C92DB"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5D0AA1D7" w14:textId="77777777" w:rsidR="00035321" w:rsidRDefault="00413271">
            <w:pPr>
              <w:tabs>
                <w:tab w:val="left" w:pos="567"/>
              </w:tabs>
              <w:suppressAutoHyphens/>
              <w:jc w:val="both"/>
              <w:rPr>
                <w:rFonts w:ascii="Trebuchet MS" w:hAnsi="Trebuchet MS"/>
                <w:color w:val="000000"/>
                <w:spacing w:val="-2"/>
                <w:sz w:val="22"/>
                <w:szCs w:val="22"/>
              </w:rPr>
            </w:pPr>
            <w:r>
              <w:rPr>
                <w:rFonts w:ascii="Trebuchet MS" w:hAnsi="Trebuchet MS"/>
                <w:color w:val="000000"/>
                <w:spacing w:val="-2"/>
                <w:sz w:val="22"/>
                <w:szCs w:val="22"/>
              </w:rPr>
              <w:t>-20</w:t>
            </w:r>
          </w:p>
        </w:tc>
        <w:tc>
          <w:tcPr>
            <w:tcW w:w="739" w:type="dxa"/>
            <w:tcBorders>
              <w:top w:val="nil"/>
              <w:left w:val="nil"/>
              <w:bottom w:val="nil"/>
              <w:right w:val="nil"/>
            </w:tcBorders>
          </w:tcPr>
          <w:p w14:paraId="7BEF9D7A" w14:textId="77777777" w:rsidR="00035321" w:rsidRDefault="00035321">
            <w:pPr>
              <w:tabs>
                <w:tab w:val="left" w:pos="567"/>
              </w:tabs>
              <w:suppressAutoHyphens/>
              <w:jc w:val="both"/>
              <w:rPr>
                <w:rFonts w:ascii="Trebuchet MS" w:hAnsi="Trebuchet MS"/>
                <w:color w:val="000000"/>
                <w:spacing w:val="-2"/>
                <w:sz w:val="22"/>
                <w:szCs w:val="22"/>
              </w:rPr>
            </w:pPr>
          </w:p>
        </w:tc>
        <w:tc>
          <w:tcPr>
            <w:tcW w:w="828" w:type="dxa"/>
            <w:tcBorders>
              <w:top w:val="nil"/>
              <w:left w:val="nil"/>
              <w:bottom w:val="nil"/>
              <w:right w:val="nil"/>
            </w:tcBorders>
          </w:tcPr>
          <w:p w14:paraId="3279527F"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right w:val="nil"/>
            </w:tcBorders>
          </w:tcPr>
          <w:p w14:paraId="735EB1AB" w14:textId="77777777" w:rsidR="00035321" w:rsidRDefault="00035321">
            <w:pPr>
              <w:tabs>
                <w:tab w:val="left" w:pos="567"/>
              </w:tabs>
              <w:suppressAutoHyphens/>
              <w:jc w:val="both"/>
              <w:rPr>
                <w:rFonts w:ascii="Trebuchet MS" w:hAnsi="Trebuchet MS"/>
                <w:color w:val="000000"/>
                <w:spacing w:val="-2"/>
                <w:sz w:val="22"/>
                <w:szCs w:val="22"/>
              </w:rPr>
            </w:pPr>
          </w:p>
        </w:tc>
        <w:tc>
          <w:tcPr>
            <w:tcW w:w="648" w:type="dxa"/>
            <w:tcBorders>
              <w:top w:val="nil"/>
              <w:left w:val="nil"/>
              <w:bottom w:val="nil"/>
              <w:right w:val="nil"/>
            </w:tcBorders>
          </w:tcPr>
          <w:p w14:paraId="12D2DDAB" w14:textId="77777777" w:rsidR="00035321" w:rsidRDefault="00035321">
            <w:pPr>
              <w:tabs>
                <w:tab w:val="left" w:pos="567"/>
              </w:tabs>
              <w:suppressAutoHyphens/>
              <w:jc w:val="both"/>
              <w:rPr>
                <w:rFonts w:ascii="Trebuchet MS" w:hAnsi="Trebuchet MS"/>
                <w:color w:val="000000"/>
                <w:spacing w:val="-2"/>
                <w:sz w:val="22"/>
                <w:szCs w:val="22"/>
              </w:rPr>
            </w:pPr>
          </w:p>
        </w:tc>
        <w:tc>
          <w:tcPr>
            <w:tcW w:w="2282" w:type="dxa"/>
            <w:gridSpan w:val="3"/>
            <w:tcBorders>
              <w:top w:val="nil"/>
              <w:left w:val="nil"/>
              <w:bottom w:val="nil"/>
              <w:right w:val="nil"/>
            </w:tcBorders>
          </w:tcPr>
          <w:p w14:paraId="3E8E9601" w14:textId="77777777" w:rsidR="00035321" w:rsidRDefault="00413271">
            <w:pPr>
              <w:tabs>
                <w:tab w:val="left" w:pos="567"/>
              </w:tabs>
              <w:suppressAutoHyphens/>
              <w:jc w:val="both"/>
              <w:rPr>
                <w:rFonts w:ascii="Trebuchet MS" w:hAnsi="Trebuchet MS"/>
                <w:color w:val="000000"/>
                <w:spacing w:val="-2"/>
                <w:sz w:val="22"/>
                <w:szCs w:val="22"/>
              </w:rPr>
            </w:pPr>
            <w:r>
              <w:rPr>
                <w:rFonts w:ascii="Trebuchet MS" w:hAnsi="Trebuchet MS"/>
                <w:color w:val="000000"/>
                <w:spacing w:val="-2"/>
                <w:sz w:val="22"/>
                <w:szCs w:val="22"/>
              </w:rPr>
              <w:t>IRR 1 = 16.8%</w:t>
            </w:r>
          </w:p>
        </w:tc>
        <w:tc>
          <w:tcPr>
            <w:tcW w:w="649" w:type="dxa"/>
            <w:tcBorders>
              <w:top w:val="nil"/>
              <w:left w:val="nil"/>
              <w:bottom w:val="nil"/>
              <w:right w:val="nil"/>
            </w:tcBorders>
          </w:tcPr>
          <w:p w14:paraId="7F1D76A2" w14:textId="77777777" w:rsidR="00035321" w:rsidRDefault="00035321">
            <w:pPr>
              <w:tabs>
                <w:tab w:val="left" w:pos="567"/>
              </w:tabs>
              <w:suppressAutoHyphens/>
              <w:jc w:val="both"/>
              <w:rPr>
                <w:rFonts w:ascii="Trebuchet MS" w:hAnsi="Trebuchet MS"/>
                <w:color w:val="000000"/>
                <w:spacing w:val="-2"/>
                <w:sz w:val="22"/>
                <w:szCs w:val="22"/>
              </w:rPr>
            </w:pPr>
          </w:p>
        </w:tc>
        <w:tc>
          <w:tcPr>
            <w:tcW w:w="765" w:type="dxa"/>
            <w:tcBorders>
              <w:top w:val="nil"/>
              <w:left w:val="nil"/>
              <w:bottom w:val="nil"/>
              <w:right w:val="nil"/>
            </w:tcBorders>
          </w:tcPr>
          <w:p w14:paraId="285D0FA0"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nil"/>
              <w:right w:val="nil"/>
            </w:tcBorders>
          </w:tcPr>
          <w:p w14:paraId="152D40D3"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tcBorders>
          </w:tcPr>
          <w:p w14:paraId="041C8E03" w14:textId="77777777" w:rsidR="00035321" w:rsidRDefault="00035321">
            <w:pPr>
              <w:tabs>
                <w:tab w:val="left" w:pos="567"/>
              </w:tabs>
              <w:suppressAutoHyphens/>
              <w:jc w:val="both"/>
              <w:rPr>
                <w:rFonts w:ascii="Trebuchet MS" w:hAnsi="Trebuchet MS"/>
                <w:spacing w:val="-2"/>
                <w:sz w:val="22"/>
                <w:szCs w:val="22"/>
              </w:rPr>
            </w:pPr>
          </w:p>
        </w:tc>
      </w:tr>
      <w:tr w:rsidR="00035321" w14:paraId="237186E6" w14:textId="77777777">
        <w:tc>
          <w:tcPr>
            <w:tcW w:w="244" w:type="dxa"/>
            <w:tcBorders>
              <w:top w:val="nil"/>
              <w:bottom w:val="nil"/>
              <w:right w:val="nil"/>
            </w:tcBorders>
          </w:tcPr>
          <w:p w14:paraId="22A3E5CD"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04B3A319"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7A849D57" w14:textId="77777777" w:rsidR="00035321" w:rsidRDefault="00035321">
            <w:pPr>
              <w:tabs>
                <w:tab w:val="left" w:pos="567"/>
              </w:tabs>
              <w:suppressAutoHyphens/>
              <w:jc w:val="both"/>
              <w:rPr>
                <w:rFonts w:ascii="Trebuchet MS" w:hAnsi="Trebuchet MS"/>
                <w:color w:val="000000"/>
                <w:spacing w:val="-2"/>
                <w:sz w:val="22"/>
                <w:szCs w:val="22"/>
              </w:rPr>
            </w:pPr>
          </w:p>
        </w:tc>
        <w:tc>
          <w:tcPr>
            <w:tcW w:w="739" w:type="dxa"/>
            <w:tcBorders>
              <w:top w:val="nil"/>
              <w:left w:val="nil"/>
              <w:bottom w:val="nil"/>
              <w:right w:val="nil"/>
            </w:tcBorders>
          </w:tcPr>
          <w:p w14:paraId="4C9519B3" w14:textId="77777777" w:rsidR="00035321" w:rsidRDefault="00035321">
            <w:pPr>
              <w:tabs>
                <w:tab w:val="left" w:pos="567"/>
              </w:tabs>
              <w:suppressAutoHyphens/>
              <w:jc w:val="both"/>
              <w:rPr>
                <w:rFonts w:ascii="Trebuchet MS" w:hAnsi="Trebuchet MS"/>
                <w:color w:val="000000"/>
                <w:spacing w:val="-2"/>
                <w:sz w:val="22"/>
                <w:szCs w:val="22"/>
              </w:rPr>
            </w:pPr>
          </w:p>
        </w:tc>
        <w:tc>
          <w:tcPr>
            <w:tcW w:w="828" w:type="dxa"/>
            <w:tcBorders>
              <w:top w:val="nil"/>
              <w:left w:val="nil"/>
              <w:bottom w:val="nil"/>
              <w:right w:val="nil"/>
            </w:tcBorders>
          </w:tcPr>
          <w:p w14:paraId="0F07D50D"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right w:val="nil"/>
            </w:tcBorders>
          </w:tcPr>
          <w:p w14:paraId="3A851237" w14:textId="77777777" w:rsidR="00035321" w:rsidRDefault="00035321">
            <w:pPr>
              <w:tabs>
                <w:tab w:val="left" w:pos="567"/>
              </w:tabs>
              <w:suppressAutoHyphens/>
              <w:jc w:val="both"/>
              <w:rPr>
                <w:rFonts w:ascii="Trebuchet MS" w:hAnsi="Trebuchet MS"/>
                <w:color w:val="000000"/>
                <w:spacing w:val="-2"/>
                <w:sz w:val="22"/>
                <w:szCs w:val="22"/>
              </w:rPr>
            </w:pPr>
          </w:p>
        </w:tc>
        <w:tc>
          <w:tcPr>
            <w:tcW w:w="648" w:type="dxa"/>
            <w:tcBorders>
              <w:top w:val="nil"/>
              <w:left w:val="nil"/>
              <w:bottom w:val="nil"/>
              <w:right w:val="nil"/>
            </w:tcBorders>
          </w:tcPr>
          <w:p w14:paraId="1E188E31" w14:textId="77777777" w:rsidR="00035321" w:rsidRDefault="00035321">
            <w:pPr>
              <w:tabs>
                <w:tab w:val="left" w:pos="567"/>
              </w:tabs>
              <w:suppressAutoHyphens/>
              <w:jc w:val="both"/>
              <w:rPr>
                <w:rFonts w:ascii="Trebuchet MS" w:hAnsi="Trebuchet MS"/>
                <w:color w:val="000000"/>
                <w:spacing w:val="-2"/>
                <w:sz w:val="22"/>
                <w:szCs w:val="22"/>
              </w:rPr>
            </w:pPr>
          </w:p>
        </w:tc>
        <w:tc>
          <w:tcPr>
            <w:tcW w:w="672" w:type="dxa"/>
            <w:tcBorders>
              <w:top w:val="nil"/>
              <w:left w:val="nil"/>
              <w:bottom w:val="nil"/>
              <w:right w:val="nil"/>
            </w:tcBorders>
          </w:tcPr>
          <w:p w14:paraId="2F13A8D8" w14:textId="77777777" w:rsidR="00035321" w:rsidRDefault="00035321">
            <w:pPr>
              <w:tabs>
                <w:tab w:val="left" w:pos="567"/>
              </w:tabs>
              <w:suppressAutoHyphens/>
              <w:jc w:val="both"/>
              <w:rPr>
                <w:rFonts w:ascii="Trebuchet MS" w:hAnsi="Trebuchet MS"/>
                <w:color w:val="000000"/>
                <w:spacing w:val="-2"/>
                <w:sz w:val="22"/>
                <w:szCs w:val="22"/>
              </w:rPr>
            </w:pPr>
          </w:p>
        </w:tc>
        <w:tc>
          <w:tcPr>
            <w:tcW w:w="1064" w:type="dxa"/>
            <w:tcBorders>
              <w:top w:val="nil"/>
              <w:left w:val="nil"/>
              <w:bottom w:val="nil"/>
              <w:right w:val="nil"/>
            </w:tcBorders>
          </w:tcPr>
          <w:p w14:paraId="20414568" w14:textId="77777777" w:rsidR="00035321" w:rsidRDefault="00035321">
            <w:pPr>
              <w:tabs>
                <w:tab w:val="left" w:pos="567"/>
              </w:tabs>
              <w:suppressAutoHyphens/>
              <w:jc w:val="both"/>
              <w:rPr>
                <w:rFonts w:ascii="Trebuchet MS" w:hAnsi="Trebuchet MS"/>
                <w:color w:val="000000"/>
                <w:spacing w:val="-2"/>
                <w:sz w:val="22"/>
                <w:szCs w:val="22"/>
              </w:rPr>
            </w:pPr>
          </w:p>
        </w:tc>
        <w:tc>
          <w:tcPr>
            <w:tcW w:w="546" w:type="dxa"/>
            <w:tcBorders>
              <w:top w:val="nil"/>
              <w:left w:val="nil"/>
              <w:bottom w:val="nil"/>
              <w:right w:val="nil"/>
            </w:tcBorders>
          </w:tcPr>
          <w:p w14:paraId="03105F95"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nil"/>
              <w:right w:val="nil"/>
            </w:tcBorders>
          </w:tcPr>
          <w:p w14:paraId="262F7E78" w14:textId="77777777" w:rsidR="00035321" w:rsidRDefault="00035321">
            <w:pPr>
              <w:tabs>
                <w:tab w:val="left" w:pos="567"/>
              </w:tabs>
              <w:suppressAutoHyphens/>
              <w:jc w:val="both"/>
              <w:rPr>
                <w:rFonts w:ascii="Trebuchet MS" w:hAnsi="Trebuchet MS"/>
                <w:color w:val="000000"/>
                <w:spacing w:val="-2"/>
                <w:sz w:val="22"/>
                <w:szCs w:val="22"/>
              </w:rPr>
            </w:pPr>
          </w:p>
        </w:tc>
        <w:tc>
          <w:tcPr>
            <w:tcW w:w="765" w:type="dxa"/>
            <w:tcBorders>
              <w:top w:val="nil"/>
              <w:left w:val="nil"/>
              <w:bottom w:val="nil"/>
              <w:right w:val="nil"/>
            </w:tcBorders>
          </w:tcPr>
          <w:p w14:paraId="071382F0" w14:textId="77777777" w:rsidR="00035321" w:rsidRDefault="00035321">
            <w:pPr>
              <w:tabs>
                <w:tab w:val="left" w:pos="567"/>
              </w:tabs>
              <w:suppressAutoHyphens/>
              <w:jc w:val="both"/>
              <w:rPr>
                <w:rFonts w:ascii="Trebuchet MS" w:hAnsi="Trebuchet MS"/>
                <w:color w:val="000000"/>
                <w:spacing w:val="-2"/>
                <w:sz w:val="22"/>
                <w:szCs w:val="22"/>
              </w:rPr>
            </w:pPr>
          </w:p>
        </w:tc>
        <w:tc>
          <w:tcPr>
            <w:tcW w:w="649" w:type="dxa"/>
            <w:tcBorders>
              <w:top w:val="nil"/>
              <w:left w:val="nil"/>
              <w:bottom w:val="nil"/>
              <w:right w:val="nil"/>
            </w:tcBorders>
          </w:tcPr>
          <w:p w14:paraId="1292E44B" w14:textId="77777777" w:rsidR="00035321" w:rsidRDefault="00035321">
            <w:pPr>
              <w:tabs>
                <w:tab w:val="left" w:pos="567"/>
              </w:tabs>
              <w:suppressAutoHyphens/>
              <w:jc w:val="both"/>
              <w:rPr>
                <w:rFonts w:ascii="Trebuchet MS" w:hAnsi="Trebuchet MS"/>
                <w:color w:val="000000"/>
                <w:spacing w:val="-2"/>
                <w:sz w:val="22"/>
                <w:szCs w:val="22"/>
              </w:rPr>
            </w:pPr>
          </w:p>
        </w:tc>
        <w:tc>
          <w:tcPr>
            <w:tcW w:w="547" w:type="dxa"/>
            <w:tcBorders>
              <w:top w:val="nil"/>
              <w:left w:val="nil"/>
              <w:bottom w:val="nil"/>
            </w:tcBorders>
          </w:tcPr>
          <w:p w14:paraId="284CC014" w14:textId="77777777" w:rsidR="00035321" w:rsidRDefault="00035321">
            <w:pPr>
              <w:tabs>
                <w:tab w:val="left" w:pos="567"/>
              </w:tabs>
              <w:suppressAutoHyphens/>
              <w:jc w:val="both"/>
              <w:rPr>
                <w:rFonts w:ascii="Trebuchet MS" w:hAnsi="Trebuchet MS"/>
                <w:spacing w:val="-2"/>
                <w:sz w:val="22"/>
                <w:szCs w:val="22"/>
              </w:rPr>
            </w:pPr>
          </w:p>
        </w:tc>
      </w:tr>
      <w:tr w:rsidR="00035321" w14:paraId="098A342B" w14:textId="77777777">
        <w:tc>
          <w:tcPr>
            <w:tcW w:w="244" w:type="dxa"/>
            <w:tcBorders>
              <w:top w:val="nil"/>
              <w:bottom w:val="nil"/>
              <w:right w:val="nil"/>
            </w:tcBorders>
          </w:tcPr>
          <w:p w14:paraId="5550F1E8"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1D5D2EA5"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nil"/>
              <w:right w:val="nil"/>
            </w:tcBorders>
          </w:tcPr>
          <w:p w14:paraId="1AD32FD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-40</w:t>
            </w:r>
          </w:p>
        </w:tc>
        <w:tc>
          <w:tcPr>
            <w:tcW w:w="739" w:type="dxa"/>
            <w:tcBorders>
              <w:top w:val="nil"/>
              <w:left w:val="nil"/>
              <w:bottom w:val="nil"/>
              <w:right w:val="nil"/>
            </w:tcBorders>
          </w:tcPr>
          <w:p w14:paraId="32DFBC13"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bottom w:val="nil"/>
              <w:right w:val="nil"/>
            </w:tcBorders>
          </w:tcPr>
          <w:p w14:paraId="4C3F04BC"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right w:val="nil"/>
            </w:tcBorders>
          </w:tcPr>
          <w:p w14:paraId="28A5865A" w14:textId="77777777" w:rsidR="00035321" w:rsidRDefault="00035321">
            <w:pPr>
              <w:tabs>
                <w:tab w:val="left" w:pos="567"/>
              </w:tabs>
              <w:suppressAutoHyphens/>
              <w:jc w:val="both"/>
              <w:rPr>
                <w:rFonts w:ascii="Trebuchet MS" w:hAnsi="Trebuchet MS"/>
                <w:spacing w:val="-2"/>
                <w:sz w:val="22"/>
                <w:szCs w:val="22"/>
              </w:rPr>
            </w:pPr>
          </w:p>
        </w:tc>
        <w:tc>
          <w:tcPr>
            <w:tcW w:w="648" w:type="dxa"/>
            <w:tcBorders>
              <w:top w:val="nil"/>
              <w:left w:val="nil"/>
              <w:bottom w:val="nil"/>
              <w:right w:val="nil"/>
            </w:tcBorders>
          </w:tcPr>
          <w:p w14:paraId="711FED4E" w14:textId="77777777" w:rsidR="00035321" w:rsidRDefault="00035321">
            <w:pPr>
              <w:tabs>
                <w:tab w:val="left" w:pos="567"/>
              </w:tabs>
              <w:suppressAutoHyphens/>
              <w:jc w:val="both"/>
              <w:rPr>
                <w:rFonts w:ascii="Trebuchet MS" w:hAnsi="Trebuchet MS"/>
                <w:spacing w:val="-2"/>
                <w:sz w:val="22"/>
                <w:szCs w:val="22"/>
              </w:rPr>
            </w:pPr>
          </w:p>
        </w:tc>
        <w:tc>
          <w:tcPr>
            <w:tcW w:w="672" w:type="dxa"/>
            <w:tcBorders>
              <w:top w:val="nil"/>
              <w:left w:val="nil"/>
              <w:bottom w:val="nil"/>
              <w:right w:val="nil"/>
            </w:tcBorders>
          </w:tcPr>
          <w:p w14:paraId="70DFB588"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bottom w:val="nil"/>
              <w:right w:val="nil"/>
            </w:tcBorders>
          </w:tcPr>
          <w:p w14:paraId="51440755" w14:textId="77777777" w:rsidR="00035321" w:rsidRDefault="00035321">
            <w:pPr>
              <w:tabs>
                <w:tab w:val="left" w:pos="567"/>
              </w:tabs>
              <w:suppressAutoHyphens/>
              <w:jc w:val="both"/>
              <w:rPr>
                <w:rFonts w:ascii="Trebuchet MS" w:hAnsi="Trebuchet MS"/>
                <w:spacing w:val="-2"/>
                <w:sz w:val="22"/>
                <w:szCs w:val="22"/>
              </w:rPr>
            </w:pPr>
          </w:p>
        </w:tc>
        <w:tc>
          <w:tcPr>
            <w:tcW w:w="546" w:type="dxa"/>
            <w:tcBorders>
              <w:top w:val="nil"/>
              <w:left w:val="nil"/>
              <w:bottom w:val="nil"/>
              <w:right w:val="nil"/>
            </w:tcBorders>
          </w:tcPr>
          <w:p w14:paraId="39DA3B7E"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04293508" w14:textId="77777777" w:rsidR="00035321" w:rsidRDefault="00035321">
            <w:pPr>
              <w:tabs>
                <w:tab w:val="left" w:pos="567"/>
              </w:tabs>
              <w:suppressAutoHyphens/>
              <w:jc w:val="both"/>
              <w:rPr>
                <w:rFonts w:ascii="Trebuchet MS" w:hAnsi="Trebuchet MS"/>
                <w:spacing w:val="-2"/>
                <w:sz w:val="22"/>
                <w:szCs w:val="22"/>
              </w:rPr>
            </w:pPr>
          </w:p>
        </w:tc>
        <w:tc>
          <w:tcPr>
            <w:tcW w:w="765" w:type="dxa"/>
            <w:tcBorders>
              <w:top w:val="nil"/>
              <w:left w:val="nil"/>
              <w:bottom w:val="nil"/>
              <w:right w:val="nil"/>
            </w:tcBorders>
          </w:tcPr>
          <w:p w14:paraId="3BE428BB"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bottom w:val="nil"/>
              <w:right w:val="nil"/>
            </w:tcBorders>
          </w:tcPr>
          <w:p w14:paraId="3AFB69F2"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nil"/>
            </w:tcBorders>
          </w:tcPr>
          <w:p w14:paraId="5A1C44DA" w14:textId="77777777" w:rsidR="00035321" w:rsidRDefault="00035321">
            <w:pPr>
              <w:tabs>
                <w:tab w:val="left" w:pos="567"/>
              </w:tabs>
              <w:suppressAutoHyphens/>
              <w:jc w:val="both"/>
              <w:rPr>
                <w:rFonts w:ascii="Trebuchet MS" w:hAnsi="Trebuchet MS"/>
                <w:spacing w:val="-2"/>
                <w:sz w:val="22"/>
                <w:szCs w:val="22"/>
              </w:rPr>
            </w:pPr>
          </w:p>
        </w:tc>
      </w:tr>
      <w:tr w:rsidR="00035321" w14:paraId="49A2E24D" w14:textId="77777777">
        <w:tc>
          <w:tcPr>
            <w:tcW w:w="244" w:type="dxa"/>
            <w:tcBorders>
              <w:top w:val="nil"/>
              <w:bottom w:val="nil"/>
              <w:right w:val="nil"/>
            </w:tcBorders>
          </w:tcPr>
          <w:p w14:paraId="1600085A"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tcBorders>
          </w:tcPr>
          <w:p w14:paraId="1A4D170D"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bottom w:val="single" w:sz="4" w:space="0" w:color="auto"/>
              <w:right w:val="nil"/>
            </w:tcBorders>
          </w:tcPr>
          <w:p w14:paraId="1A7A0399" w14:textId="77777777" w:rsidR="00035321" w:rsidRDefault="00035321">
            <w:pPr>
              <w:tabs>
                <w:tab w:val="left" w:pos="567"/>
              </w:tabs>
              <w:suppressAutoHyphens/>
              <w:jc w:val="both"/>
              <w:rPr>
                <w:rFonts w:ascii="Trebuchet MS" w:hAnsi="Trebuchet MS"/>
                <w:spacing w:val="-2"/>
                <w:sz w:val="22"/>
                <w:szCs w:val="22"/>
              </w:rPr>
            </w:pPr>
          </w:p>
        </w:tc>
        <w:tc>
          <w:tcPr>
            <w:tcW w:w="739" w:type="dxa"/>
            <w:tcBorders>
              <w:top w:val="nil"/>
              <w:left w:val="nil"/>
              <w:bottom w:val="single" w:sz="4" w:space="0" w:color="auto"/>
              <w:right w:val="nil"/>
            </w:tcBorders>
          </w:tcPr>
          <w:p w14:paraId="55E8CF0F"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bottom w:val="single" w:sz="4" w:space="0" w:color="auto"/>
              <w:right w:val="nil"/>
            </w:tcBorders>
          </w:tcPr>
          <w:p w14:paraId="5F5C616B"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bottom w:val="single" w:sz="4" w:space="0" w:color="auto"/>
              <w:right w:val="nil"/>
            </w:tcBorders>
          </w:tcPr>
          <w:p w14:paraId="76122015" w14:textId="77777777" w:rsidR="00035321" w:rsidRDefault="00035321">
            <w:pPr>
              <w:tabs>
                <w:tab w:val="left" w:pos="567"/>
              </w:tabs>
              <w:suppressAutoHyphens/>
              <w:jc w:val="both"/>
              <w:rPr>
                <w:rFonts w:ascii="Trebuchet MS" w:hAnsi="Trebuchet MS"/>
                <w:spacing w:val="-2"/>
                <w:sz w:val="22"/>
                <w:szCs w:val="22"/>
              </w:rPr>
            </w:pPr>
          </w:p>
        </w:tc>
        <w:tc>
          <w:tcPr>
            <w:tcW w:w="5540" w:type="dxa"/>
            <w:gridSpan w:val="8"/>
            <w:tcBorders>
              <w:top w:val="nil"/>
              <w:left w:val="nil"/>
              <w:bottom w:val="single" w:sz="4" w:space="0" w:color="auto"/>
            </w:tcBorders>
          </w:tcPr>
          <w:p w14:paraId="3065BA2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Discount rate %</w:t>
            </w:r>
          </w:p>
        </w:tc>
      </w:tr>
      <w:tr w:rsidR="00035321" w14:paraId="17B78E1E" w14:textId="77777777">
        <w:tc>
          <w:tcPr>
            <w:tcW w:w="244" w:type="dxa"/>
            <w:tcBorders>
              <w:top w:val="nil"/>
              <w:bottom w:val="nil"/>
              <w:right w:val="nil"/>
            </w:tcBorders>
          </w:tcPr>
          <w:p w14:paraId="08D07B0B"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bottom w:val="nil"/>
              <w:right w:val="nil"/>
            </w:tcBorders>
          </w:tcPr>
          <w:p w14:paraId="410D0B05" w14:textId="77777777" w:rsidR="00035321" w:rsidRDefault="00035321">
            <w:pPr>
              <w:tabs>
                <w:tab w:val="left" w:pos="567"/>
              </w:tabs>
              <w:suppressAutoHyphens/>
              <w:jc w:val="both"/>
              <w:rPr>
                <w:rFonts w:ascii="Trebuchet MS" w:hAnsi="Trebuchet MS"/>
                <w:spacing w:val="-2"/>
                <w:sz w:val="22"/>
                <w:szCs w:val="22"/>
              </w:rPr>
            </w:pPr>
          </w:p>
        </w:tc>
        <w:tc>
          <w:tcPr>
            <w:tcW w:w="644" w:type="dxa"/>
            <w:tcBorders>
              <w:left w:val="nil"/>
              <w:bottom w:val="nil"/>
              <w:right w:val="nil"/>
            </w:tcBorders>
          </w:tcPr>
          <w:p w14:paraId="2C6C973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w:t>
            </w:r>
          </w:p>
        </w:tc>
        <w:tc>
          <w:tcPr>
            <w:tcW w:w="739" w:type="dxa"/>
            <w:tcBorders>
              <w:left w:val="nil"/>
              <w:bottom w:val="nil"/>
              <w:right w:val="nil"/>
            </w:tcBorders>
          </w:tcPr>
          <w:p w14:paraId="5CF29929" w14:textId="77777777" w:rsidR="00035321" w:rsidRDefault="00035321">
            <w:pPr>
              <w:tabs>
                <w:tab w:val="left" w:pos="567"/>
              </w:tabs>
              <w:suppressAutoHyphens/>
              <w:jc w:val="both"/>
              <w:rPr>
                <w:rFonts w:ascii="Trebuchet MS" w:hAnsi="Trebuchet MS"/>
                <w:spacing w:val="-2"/>
                <w:sz w:val="22"/>
                <w:szCs w:val="22"/>
              </w:rPr>
            </w:pPr>
          </w:p>
        </w:tc>
        <w:tc>
          <w:tcPr>
            <w:tcW w:w="828" w:type="dxa"/>
            <w:tcBorders>
              <w:left w:val="nil"/>
              <w:bottom w:val="nil"/>
              <w:right w:val="nil"/>
            </w:tcBorders>
          </w:tcPr>
          <w:p w14:paraId="61EA94D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5%</w:t>
            </w:r>
          </w:p>
        </w:tc>
        <w:tc>
          <w:tcPr>
            <w:tcW w:w="547" w:type="dxa"/>
            <w:tcBorders>
              <w:left w:val="nil"/>
              <w:bottom w:val="nil"/>
              <w:right w:val="nil"/>
            </w:tcBorders>
          </w:tcPr>
          <w:p w14:paraId="7F5D8306" w14:textId="77777777" w:rsidR="00035321" w:rsidRDefault="00035321">
            <w:pPr>
              <w:tabs>
                <w:tab w:val="left" w:pos="567"/>
              </w:tabs>
              <w:suppressAutoHyphens/>
              <w:jc w:val="both"/>
              <w:rPr>
                <w:rFonts w:ascii="Trebuchet MS" w:hAnsi="Trebuchet MS"/>
                <w:spacing w:val="-2"/>
                <w:sz w:val="22"/>
                <w:szCs w:val="22"/>
              </w:rPr>
            </w:pPr>
          </w:p>
        </w:tc>
        <w:tc>
          <w:tcPr>
            <w:tcW w:w="648" w:type="dxa"/>
            <w:tcBorders>
              <w:left w:val="nil"/>
              <w:bottom w:val="nil"/>
              <w:right w:val="nil"/>
            </w:tcBorders>
          </w:tcPr>
          <w:p w14:paraId="41788BD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w:t>
            </w:r>
          </w:p>
        </w:tc>
        <w:tc>
          <w:tcPr>
            <w:tcW w:w="672" w:type="dxa"/>
            <w:tcBorders>
              <w:left w:val="nil"/>
              <w:bottom w:val="nil"/>
              <w:right w:val="nil"/>
            </w:tcBorders>
          </w:tcPr>
          <w:p w14:paraId="4899B150"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left w:val="nil"/>
              <w:bottom w:val="nil"/>
              <w:right w:val="nil"/>
            </w:tcBorders>
          </w:tcPr>
          <w:p w14:paraId="4B342DB7"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15%</w:t>
            </w:r>
          </w:p>
        </w:tc>
        <w:tc>
          <w:tcPr>
            <w:tcW w:w="546" w:type="dxa"/>
            <w:tcBorders>
              <w:left w:val="nil"/>
              <w:bottom w:val="nil"/>
              <w:right w:val="nil"/>
            </w:tcBorders>
          </w:tcPr>
          <w:p w14:paraId="2BCAB5A6" w14:textId="77777777" w:rsidR="00035321" w:rsidRDefault="00035321">
            <w:pPr>
              <w:tabs>
                <w:tab w:val="left" w:pos="567"/>
              </w:tabs>
              <w:suppressAutoHyphens/>
              <w:jc w:val="both"/>
              <w:rPr>
                <w:rFonts w:ascii="Trebuchet MS" w:hAnsi="Trebuchet MS"/>
                <w:spacing w:val="-2"/>
                <w:sz w:val="22"/>
                <w:szCs w:val="22"/>
              </w:rPr>
            </w:pPr>
          </w:p>
        </w:tc>
        <w:tc>
          <w:tcPr>
            <w:tcW w:w="649" w:type="dxa"/>
            <w:tcBorders>
              <w:left w:val="nil"/>
              <w:bottom w:val="nil"/>
              <w:right w:val="nil"/>
            </w:tcBorders>
          </w:tcPr>
          <w:p w14:paraId="1AA777E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20%</w:t>
            </w:r>
          </w:p>
        </w:tc>
        <w:tc>
          <w:tcPr>
            <w:tcW w:w="765" w:type="dxa"/>
            <w:tcBorders>
              <w:left w:val="nil"/>
              <w:bottom w:val="nil"/>
              <w:right w:val="nil"/>
            </w:tcBorders>
          </w:tcPr>
          <w:p w14:paraId="25B071AD" w14:textId="77777777" w:rsidR="00035321" w:rsidRDefault="00035321">
            <w:pPr>
              <w:tabs>
                <w:tab w:val="left" w:pos="567"/>
              </w:tabs>
              <w:suppressAutoHyphens/>
              <w:jc w:val="both"/>
              <w:rPr>
                <w:rFonts w:ascii="Trebuchet MS" w:hAnsi="Trebuchet MS"/>
                <w:spacing w:val="-2"/>
                <w:sz w:val="22"/>
                <w:szCs w:val="22"/>
              </w:rPr>
            </w:pPr>
          </w:p>
        </w:tc>
        <w:tc>
          <w:tcPr>
            <w:tcW w:w="649" w:type="dxa"/>
            <w:tcBorders>
              <w:left w:val="nil"/>
              <w:bottom w:val="nil"/>
              <w:right w:val="nil"/>
            </w:tcBorders>
          </w:tcPr>
          <w:p w14:paraId="7D05C49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25%</w:t>
            </w:r>
          </w:p>
        </w:tc>
        <w:tc>
          <w:tcPr>
            <w:tcW w:w="547" w:type="dxa"/>
            <w:tcBorders>
              <w:top w:val="nil"/>
              <w:left w:val="nil"/>
              <w:bottom w:val="nil"/>
            </w:tcBorders>
          </w:tcPr>
          <w:p w14:paraId="6155129A" w14:textId="77777777" w:rsidR="00035321" w:rsidRDefault="00035321">
            <w:pPr>
              <w:tabs>
                <w:tab w:val="left" w:pos="567"/>
              </w:tabs>
              <w:suppressAutoHyphens/>
              <w:jc w:val="both"/>
              <w:rPr>
                <w:rFonts w:ascii="Trebuchet MS" w:hAnsi="Trebuchet MS"/>
                <w:spacing w:val="-2"/>
                <w:sz w:val="22"/>
                <w:szCs w:val="22"/>
              </w:rPr>
            </w:pPr>
          </w:p>
        </w:tc>
      </w:tr>
      <w:tr w:rsidR="00035321" w14:paraId="5C845FD5" w14:textId="77777777">
        <w:tc>
          <w:tcPr>
            <w:tcW w:w="244" w:type="dxa"/>
            <w:tcBorders>
              <w:top w:val="nil"/>
              <w:right w:val="nil"/>
            </w:tcBorders>
          </w:tcPr>
          <w:p w14:paraId="77D3C526" w14:textId="77777777" w:rsidR="00035321" w:rsidRDefault="00035321">
            <w:pPr>
              <w:tabs>
                <w:tab w:val="left" w:pos="567"/>
              </w:tabs>
              <w:suppressAutoHyphens/>
              <w:jc w:val="both"/>
              <w:rPr>
                <w:rFonts w:ascii="Trebuchet MS" w:hAnsi="Trebuchet MS"/>
                <w:spacing w:val="-2"/>
                <w:sz w:val="22"/>
                <w:szCs w:val="22"/>
              </w:rPr>
            </w:pPr>
          </w:p>
        </w:tc>
        <w:tc>
          <w:tcPr>
            <w:tcW w:w="640" w:type="dxa"/>
            <w:tcBorders>
              <w:top w:val="nil"/>
              <w:left w:val="nil"/>
              <w:right w:val="nil"/>
            </w:tcBorders>
          </w:tcPr>
          <w:p w14:paraId="123F421C" w14:textId="77777777" w:rsidR="00035321" w:rsidRDefault="00035321">
            <w:pPr>
              <w:tabs>
                <w:tab w:val="left" w:pos="567"/>
              </w:tabs>
              <w:suppressAutoHyphens/>
              <w:jc w:val="both"/>
              <w:rPr>
                <w:rFonts w:ascii="Trebuchet MS" w:hAnsi="Trebuchet MS"/>
                <w:spacing w:val="-2"/>
                <w:sz w:val="22"/>
                <w:szCs w:val="22"/>
              </w:rPr>
            </w:pPr>
          </w:p>
        </w:tc>
        <w:tc>
          <w:tcPr>
            <w:tcW w:w="644" w:type="dxa"/>
            <w:tcBorders>
              <w:top w:val="nil"/>
              <w:left w:val="nil"/>
              <w:right w:val="nil"/>
            </w:tcBorders>
          </w:tcPr>
          <w:p w14:paraId="1FD7F707" w14:textId="77777777" w:rsidR="00035321" w:rsidRDefault="00035321">
            <w:pPr>
              <w:tabs>
                <w:tab w:val="left" w:pos="567"/>
              </w:tabs>
              <w:suppressAutoHyphens/>
              <w:jc w:val="both"/>
              <w:rPr>
                <w:rFonts w:ascii="Trebuchet MS" w:hAnsi="Trebuchet MS"/>
                <w:spacing w:val="-2"/>
                <w:sz w:val="22"/>
                <w:szCs w:val="22"/>
              </w:rPr>
            </w:pPr>
          </w:p>
        </w:tc>
        <w:tc>
          <w:tcPr>
            <w:tcW w:w="739" w:type="dxa"/>
            <w:tcBorders>
              <w:top w:val="nil"/>
              <w:left w:val="nil"/>
              <w:right w:val="nil"/>
            </w:tcBorders>
          </w:tcPr>
          <w:p w14:paraId="3B2C8CA1" w14:textId="77777777" w:rsidR="00035321" w:rsidRDefault="00035321">
            <w:pPr>
              <w:tabs>
                <w:tab w:val="left" w:pos="567"/>
              </w:tabs>
              <w:suppressAutoHyphens/>
              <w:jc w:val="both"/>
              <w:rPr>
                <w:rFonts w:ascii="Trebuchet MS" w:hAnsi="Trebuchet MS"/>
                <w:spacing w:val="-2"/>
                <w:sz w:val="22"/>
                <w:szCs w:val="22"/>
              </w:rPr>
            </w:pPr>
          </w:p>
        </w:tc>
        <w:tc>
          <w:tcPr>
            <w:tcW w:w="828" w:type="dxa"/>
            <w:tcBorders>
              <w:top w:val="nil"/>
              <w:left w:val="nil"/>
              <w:right w:val="nil"/>
            </w:tcBorders>
          </w:tcPr>
          <w:p w14:paraId="371BC219"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right w:val="nil"/>
            </w:tcBorders>
          </w:tcPr>
          <w:p w14:paraId="3EF2091B" w14:textId="77777777" w:rsidR="00035321" w:rsidRDefault="00035321">
            <w:pPr>
              <w:tabs>
                <w:tab w:val="left" w:pos="567"/>
              </w:tabs>
              <w:suppressAutoHyphens/>
              <w:jc w:val="both"/>
              <w:rPr>
                <w:rFonts w:ascii="Trebuchet MS" w:hAnsi="Trebuchet MS"/>
                <w:spacing w:val="-2"/>
                <w:sz w:val="22"/>
                <w:szCs w:val="22"/>
              </w:rPr>
            </w:pPr>
          </w:p>
        </w:tc>
        <w:tc>
          <w:tcPr>
            <w:tcW w:w="648" w:type="dxa"/>
            <w:tcBorders>
              <w:top w:val="nil"/>
              <w:left w:val="nil"/>
              <w:right w:val="nil"/>
            </w:tcBorders>
          </w:tcPr>
          <w:p w14:paraId="66542A59" w14:textId="77777777" w:rsidR="00035321" w:rsidRDefault="00035321">
            <w:pPr>
              <w:tabs>
                <w:tab w:val="left" w:pos="567"/>
              </w:tabs>
              <w:suppressAutoHyphens/>
              <w:jc w:val="both"/>
              <w:rPr>
                <w:rFonts w:ascii="Trebuchet MS" w:hAnsi="Trebuchet MS"/>
                <w:spacing w:val="-2"/>
                <w:sz w:val="22"/>
                <w:szCs w:val="22"/>
              </w:rPr>
            </w:pPr>
          </w:p>
        </w:tc>
        <w:tc>
          <w:tcPr>
            <w:tcW w:w="672" w:type="dxa"/>
            <w:tcBorders>
              <w:top w:val="nil"/>
              <w:left w:val="nil"/>
              <w:right w:val="nil"/>
            </w:tcBorders>
          </w:tcPr>
          <w:p w14:paraId="45E9747E"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right w:val="nil"/>
            </w:tcBorders>
          </w:tcPr>
          <w:p w14:paraId="2826EFA6" w14:textId="77777777" w:rsidR="00035321" w:rsidRDefault="00035321">
            <w:pPr>
              <w:tabs>
                <w:tab w:val="left" w:pos="567"/>
              </w:tabs>
              <w:suppressAutoHyphens/>
              <w:jc w:val="both"/>
              <w:rPr>
                <w:rFonts w:ascii="Trebuchet MS" w:hAnsi="Trebuchet MS"/>
                <w:spacing w:val="-2"/>
                <w:sz w:val="22"/>
                <w:szCs w:val="22"/>
              </w:rPr>
            </w:pPr>
          </w:p>
        </w:tc>
        <w:tc>
          <w:tcPr>
            <w:tcW w:w="546" w:type="dxa"/>
            <w:tcBorders>
              <w:top w:val="nil"/>
              <w:left w:val="nil"/>
              <w:right w:val="nil"/>
            </w:tcBorders>
          </w:tcPr>
          <w:p w14:paraId="78C48007"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right w:val="nil"/>
            </w:tcBorders>
          </w:tcPr>
          <w:p w14:paraId="25708CBF" w14:textId="77777777" w:rsidR="00035321" w:rsidRDefault="00035321">
            <w:pPr>
              <w:tabs>
                <w:tab w:val="left" w:pos="567"/>
              </w:tabs>
              <w:suppressAutoHyphens/>
              <w:jc w:val="both"/>
              <w:rPr>
                <w:rFonts w:ascii="Trebuchet MS" w:hAnsi="Trebuchet MS"/>
                <w:spacing w:val="-2"/>
                <w:sz w:val="22"/>
                <w:szCs w:val="22"/>
              </w:rPr>
            </w:pPr>
          </w:p>
        </w:tc>
        <w:tc>
          <w:tcPr>
            <w:tcW w:w="765" w:type="dxa"/>
            <w:tcBorders>
              <w:top w:val="nil"/>
              <w:left w:val="nil"/>
              <w:right w:val="nil"/>
            </w:tcBorders>
          </w:tcPr>
          <w:p w14:paraId="69D44D22" w14:textId="77777777" w:rsidR="00035321" w:rsidRDefault="00035321">
            <w:pPr>
              <w:tabs>
                <w:tab w:val="left" w:pos="567"/>
              </w:tabs>
              <w:suppressAutoHyphens/>
              <w:jc w:val="both"/>
              <w:rPr>
                <w:rFonts w:ascii="Trebuchet MS" w:hAnsi="Trebuchet MS"/>
                <w:spacing w:val="-2"/>
                <w:sz w:val="22"/>
                <w:szCs w:val="22"/>
              </w:rPr>
            </w:pPr>
          </w:p>
        </w:tc>
        <w:tc>
          <w:tcPr>
            <w:tcW w:w="649" w:type="dxa"/>
            <w:tcBorders>
              <w:top w:val="nil"/>
              <w:left w:val="nil"/>
              <w:right w:val="nil"/>
            </w:tcBorders>
          </w:tcPr>
          <w:p w14:paraId="109FF1B6" w14:textId="77777777" w:rsidR="00035321" w:rsidRDefault="00035321">
            <w:pPr>
              <w:tabs>
                <w:tab w:val="left" w:pos="567"/>
              </w:tabs>
              <w:suppressAutoHyphens/>
              <w:jc w:val="both"/>
              <w:rPr>
                <w:rFonts w:ascii="Trebuchet MS" w:hAnsi="Trebuchet MS"/>
                <w:spacing w:val="-2"/>
                <w:sz w:val="22"/>
                <w:szCs w:val="22"/>
              </w:rPr>
            </w:pPr>
          </w:p>
        </w:tc>
        <w:tc>
          <w:tcPr>
            <w:tcW w:w="547" w:type="dxa"/>
            <w:tcBorders>
              <w:top w:val="nil"/>
              <w:left w:val="nil"/>
            </w:tcBorders>
          </w:tcPr>
          <w:p w14:paraId="63089D38" w14:textId="77777777" w:rsidR="00035321" w:rsidRDefault="00035321">
            <w:pPr>
              <w:tabs>
                <w:tab w:val="left" w:pos="567"/>
              </w:tabs>
              <w:suppressAutoHyphens/>
              <w:jc w:val="both"/>
              <w:rPr>
                <w:rFonts w:ascii="Trebuchet MS" w:hAnsi="Trebuchet MS"/>
                <w:spacing w:val="-2"/>
                <w:sz w:val="22"/>
                <w:szCs w:val="22"/>
              </w:rPr>
            </w:pPr>
          </w:p>
        </w:tc>
      </w:tr>
    </w:tbl>
    <w:p w14:paraId="5D5D5D32" w14:textId="77777777" w:rsidR="00035321" w:rsidRDefault="00035321">
      <w:pPr>
        <w:tabs>
          <w:tab w:val="left" w:pos="567"/>
        </w:tabs>
        <w:suppressAutoHyphens/>
        <w:ind w:left="567"/>
        <w:jc w:val="both"/>
        <w:rPr>
          <w:rFonts w:ascii="Trebuchet MS" w:hAnsi="Trebuchet MS"/>
          <w:b/>
          <w:spacing w:val="-2"/>
          <w:sz w:val="28"/>
          <w:szCs w:val="28"/>
        </w:rPr>
      </w:pPr>
    </w:p>
    <w:p w14:paraId="61CD39CD"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Does speed generate wealth?</w:t>
      </w:r>
    </w:p>
    <w:p w14:paraId="192F6A3B" w14:textId="77777777" w:rsidR="00035321" w:rsidRDefault="00035321">
      <w:pPr>
        <w:tabs>
          <w:tab w:val="left" w:pos="567"/>
        </w:tabs>
        <w:suppressAutoHyphens/>
        <w:ind w:left="567"/>
        <w:jc w:val="both"/>
        <w:rPr>
          <w:rFonts w:ascii="Trebuchet MS" w:hAnsi="Trebuchet MS"/>
          <w:spacing w:val="-2"/>
          <w:sz w:val="22"/>
          <w:szCs w:val="22"/>
        </w:rPr>
      </w:pPr>
    </w:p>
    <w:p w14:paraId="4B0B1D7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Does the fact that Project 1 gives our money back quickly enable us to invest that money elsewhere and make us wealthier than Project 2 at the end of the 6 years? In answering this question, suppose that the only other investment is to put our money in the bank. We know the bank interest rate is 10%, because that is our discount rate. We also know that, at a 10% discount rate, the NPV of Project 2 is more than the NPV of Project 1. Therefore, by the very meaning of NPV, we also know that investing the cash flow from Project 2 in the bank will make us wealthier at the end of 6 years. In other words, in 6 years from now the future value of Project 2 will be more than the future value of Project 1. Table 2 demonstrates this point.</w:t>
      </w:r>
    </w:p>
    <w:p w14:paraId="04765BBD" w14:textId="77777777" w:rsidR="00035321" w:rsidRDefault="00035321">
      <w:pPr>
        <w:tabs>
          <w:tab w:val="left" w:pos="567"/>
        </w:tabs>
        <w:suppressAutoHyphens/>
        <w:ind w:left="567"/>
        <w:jc w:val="both"/>
        <w:rPr>
          <w:rFonts w:ascii="Trebuchet MS" w:hAnsi="Trebuchet MS"/>
          <w:spacing w:val="-2"/>
          <w:sz w:val="22"/>
          <w:szCs w:val="22"/>
        </w:rPr>
      </w:pPr>
    </w:p>
    <w:p w14:paraId="4BAA1EA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If there were potential investments other than the bank, then the (presumably different) return on those would determine our discount rate rather than the bank rate. Then the new NPVs of Project 1 and Project 2 would determine which gave us more wealth at the end of 6 years.</w:t>
      </w:r>
    </w:p>
    <w:p w14:paraId="5866C0F6" w14:textId="77777777" w:rsidR="00035321" w:rsidRDefault="00035321">
      <w:pPr>
        <w:tabs>
          <w:tab w:val="left" w:pos="567"/>
        </w:tabs>
        <w:suppressAutoHyphens/>
        <w:ind w:left="567"/>
        <w:jc w:val="both"/>
        <w:rPr>
          <w:rFonts w:ascii="Trebuchet MS" w:hAnsi="Trebuchet MS"/>
          <w:b/>
          <w:spacing w:val="-2"/>
          <w:sz w:val="28"/>
          <w:szCs w:val="28"/>
        </w:rPr>
      </w:pPr>
    </w:p>
    <w:p w14:paraId="79058477"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Does speed reduce risk?</w:t>
      </w:r>
    </w:p>
    <w:p w14:paraId="63B7C709" w14:textId="77777777" w:rsidR="00035321" w:rsidRDefault="00035321">
      <w:pPr>
        <w:tabs>
          <w:tab w:val="left" w:pos="567"/>
        </w:tabs>
        <w:suppressAutoHyphens/>
        <w:ind w:left="567"/>
        <w:jc w:val="both"/>
        <w:rPr>
          <w:rFonts w:ascii="Trebuchet MS" w:hAnsi="Trebuchet MS"/>
          <w:spacing w:val="-2"/>
          <w:sz w:val="22"/>
          <w:szCs w:val="22"/>
        </w:rPr>
      </w:pPr>
    </w:p>
    <w:p w14:paraId="1C5B7D3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Does the fact that we receive our money back quickly with Project 1 make this project less risky? The speed with which we obtain a return is often used as a measure of safety. However, this is a crude way of taking risk into account. It ignores the specific risks associated with each project. For instance, in this example, because Project 1 is an oil project it is therefore subject to the volatility of oil prices. In fact, taking oil price risk into account, the cash flow might be significantly lower if we have a long period of low oil prices. By contrast, because Project 2 is a gas project, we might have a legally binding contract with firm sales volumes and prices. Under these circumstances, taking specific risk into account, Project 2 might be significantly less risky than Project 1. In sum, a fast return does not necessarily indicate lower risk.</w:t>
      </w: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284"/>
        <w:gridCol w:w="2268"/>
        <w:gridCol w:w="1063"/>
        <w:gridCol w:w="1063"/>
        <w:gridCol w:w="1063"/>
        <w:gridCol w:w="1063"/>
        <w:gridCol w:w="1063"/>
        <w:gridCol w:w="1064"/>
        <w:gridCol w:w="251"/>
      </w:tblGrid>
      <w:tr w:rsidR="00035321" w14:paraId="1D5C462C" w14:textId="77777777">
        <w:tc>
          <w:tcPr>
            <w:tcW w:w="9182" w:type="dxa"/>
            <w:gridSpan w:val="9"/>
            <w:tcBorders>
              <w:bottom w:val="nil"/>
            </w:tcBorders>
          </w:tcPr>
          <w:p w14:paraId="7CDF4B64"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lastRenderedPageBreak/>
              <w:t>Table 2 - Proof that Project 2 gives more wealth than Project 1</w:t>
            </w:r>
          </w:p>
        </w:tc>
      </w:tr>
      <w:tr w:rsidR="00035321" w14:paraId="6710F8F7" w14:textId="77777777">
        <w:tc>
          <w:tcPr>
            <w:tcW w:w="284" w:type="dxa"/>
            <w:tcBorders>
              <w:top w:val="nil"/>
              <w:bottom w:val="nil"/>
              <w:right w:val="nil"/>
            </w:tcBorders>
          </w:tcPr>
          <w:p w14:paraId="77FCCFC9" w14:textId="77777777" w:rsidR="00035321" w:rsidRDefault="00035321">
            <w:pPr>
              <w:tabs>
                <w:tab w:val="left" w:pos="567"/>
              </w:tabs>
              <w:suppressAutoHyphens/>
              <w:jc w:val="both"/>
              <w:rPr>
                <w:rFonts w:ascii="Trebuchet MS" w:hAnsi="Trebuchet MS"/>
                <w:spacing w:val="-2"/>
                <w:sz w:val="22"/>
                <w:szCs w:val="22"/>
              </w:rPr>
            </w:pPr>
          </w:p>
        </w:tc>
        <w:tc>
          <w:tcPr>
            <w:tcW w:w="2268" w:type="dxa"/>
            <w:tcBorders>
              <w:top w:val="nil"/>
              <w:left w:val="nil"/>
              <w:bottom w:val="nil"/>
              <w:right w:val="nil"/>
            </w:tcBorders>
          </w:tcPr>
          <w:p w14:paraId="38BC4F00"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nil"/>
              <w:bottom w:val="nil"/>
              <w:right w:val="nil"/>
            </w:tcBorders>
          </w:tcPr>
          <w:p w14:paraId="2B2F8BF1" w14:textId="77777777" w:rsidR="00035321" w:rsidRDefault="00035321">
            <w:pPr>
              <w:tabs>
                <w:tab w:val="left" w:pos="567"/>
              </w:tabs>
              <w:suppressAutoHyphens/>
              <w:jc w:val="both"/>
              <w:rPr>
                <w:rFonts w:ascii="Trebuchet MS" w:hAnsi="Trebuchet MS"/>
                <w:spacing w:val="-2"/>
                <w:sz w:val="22"/>
                <w:szCs w:val="22"/>
              </w:rPr>
            </w:pPr>
          </w:p>
        </w:tc>
        <w:tc>
          <w:tcPr>
            <w:tcW w:w="1063" w:type="dxa"/>
            <w:tcBorders>
              <w:top w:val="nil"/>
              <w:left w:val="nil"/>
              <w:bottom w:val="nil"/>
              <w:right w:val="nil"/>
            </w:tcBorders>
          </w:tcPr>
          <w:p w14:paraId="5A186754" w14:textId="77777777" w:rsidR="00035321" w:rsidRDefault="00035321">
            <w:pPr>
              <w:tabs>
                <w:tab w:val="left" w:pos="567"/>
              </w:tabs>
              <w:suppressAutoHyphens/>
              <w:jc w:val="both"/>
              <w:rPr>
                <w:rFonts w:ascii="Trebuchet MS" w:hAnsi="Trebuchet MS"/>
                <w:spacing w:val="-2"/>
                <w:sz w:val="22"/>
                <w:szCs w:val="22"/>
              </w:rPr>
            </w:pPr>
          </w:p>
        </w:tc>
        <w:tc>
          <w:tcPr>
            <w:tcW w:w="1063" w:type="dxa"/>
            <w:tcBorders>
              <w:top w:val="nil"/>
              <w:left w:val="nil"/>
              <w:bottom w:val="nil"/>
              <w:right w:val="nil"/>
            </w:tcBorders>
          </w:tcPr>
          <w:p w14:paraId="7540E5FE" w14:textId="77777777" w:rsidR="00035321" w:rsidRDefault="00035321">
            <w:pPr>
              <w:tabs>
                <w:tab w:val="left" w:pos="567"/>
              </w:tabs>
              <w:suppressAutoHyphens/>
              <w:jc w:val="both"/>
              <w:rPr>
                <w:rFonts w:ascii="Trebuchet MS" w:hAnsi="Trebuchet MS"/>
                <w:spacing w:val="-2"/>
                <w:sz w:val="22"/>
                <w:szCs w:val="22"/>
              </w:rPr>
            </w:pPr>
          </w:p>
        </w:tc>
        <w:tc>
          <w:tcPr>
            <w:tcW w:w="1063" w:type="dxa"/>
            <w:tcBorders>
              <w:top w:val="nil"/>
              <w:left w:val="nil"/>
              <w:bottom w:val="nil"/>
              <w:right w:val="nil"/>
            </w:tcBorders>
          </w:tcPr>
          <w:p w14:paraId="55C4315D" w14:textId="77777777" w:rsidR="00035321" w:rsidRDefault="00035321">
            <w:pPr>
              <w:tabs>
                <w:tab w:val="left" w:pos="567"/>
              </w:tabs>
              <w:suppressAutoHyphens/>
              <w:jc w:val="both"/>
              <w:rPr>
                <w:rFonts w:ascii="Trebuchet MS" w:hAnsi="Trebuchet MS"/>
                <w:spacing w:val="-2"/>
                <w:sz w:val="22"/>
                <w:szCs w:val="22"/>
              </w:rPr>
            </w:pPr>
          </w:p>
        </w:tc>
        <w:tc>
          <w:tcPr>
            <w:tcW w:w="1063" w:type="dxa"/>
            <w:tcBorders>
              <w:top w:val="nil"/>
              <w:left w:val="nil"/>
              <w:bottom w:val="nil"/>
              <w:right w:val="nil"/>
            </w:tcBorders>
          </w:tcPr>
          <w:p w14:paraId="62A6B2CC" w14:textId="77777777" w:rsidR="00035321" w:rsidRDefault="00035321">
            <w:pPr>
              <w:tabs>
                <w:tab w:val="left" w:pos="567"/>
              </w:tabs>
              <w:suppressAutoHyphens/>
              <w:jc w:val="both"/>
              <w:rPr>
                <w:rFonts w:ascii="Trebuchet MS" w:hAnsi="Trebuchet MS"/>
                <w:spacing w:val="-2"/>
                <w:sz w:val="22"/>
                <w:szCs w:val="22"/>
              </w:rPr>
            </w:pPr>
          </w:p>
        </w:tc>
        <w:tc>
          <w:tcPr>
            <w:tcW w:w="1064" w:type="dxa"/>
            <w:tcBorders>
              <w:top w:val="nil"/>
              <w:left w:val="nil"/>
              <w:bottom w:val="nil"/>
              <w:right w:val="nil"/>
            </w:tcBorders>
          </w:tcPr>
          <w:p w14:paraId="3026192C" w14:textId="77777777" w:rsidR="00035321" w:rsidRDefault="00035321">
            <w:pPr>
              <w:tabs>
                <w:tab w:val="left" w:pos="567"/>
              </w:tabs>
              <w:suppressAutoHyphens/>
              <w:jc w:val="both"/>
              <w:rPr>
                <w:rFonts w:ascii="Trebuchet MS" w:hAnsi="Trebuchet MS"/>
                <w:spacing w:val="-2"/>
                <w:sz w:val="22"/>
                <w:szCs w:val="22"/>
              </w:rPr>
            </w:pPr>
          </w:p>
        </w:tc>
        <w:tc>
          <w:tcPr>
            <w:tcW w:w="251" w:type="dxa"/>
            <w:tcBorders>
              <w:top w:val="nil"/>
              <w:left w:val="nil"/>
              <w:bottom w:val="nil"/>
            </w:tcBorders>
          </w:tcPr>
          <w:p w14:paraId="40A07763" w14:textId="77777777" w:rsidR="00035321" w:rsidRDefault="00035321">
            <w:pPr>
              <w:tabs>
                <w:tab w:val="left" w:pos="567"/>
              </w:tabs>
              <w:suppressAutoHyphens/>
              <w:jc w:val="both"/>
              <w:rPr>
                <w:rFonts w:ascii="Trebuchet MS" w:hAnsi="Trebuchet MS"/>
                <w:spacing w:val="-2"/>
                <w:sz w:val="22"/>
                <w:szCs w:val="22"/>
              </w:rPr>
            </w:pPr>
          </w:p>
        </w:tc>
      </w:tr>
      <w:tr w:rsidR="00035321" w14:paraId="3CF44361" w14:textId="77777777">
        <w:tc>
          <w:tcPr>
            <w:tcW w:w="284" w:type="dxa"/>
            <w:tcBorders>
              <w:top w:val="nil"/>
              <w:bottom w:val="nil"/>
              <w:right w:val="nil"/>
            </w:tcBorders>
          </w:tcPr>
          <w:p w14:paraId="112BFA12"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single" w:sz="4" w:space="0" w:color="auto"/>
              <w:right w:val="single" w:sz="4" w:space="0" w:color="auto"/>
            </w:tcBorders>
          </w:tcPr>
          <w:p w14:paraId="5F252BF3"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single" w:sz="4" w:space="0" w:color="auto"/>
              <w:right w:val="nil"/>
            </w:tcBorders>
          </w:tcPr>
          <w:p w14:paraId="3013F7F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1</w:t>
            </w:r>
          </w:p>
        </w:tc>
        <w:tc>
          <w:tcPr>
            <w:tcW w:w="1063" w:type="dxa"/>
            <w:tcBorders>
              <w:top w:val="nil"/>
              <w:left w:val="nil"/>
              <w:bottom w:val="single" w:sz="4" w:space="0" w:color="auto"/>
              <w:right w:val="nil"/>
            </w:tcBorders>
          </w:tcPr>
          <w:p w14:paraId="091BE39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2</w:t>
            </w:r>
          </w:p>
        </w:tc>
        <w:tc>
          <w:tcPr>
            <w:tcW w:w="1063" w:type="dxa"/>
            <w:tcBorders>
              <w:top w:val="nil"/>
              <w:left w:val="nil"/>
              <w:bottom w:val="single" w:sz="4" w:space="0" w:color="auto"/>
              <w:right w:val="nil"/>
            </w:tcBorders>
          </w:tcPr>
          <w:p w14:paraId="0DF8030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3</w:t>
            </w:r>
          </w:p>
        </w:tc>
        <w:tc>
          <w:tcPr>
            <w:tcW w:w="1063" w:type="dxa"/>
            <w:tcBorders>
              <w:top w:val="nil"/>
              <w:left w:val="nil"/>
              <w:bottom w:val="single" w:sz="4" w:space="0" w:color="auto"/>
              <w:right w:val="nil"/>
            </w:tcBorders>
          </w:tcPr>
          <w:p w14:paraId="7E99338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4</w:t>
            </w:r>
          </w:p>
        </w:tc>
        <w:tc>
          <w:tcPr>
            <w:tcW w:w="1063" w:type="dxa"/>
            <w:tcBorders>
              <w:top w:val="nil"/>
              <w:left w:val="nil"/>
              <w:bottom w:val="single" w:sz="4" w:space="0" w:color="auto"/>
              <w:right w:val="nil"/>
            </w:tcBorders>
          </w:tcPr>
          <w:p w14:paraId="565BACC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5</w:t>
            </w:r>
          </w:p>
        </w:tc>
        <w:tc>
          <w:tcPr>
            <w:tcW w:w="1064" w:type="dxa"/>
            <w:tcBorders>
              <w:top w:val="nil"/>
              <w:left w:val="nil"/>
              <w:bottom w:val="single" w:sz="4" w:space="0" w:color="auto"/>
              <w:right w:val="nil"/>
            </w:tcBorders>
          </w:tcPr>
          <w:p w14:paraId="15FFE7D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6</w:t>
            </w:r>
          </w:p>
        </w:tc>
        <w:tc>
          <w:tcPr>
            <w:tcW w:w="251" w:type="dxa"/>
            <w:tcBorders>
              <w:top w:val="nil"/>
              <w:left w:val="nil"/>
              <w:bottom w:val="nil"/>
            </w:tcBorders>
          </w:tcPr>
          <w:p w14:paraId="156E20FD" w14:textId="77777777" w:rsidR="00035321" w:rsidRDefault="00035321">
            <w:pPr>
              <w:tabs>
                <w:tab w:val="left" w:pos="567"/>
              </w:tabs>
              <w:suppressAutoHyphens/>
              <w:jc w:val="right"/>
              <w:rPr>
                <w:rFonts w:ascii="Trebuchet MS" w:hAnsi="Trebuchet MS"/>
                <w:spacing w:val="-2"/>
                <w:sz w:val="22"/>
                <w:szCs w:val="22"/>
              </w:rPr>
            </w:pPr>
          </w:p>
        </w:tc>
      </w:tr>
      <w:tr w:rsidR="00035321" w14:paraId="44CBB15A" w14:textId="77777777">
        <w:tc>
          <w:tcPr>
            <w:tcW w:w="284" w:type="dxa"/>
            <w:tcBorders>
              <w:top w:val="nil"/>
              <w:bottom w:val="nil"/>
              <w:right w:val="nil"/>
            </w:tcBorders>
          </w:tcPr>
          <w:p w14:paraId="01C9C64B"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single" w:sz="4" w:space="0" w:color="auto"/>
              <w:left w:val="nil"/>
              <w:bottom w:val="nil"/>
              <w:right w:val="single" w:sz="4" w:space="0" w:color="auto"/>
            </w:tcBorders>
          </w:tcPr>
          <w:p w14:paraId="34C8EDDC"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flow $MM</w:t>
            </w:r>
          </w:p>
        </w:tc>
        <w:tc>
          <w:tcPr>
            <w:tcW w:w="1063" w:type="dxa"/>
            <w:tcBorders>
              <w:top w:val="single" w:sz="4" w:space="0" w:color="auto"/>
              <w:left w:val="single" w:sz="4" w:space="0" w:color="auto"/>
              <w:bottom w:val="nil"/>
              <w:right w:val="nil"/>
            </w:tcBorders>
          </w:tcPr>
          <w:p w14:paraId="1B59D6C3"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6090A60B"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283EDE79"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0EE97FB5"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2ED4FBA0"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single" w:sz="4" w:space="0" w:color="auto"/>
              <w:left w:val="nil"/>
              <w:bottom w:val="nil"/>
              <w:right w:val="nil"/>
            </w:tcBorders>
          </w:tcPr>
          <w:p w14:paraId="3BC5FDCB" w14:textId="77777777" w:rsidR="00035321" w:rsidRDefault="00035321">
            <w:pPr>
              <w:tabs>
                <w:tab w:val="left" w:pos="567"/>
              </w:tabs>
              <w:suppressAutoHyphens/>
              <w:jc w:val="right"/>
              <w:rPr>
                <w:rFonts w:ascii="Trebuchet MS" w:hAnsi="Trebuchet MS"/>
                <w:spacing w:val="-2"/>
                <w:sz w:val="22"/>
                <w:szCs w:val="22"/>
              </w:rPr>
            </w:pPr>
          </w:p>
        </w:tc>
        <w:tc>
          <w:tcPr>
            <w:tcW w:w="251" w:type="dxa"/>
            <w:tcBorders>
              <w:top w:val="nil"/>
              <w:left w:val="nil"/>
              <w:bottom w:val="nil"/>
            </w:tcBorders>
          </w:tcPr>
          <w:p w14:paraId="35A63854" w14:textId="77777777" w:rsidR="00035321" w:rsidRDefault="00035321">
            <w:pPr>
              <w:tabs>
                <w:tab w:val="left" w:pos="567"/>
              </w:tabs>
              <w:suppressAutoHyphens/>
              <w:jc w:val="right"/>
              <w:rPr>
                <w:rFonts w:ascii="Trebuchet MS" w:hAnsi="Trebuchet MS"/>
                <w:spacing w:val="-2"/>
                <w:sz w:val="22"/>
                <w:szCs w:val="22"/>
              </w:rPr>
            </w:pPr>
          </w:p>
        </w:tc>
      </w:tr>
      <w:tr w:rsidR="00035321" w14:paraId="7221862A" w14:textId="77777777">
        <w:tc>
          <w:tcPr>
            <w:tcW w:w="284" w:type="dxa"/>
            <w:tcBorders>
              <w:top w:val="nil"/>
              <w:bottom w:val="nil"/>
              <w:right w:val="nil"/>
            </w:tcBorders>
          </w:tcPr>
          <w:p w14:paraId="555FA46F"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51340EE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for Project 1</w:t>
            </w:r>
          </w:p>
        </w:tc>
        <w:tc>
          <w:tcPr>
            <w:tcW w:w="1063" w:type="dxa"/>
            <w:tcBorders>
              <w:top w:val="nil"/>
              <w:left w:val="single" w:sz="4" w:space="0" w:color="auto"/>
              <w:bottom w:val="nil"/>
              <w:right w:val="nil"/>
            </w:tcBorders>
          </w:tcPr>
          <w:p w14:paraId="552C0F2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1063" w:type="dxa"/>
            <w:tcBorders>
              <w:top w:val="nil"/>
              <w:left w:val="nil"/>
              <w:bottom w:val="nil"/>
              <w:right w:val="nil"/>
            </w:tcBorders>
          </w:tcPr>
          <w:p w14:paraId="164D37B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50.0</w:t>
            </w:r>
          </w:p>
        </w:tc>
        <w:tc>
          <w:tcPr>
            <w:tcW w:w="1063" w:type="dxa"/>
            <w:tcBorders>
              <w:top w:val="nil"/>
              <w:left w:val="nil"/>
              <w:bottom w:val="nil"/>
              <w:right w:val="nil"/>
            </w:tcBorders>
          </w:tcPr>
          <w:p w14:paraId="2B5F08F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40.0</w:t>
            </w:r>
          </w:p>
        </w:tc>
        <w:tc>
          <w:tcPr>
            <w:tcW w:w="1063" w:type="dxa"/>
            <w:tcBorders>
              <w:top w:val="nil"/>
              <w:left w:val="nil"/>
              <w:bottom w:val="nil"/>
              <w:right w:val="nil"/>
            </w:tcBorders>
          </w:tcPr>
          <w:p w14:paraId="77E819B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30.0</w:t>
            </w:r>
          </w:p>
        </w:tc>
        <w:tc>
          <w:tcPr>
            <w:tcW w:w="1063" w:type="dxa"/>
            <w:tcBorders>
              <w:top w:val="nil"/>
              <w:left w:val="nil"/>
              <w:bottom w:val="nil"/>
              <w:right w:val="nil"/>
            </w:tcBorders>
          </w:tcPr>
          <w:p w14:paraId="1E2F527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w:t>
            </w:r>
          </w:p>
        </w:tc>
        <w:tc>
          <w:tcPr>
            <w:tcW w:w="1064" w:type="dxa"/>
            <w:tcBorders>
              <w:top w:val="nil"/>
              <w:left w:val="nil"/>
              <w:bottom w:val="nil"/>
              <w:right w:val="nil"/>
            </w:tcBorders>
          </w:tcPr>
          <w:p w14:paraId="187BF9C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251" w:type="dxa"/>
            <w:tcBorders>
              <w:top w:val="nil"/>
              <w:left w:val="nil"/>
              <w:bottom w:val="nil"/>
            </w:tcBorders>
          </w:tcPr>
          <w:p w14:paraId="672ADB07" w14:textId="77777777" w:rsidR="00035321" w:rsidRDefault="00035321">
            <w:pPr>
              <w:tabs>
                <w:tab w:val="left" w:pos="567"/>
              </w:tabs>
              <w:suppressAutoHyphens/>
              <w:jc w:val="right"/>
              <w:rPr>
                <w:rFonts w:ascii="Trebuchet MS" w:hAnsi="Trebuchet MS"/>
                <w:spacing w:val="-2"/>
                <w:sz w:val="22"/>
                <w:szCs w:val="22"/>
              </w:rPr>
            </w:pPr>
          </w:p>
        </w:tc>
      </w:tr>
      <w:tr w:rsidR="00035321" w14:paraId="7BA73D46" w14:textId="77777777">
        <w:tc>
          <w:tcPr>
            <w:tcW w:w="284" w:type="dxa"/>
            <w:tcBorders>
              <w:top w:val="nil"/>
              <w:bottom w:val="nil"/>
              <w:right w:val="nil"/>
            </w:tcBorders>
          </w:tcPr>
          <w:p w14:paraId="0B24E54F"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217DB87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Future values at 10%</w:t>
            </w:r>
          </w:p>
        </w:tc>
        <w:tc>
          <w:tcPr>
            <w:tcW w:w="1063" w:type="dxa"/>
            <w:tcBorders>
              <w:top w:val="nil"/>
              <w:left w:val="single" w:sz="4" w:space="0" w:color="auto"/>
              <w:bottom w:val="nil"/>
              <w:right w:val="nil"/>
            </w:tcBorders>
          </w:tcPr>
          <w:p w14:paraId="6F1B03AC"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7A68D824"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2338C442"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53CDD019"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19B52ACC"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5637942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251" w:type="dxa"/>
            <w:tcBorders>
              <w:top w:val="nil"/>
              <w:left w:val="nil"/>
              <w:bottom w:val="nil"/>
            </w:tcBorders>
          </w:tcPr>
          <w:p w14:paraId="2D3C4170" w14:textId="77777777" w:rsidR="00035321" w:rsidRDefault="00035321">
            <w:pPr>
              <w:tabs>
                <w:tab w:val="left" w:pos="567"/>
              </w:tabs>
              <w:suppressAutoHyphens/>
              <w:jc w:val="right"/>
              <w:rPr>
                <w:rFonts w:ascii="Trebuchet MS" w:hAnsi="Trebuchet MS"/>
                <w:spacing w:val="-2"/>
                <w:sz w:val="22"/>
                <w:szCs w:val="22"/>
              </w:rPr>
            </w:pPr>
          </w:p>
        </w:tc>
      </w:tr>
      <w:tr w:rsidR="00035321" w14:paraId="4FF3038A" w14:textId="77777777">
        <w:tc>
          <w:tcPr>
            <w:tcW w:w="284" w:type="dxa"/>
            <w:tcBorders>
              <w:top w:val="nil"/>
              <w:bottom w:val="nil"/>
              <w:right w:val="nil"/>
            </w:tcBorders>
          </w:tcPr>
          <w:p w14:paraId="59E6B398"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0284B027"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nil"/>
              <w:right w:val="nil"/>
            </w:tcBorders>
          </w:tcPr>
          <w:p w14:paraId="37668B28"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73F53FD8"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229F28CC"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4EECE02B"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7060A517"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46AA4A8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22.0</w:t>
            </w:r>
          </w:p>
        </w:tc>
        <w:tc>
          <w:tcPr>
            <w:tcW w:w="251" w:type="dxa"/>
            <w:tcBorders>
              <w:top w:val="nil"/>
              <w:left w:val="nil"/>
              <w:bottom w:val="nil"/>
            </w:tcBorders>
          </w:tcPr>
          <w:p w14:paraId="0DFA21E5" w14:textId="77777777" w:rsidR="00035321" w:rsidRDefault="00035321">
            <w:pPr>
              <w:tabs>
                <w:tab w:val="left" w:pos="567"/>
              </w:tabs>
              <w:suppressAutoHyphens/>
              <w:jc w:val="right"/>
              <w:rPr>
                <w:rFonts w:ascii="Trebuchet MS" w:hAnsi="Trebuchet MS"/>
                <w:spacing w:val="-2"/>
                <w:sz w:val="22"/>
                <w:szCs w:val="22"/>
              </w:rPr>
            </w:pPr>
          </w:p>
        </w:tc>
      </w:tr>
      <w:tr w:rsidR="00035321" w14:paraId="670E5C46" w14:textId="77777777">
        <w:tc>
          <w:tcPr>
            <w:tcW w:w="284" w:type="dxa"/>
            <w:tcBorders>
              <w:top w:val="nil"/>
              <w:bottom w:val="nil"/>
              <w:right w:val="nil"/>
            </w:tcBorders>
          </w:tcPr>
          <w:p w14:paraId="38DBAB90"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5E517267"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nil"/>
              <w:right w:val="nil"/>
            </w:tcBorders>
          </w:tcPr>
          <w:p w14:paraId="759EB102"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63F98087"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75C49CF9"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12C6E5CF"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736AF8A8"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69D249A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36.3</w:t>
            </w:r>
          </w:p>
        </w:tc>
        <w:tc>
          <w:tcPr>
            <w:tcW w:w="251" w:type="dxa"/>
            <w:tcBorders>
              <w:top w:val="nil"/>
              <w:left w:val="nil"/>
              <w:bottom w:val="nil"/>
            </w:tcBorders>
          </w:tcPr>
          <w:p w14:paraId="436078FD" w14:textId="77777777" w:rsidR="00035321" w:rsidRDefault="00035321">
            <w:pPr>
              <w:tabs>
                <w:tab w:val="left" w:pos="567"/>
              </w:tabs>
              <w:suppressAutoHyphens/>
              <w:jc w:val="right"/>
              <w:rPr>
                <w:rFonts w:ascii="Trebuchet MS" w:hAnsi="Trebuchet MS"/>
                <w:spacing w:val="-2"/>
                <w:sz w:val="22"/>
                <w:szCs w:val="22"/>
              </w:rPr>
            </w:pPr>
          </w:p>
        </w:tc>
      </w:tr>
      <w:tr w:rsidR="00035321" w14:paraId="7D4C0584" w14:textId="77777777">
        <w:tc>
          <w:tcPr>
            <w:tcW w:w="284" w:type="dxa"/>
            <w:tcBorders>
              <w:top w:val="nil"/>
              <w:bottom w:val="nil"/>
              <w:right w:val="nil"/>
            </w:tcBorders>
          </w:tcPr>
          <w:p w14:paraId="2CF6C585"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12043BDD"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nil"/>
              <w:right w:val="nil"/>
            </w:tcBorders>
          </w:tcPr>
          <w:p w14:paraId="477937C5"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105D5A09"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6853BA19"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6F173F13"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69DBAE9E"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2BC6C0D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53.2</w:t>
            </w:r>
          </w:p>
        </w:tc>
        <w:tc>
          <w:tcPr>
            <w:tcW w:w="251" w:type="dxa"/>
            <w:tcBorders>
              <w:top w:val="nil"/>
              <w:left w:val="nil"/>
              <w:bottom w:val="nil"/>
            </w:tcBorders>
          </w:tcPr>
          <w:p w14:paraId="02E098A1" w14:textId="77777777" w:rsidR="00035321" w:rsidRDefault="00035321">
            <w:pPr>
              <w:tabs>
                <w:tab w:val="left" w:pos="567"/>
              </w:tabs>
              <w:suppressAutoHyphens/>
              <w:jc w:val="right"/>
              <w:rPr>
                <w:rFonts w:ascii="Trebuchet MS" w:hAnsi="Trebuchet MS"/>
                <w:spacing w:val="-2"/>
                <w:sz w:val="22"/>
                <w:szCs w:val="22"/>
              </w:rPr>
            </w:pPr>
          </w:p>
        </w:tc>
      </w:tr>
      <w:tr w:rsidR="00035321" w14:paraId="405C3B59" w14:textId="77777777">
        <w:tc>
          <w:tcPr>
            <w:tcW w:w="284" w:type="dxa"/>
            <w:tcBorders>
              <w:top w:val="nil"/>
              <w:bottom w:val="nil"/>
              <w:right w:val="nil"/>
            </w:tcBorders>
          </w:tcPr>
          <w:p w14:paraId="687C9F86"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1000D14B"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nil"/>
              <w:right w:val="nil"/>
            </w:tcBorders>
          </w:tcPr>
          <w:p w14:paraId="0A69D628"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194980F2"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33E4712C"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5DD673BC"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0722C978"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5C97AFB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73.2</w:t>
            </w:r>
          </w:p>
        </w:tc>
        <w:tc>
          <w:tcPr>
            <w:tcW w:w="251" w:type="dxa"/>
            <w:tcBorders>
              <w:top w:val="nil"/>
              <w:left w:val="nil"/>
              <w:bottom w:val="nil"/>
            </w:tcBorders>
          </w:tcPr>
          <w:p w14:paraId="423D2FB6" w14:textId="77777777" w:rsidR="00035321" w:rsidRDefault="00035321">
            <w:pPr>
              <w:tabs>
                <w:tab w:val="left" w:pos="567"/>
              </w:tabs>
              <w:suppressAutoHyphens/>
              <w:jc w:val="right"/>
              <w:rPr>
                <w:rFonts w:ascii="Trebuchet MS" w:hAnsi="Trebuchet MS"/>
                <w:spacing w:val="-2"/>
                <w:sz w:val="22"/>
                <w:szCs w:val="22"/>
              </w:rPr>
            </w:pPr>
          </w:p>
        </w:tc>
      </w:tr>
      <w:tr w:rsidR="00035321" w14:paraId="3B903388" w14:textId="77777777">
        <w:tc>
          <w:tcPr>
            <w:tcW w:w="284" w:type="dxa"/>
            <w:tcBorders>
              <w:top w:val="nil"/>
              <w:bottom w:val="nil"/>
              <w:right w:val="nil"/>
            </w:tcBorders>
          </w:tcPr>
          <w:p w14:paraId="2D5DA431"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single" w:sz="4" w:space="0" w:color="auto"/>
              <w:right w:val="single" w:sz="4" w:space="0" w:color="auto"/>
            </w:tcBorders>
          </w:tcPr>
          <w:p w14:paraId="7C70C3FD"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single" w:sz="4" w:space="0" w:color="auto"/>
              <w:right w:val="nil"/>
            </w:tcBorders>
          </w:tcPr>
          <w:p w14:paraId="0D1BB919"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single" w:sz="4" w:space="0" w:color="auto"/>
              <w:right w:val="nil"/>
            </w:tcBorders>
          </w:tcPr>
          <w:p w14:paraId="7B98B50B"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single" w:sz="4" w:space="0" w:color="auto"/>
              <w:right w:val="nil"/>
            </w:tcBorders>
          </w:tcPr>
          <w:p w14:paraId="2C665358"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single" w:sz="4" w:space="0" w:color="auto"/>
              <w:right w:val="nil"/>
            </w:tcBorders>
          </w:tcPr>
          <w:p w14:paraId="6C98239E"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single" w:sz="4" w:space="0" w:color="auto"/>
              <w:right w:val="nil"/>
            </w:tcBorders>
          </w:tcPr>
          <w:p w14:paraId="239B5DA2"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single" w:sz="4" w:space="0" w:color="auto"/>
              <w:right w:val="nil"/>
            </w:tcBorders>
          </w:tcPr>
          <w:p w14:paraId="1A63E5C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-161.1</w:t>
            </w:r>
          </w:p>
        </w:tc>
        <w:tc>
          <w:tcPr>
            <w:tcW w:w="251" w:type="dxa"/>
            <w:tcBorders>
              <w:top w:val="nil"/>
              <w:left w:val="nil"/>
              <w:bottom w:val="nil"/>
            </w:tcBorders>
          </w:tcPr>
          <w:p w14:paraId="057383B4" w14:textId="77777777" w:rsidR="00035321" w:rsidRDefault="00035321">
            <w:pPr>
              <w:tabs>
                <w:tab w:val="left" w:pos="567"/>
              </w:tabs>
              <w:suppressAutoHyphens/>
              <w:jc w:val="right"/>
              <w:rPr>
                <w:rFonts w:ascii="Trebuchet MS" w:hAnsi="Trebuchet MS"/>
                <w:spacing w:val="-2"/>
                <w:sz w:val="22"/>
                <w:szCs w:val="22"/>
              </w:rPr>
            </w:pPr>
          </w:p>
        </w:tc>
      </w:tr>
      <w:tr w:rsidR="00035321" w14:paraId="57510F8D" w14:textId="77777777">
        <w:tc>
          <w:tcPr>
            <w:tcW w:w="284" w:type="dxa"/>
            <w:tcBorders>
              <w:top w:val="nil"/>
              <w:bottom w:val="nil"/>
              <w:right w:val="nil"/>
            </w:tcBorders>
          </w:tcPr>
          <w:p w14:paraId="2615C984"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single" w:sz="4" w:space="0" w:color="auto"/>
              <w:left w:val="nil"/>
              <w:bottom w:val="single" w:sz="4" w:space="0" w:color="auto"/>
              <w:right w:val="single" w:sz="4" w:space="0" w:color="auto"/>
            </w:tcBorders>
          </w:tcPr>
          <w:p w14:paraId="2CE0900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Total</w:t>
            </w:r>
          </w:p>
        </w:tc>
        <w:tc>
          <w:tcPr>
            <w:tcW w:w="1063" w:type="dxa"/>
            <w:tcBorders>
              <w:top w:val="single" w:sz="4" w:space="0" w:color="auto"/>
              <w:left w:val="single" w:sz="4" w:space="0" w:color="auto"/>
              <w:bottom w:val="single" w:sz="4" w:space="0" w:color="auto"/>
              <w:right w:val="nil"/>
            </w:tcBorders>
          </w:tcPr>
          <w:p w14:paraId="3E01B2B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PV=19.0</w:t>
            </w:r>
          </w:p>
        </w:tc>
        <w:tc>
          <w:tcPr>
            <w:tcW w:w="1063" w:type="dxa"/>
            <w:tcBorders>
              <w:top w:val="single" w:sz="4" w:space="0" w:color="auto"/>
              <w:left w:val="nil"/>
              <w:bottom w:val="single" w:sz="4" w:space="0" w:color="auto"/>
              <w:right w:val="nil"/>
            </w:tcBorders>
          </w:tcPr>
          <w:p w14:paraId="6232A27F"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4B90D7EC"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0EB86742"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535DFF61"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single" w:sz="4" w:space="0" w:color="auto"/>
              <w:left w:val="nil"/>
              <w:bottom w:val="single" w:sz="4" w:space="0" w:color="auto"/>
              <w:right w:val="nil"/>
            </w:tcBorders>
          </w:tcPr>
          <w:p w14:paraId="581B131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FV=33.6</w:t>
            </w:r>
          </w:p>
        </w:tc>
        <w:tc>
          <w:tcPr>
            <w:tcW w:w="251" w:type="dxa"/>
            <w:tcBorders>
              <w:top w:val="nil"/>
              <w:left w:val="nil"/>
              <w:bottom w:val="nil"/>
            </w:tcBorders>
          </w:tcPr>
          <w:p w14:paraId="21B92870" w14:textId="77777777" w:rsidR="00035321" w:rsidRDefault="00035321">
            <w:pPr>
              <w:tabs>
                <w:tab w:val="left" w:pos="567"/>
              </w:tabs>
              <w:suppressAutoHyphens/>
              <w:jc w:val="right"/>
              <w:rPr>
                <w:rFonts w:ascii="Trebuchet MS" w:hAnsi="Trebuchet MS"/>
                <w:spacing w:val="-2"/>
                <w:sz w:val="22"/>
                <w:szCs w:val="22"/>
              </w:rPr>
            </w:pPr>
          </w:p>
        </w:tc>
      </w:tr>
      <w:tr w:rsidR="00035321" w14:paraId="668065BC" w14:textId="77777777">
        <w:tc>
          <w:tcPr>
            <w:tcW w:w="284" w:type="dxa"/>
            <w:tcBorders>
              <w:top w:val="nil"/>
              <w:bottom w:val="nil"/>
              <w:right w:val="nil"/>
            </w:tcBorders>
          </w:tcPr>
          <w:p w14:paraId="5BCE7D45"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single" w:sz="4" w:space="0" w:color="auto"/>
              <w:left w:val="nil"/>
              <w:bottom w:val="nil"/>
              <w:right w:val="nil"/>
            </w:tcBorders>
          </w:tcPr>
          <w:p w14:paraId="1BA8B33C" w14:textId="77777777" w:rsidR="00035321" w:rsidRDefault="00035321">
            <w:pPr>
              <w:tabs>
                <w:tab w:val="left" w:pos="567"/>
              </w:tabs>
              <w:suppressAutoHyphens/>
              <w:rPr>
                <w:rFonts w:ascii="Trebuchet MS" w:hAnsi="Trebuchet MS"/>
                <w:spacing w:val="-2"/>
                <w:sz w:val="22"/>
                <w:szCs w:val="22"/>
              </w:rPr>
            </w:pPr>
          </w:p>
        </w:tc>
        <w:tc>
          <w:tcPr>
            <w:tcW w:w="1063" w:type="dxa"/>
            <w:tcBorders>
              <w:top w:val="single" w:sz="4" w:space="0" w:color="auto"/>
              <w:left w:val="nil"/>
              <w:bottom w:val="nil"/>
              <w:right w:val="nil"/>
            </w:tcBorders>
          </w:tcPr>
          <w:p w14:paraId="31F0BF3E"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7BE57B12"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2DAF61AB"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3C42A7FA"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6432E6E7"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single" w:sz="4" w:space="0" w:color="auto"/>
              <w:left w:val="nil"/>
              <w:bottom w:val="nil"/>
              <w:right w:val="nil"/>
            </w:tcBorders>
          </w:tcPr>
          <w:p w14:paraId="0FD117E5" w14:textId="77777777" w:rsidR="00035321" w:rsidRDefault="00035321">
            <w:pPr>
              <w:tabs>
                <w:tab w:val="left" w:pos="567"/>
              </w:tabs>
              <w:suppressAutoHyphens/>
              <w:jc w:val="right"/>
              <w:rPr>
                <w:rFonts w:ascii="Trebuchet MS" w:hAnsi="Trebuchet MS"/>
                <w:spacing w:val="-2"/>
                <w:sz w:val="22"/>
                <w:szCs w:val="22"/>
              </w:rPr>
            </w:pPr>
          </w:p>
        </w:tc>
        <w:tc>
          <w:tcPr>
            <w:tcW w:w="251" w:type="dxa"/>
            <w:tcBorders>
              <w:top w:val="nil"/>
              <w:left w:val="nil"/>
              <w:bottom w:val="nil"/>
            </w:tcBorders>
          </w:tcPr>
          <w:p w14:paraId="638E55DA" w14:textId="77777777" w:rsidR="00035321" w:rsidRDefault="00035321">
            <w:pPr>
              <w:tabs>
                <w:tab w:val="left" w:pos="567"/>
              </w:tabs>
              <w:suppressAutoHyphens/>
              <w:jc w:val="right"/>
              <w:rPr>
                <w:rFonts w:ascii="Trebuchet MS" w:hAnsi="Trebuchet MS"/>
                <w:spacing w:val="-2"/>
                <w:sz w:val="22"/>
                <w:szCs w:val="22"/>
              </w:rPr>
            </w:pPr>
          </w:p>
        </w:tc>
      </w:tr>
      <w:tr w:rsidR="00035321" w14:paraId="3CF3FA3E" w14:textId="77777777">
        <w:tc>
          <w:tcPr>
            <w:tcW w:w="284" w:type="dxa"/>
            <w:tcBorders>
              <w:top w:val="nil"/>
              <w:bottom w:val="nil"/>
              <w:right w:val="nil"/>
            </w:tcBorders>
          </w:tcPr>
          <w:p w14:paraId="66CBB975"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single" w:sz="4" w:space="0" w:color="auto"/>
              <w:right w:val="single" w:sz="4" w:space="0" w:color="auto"/>
            </w:tcBorders>
          </w:tcPr>
          <w:p w14:paraId="3096A761"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single" w:sz="4" w:space="0" w:color="auto"/>
              <w:right w:val="nil"/>
            </w:tcBorders>
          </w:tcPr>
          <w:p w14:paraId="1EA000F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1</w:t>
            </w:r>
          </w:p>
        </w:tc>
        <w:tc>
          <w:tcPr>
            <w:tcW w:w="1063" w:type="dxa"/>
            <w:tcBorders>
              <w:top w:val="nil"/>
              <w:left w:val="nil"/>
              <w:bottom w:val="single" w:sz="4" w:space="0" w:color="auto"/>
              <w:right w:val="nil"/>
            </w:tcBorders>
          </w:tcPr>
          <w:p w14:paraId="7B51DD9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2</w:t>
            </w:r>
          </w:p>
        </w:tc>
        <w:tc>
          <w:tcPr>
            <w:tcW w:w="1063" w:type="dxa"/>
            <w:tcBorders>
              <w:top w:val="nil"/>
              <w:left w:val="nil"/>
              <w:bottom w:val="single" w:sz="4" w:space="0" w:color="auto"/>
              <w:right w:val="nil"/>
            </w:tcBorders>
          </w:tcPr>
          <w:p w14:paraId="0EADFBB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3</w:t>
            </w:r>
          </w:p>
        </w:tc>
        <w:tc>
          <w:tcPr>
            <w:tcW w:w="1063" w:type="dxa"/>
            <w:tcBorders>
              <w:top w:val="nil"/>
              <w:left w:val="nil"/>
              <w:bottom w:val="single" w:sz="4" w:space="0" w:color="auto"/>
              <w:right w:val="nil"/>
            </w:tcBorders>
          </w:tcPr>
          <w:p w14:paraId="439E4EA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4</w:t>
            </w:r>
          </w:p>
        </w:tc>
        <w:tc>
          <w:tcPr>
            <w:tcW w:w="1063" w:type="dxa"/>
            <w:tcBorders>
              <w:top w:val="nil"/>
              <w:left w:val="nil"/>
              <w:bottom w:val="single" w:sz="4" w:space="0" w:color="auto"/>
              <w:right w:val="nil"/>
            </w:tcBorders>
          </w:tcPr>
          <w:p w14:paraId="2B3C5F3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5</w:t>
            </w:r>
          </w:p>
        </w:tc>
        <w:tc>
          <w:tcPr>
            <w:tcW w:w="1064" w:type="dxa"/>
            <w:tcBorders>
              <w:top w:val="nil"/>
              <w:left w:val="nil"/>
              <w:bottom w:val="single" w:sz="4" w:space="0" w:color="auto"/>
              <w:right w:val="nil"/>
            </w:tcBorders>
          </w:tcPr>
          <w:p w14:paraId="461CC4A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6</w:t>
            </w:r>
          </w:p>
        </w:tc>
        <w:tc>
          <w:tcPr>
            <w:tcW w:w="251" w:type="dxa"/>
            <w:tcBorders>
              <w:top w:val="nil"/>
              <w:left w:val="nil"/>
              <w:bottom w:val="nil"/>
            </w:tcBorders>
          </w:tcPr>
          <w:p w14:paraId="58B1ED93" w14:textId="77777777" w:rsidR="00035321" w:rsidRDefault="00035321">
            <w:pPr>
              <w:tabs>
                <w:tab w:val="left" w:pos="567"/>
              </w:tabs>
              <w:suppressAutoHyphens/>
              <w:jc w:val="right"/>
              <w:rPr>
                <w:rFonts w:ascii="Trebuchet MS" w:hAnsi="Trebuchet MS"/>
                <w:spacing w:val="-2"/>
                <w:sz w:val="22"/>
                <w:szCs w:val="22"/>
              </w:rPr>
            </w:pPr>
          </w:p>
        </w:tc>
      </w:tr>
      <w:tr w:rsidR="00035321" w14:paraId="251D7531" w14:textId="77777777">
        <w:tc>
          <w:tcPr>
            <w:tcW w:w="284" w:type="dxa"/>
            <w:tcBorders>
              <w:top w:val="nil"/>
              <w:bottom w:val="nil"/>
              <w:right w:val="nil"/>
            </w:tcBorders>
          </w:tcPr>
          <w:p w14:paraId="76D3EE31"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single" w:sz="4" w:space="0" w:color="auto"/>
              <w:left w:val="nil"/>
              <w:bottom w:val="nil"/>
              <w:right w:val="single" w:sz="4" w:space="0" w:color="auto"/>
            </w:tcBorders>
          </w:tcPr>
          <w:p w14:paraId="3B65CD8E"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Net cash flow $MM</w:t>
            </w:r>
          </w:p>
        </w:tc>
        <w:tc>
          <w:tcPr>
            <w:tcW w:w="1063" w:type="dxa"/>
            <w:tcBorders>
              <w:top w:val="single" w:sz="4" w:space="0" w:color="auto"/>
              <w:left w:val="single" w:sz="4" w:space="0" w:color="auto"/>
              <w:bottom w:val="nil"/>
              <w:right w:val="nil"/>
            </w:tcBorders>
          </w:tcPr>
          <w:p w14:paraId="4B8B8EE3"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43F56D30"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396A924B"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487B2881"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nil"/>
              <w:right w:val="nil"/>
            </w:tcBorders>
          </w:tcPr>
          <w:p w14:paraId="37CDADDD"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single" w:sz="4" w:space="0" w:color="auto"/>
              <w:left w:val="nil"/>
              <w:bottom w:val="nil"/>
              <w:right w:val="nil"/>
            </w:tcBorders>
          </w:tcPr>
          <w:p w14:paraId="6893B852" w14:textId="77777777" w:rsidR="00035321" w:rsidRDefault="00035321">
            <w:pPr>
              <w:tabs>
                <w:tab w:val="left" w:pos="567"/>
              </w:tabs>
              <w:suppressAutoHyphens/>
              <w:jc w:val="right"/>
              <w:rPr>
                <w:rFonts w:ascii="Trebuchet MS" w:hAnsi="Trebuchet MS"/>
                <w:spacing w:val="-2"/>
                <w:sz w:val="22"/>
                <w:szCs w:val="22"/>
              </w:rPr>
            </w:pPr>
          </w:p>
        </w:tc>
        <w:tc>
          <w:tcPr>
            <w:tcW w:w="251" w:type="dxa"/>
            <w:tcBorders>
              <w:top w:val="nil"/>
              <w:left w:val="nil"/>
              <w:bottom w:val="nil"/>
            </w:tcBorders>
          </w:tcPr>
          <w:p w14:paraId="0613151C" w14:textId="77777777" w:rsidR="00035321" w:rsidRDefault="00035321">
            <w:pPr>
              <w:tabs>
                <w:tab w:val="left" w:pos="567"/>
              </w:tabs>
              <w:suppressAutoHyphens/>
              <w:jc w:val="right"/>
              <w:rPr>
                <w:rFonts w:ascii="Trebuchet MS" w:hAnsi="Trebuchet MS"/>
                <w:spacing w:val="-2"/>
                <w:sz w:val="22"/>
                <w:szCs w:val="22"/>
              </w:rPr>
            </w:pPr>
          </w:p>
        </w:tc>
      </w:tr>
      <w:tr w:rsidR="00035321" w14:paraId="1203EBDD" w14:textId="77777777">
        <w:tc>
          <w:tcPr>
            <w:tcW w:w="284" w:type="dxa"/>
            <w:tcBorders>
              <w:top w:val="nil"/>
              <w:bottom w:val="nil"/>
              <w:right w:val="nil"/>
            </w:tcBorders>
          </w:tcPr>
          <w:p w14:paraId="76259E1B"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1C2F72B0"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for Project 2</w:t>
            </w:r>
          </w:p>
        </w:tc>
        <w:tc>
          <w:tcPr>
            <w:tcW w:w="1063" w:type="dxa"/>
            <w:tcBorders>
              <w:top w:val="nil"/>
              <w:left w:val="single" w:sz="4" w:space="0" w:color="auto"/>
              <w:bottom w:val="nil"/>
              <w:right w:val="nil"/>
            </w:tcBorders>
          </w:tcPr>
          <w:p w14:paraId="634F8D9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1063" w:type="dxa"/>
            <w:tcBorders>
              <w:top w:val="nil"/>
              <w:left w:val="nil"/>
              <w:bottom w:val="nil"/>
              <w:right w:val="nil"/>
            </w:tcBorders>
          </w:tcPr>
          <w:p w14:paraId="7DF8013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w:t>
            </w:r>
          </w:p>
        </w:tc>
        <w:tc>
          <w:tcPr>
            <w:tcW w:w="1063" w:type="dxa"/>
            <w:tcBorders>
              <w:top w:val="nil"/>
              <w:left w:val="nil"/>
              <w:bottom w:val="nil"/>
              <w:right w:val="nil"/>
            </w:tcBorders>
          </w:tcPr>
          <w:p w14:paraId="2E549F7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063" w:type="dxa"/>
            <w:tcBorders>
              <w:top w:val="nil"/>
              <w:left w:val="nil"/>
              <w:bottom w:val="nil"/>
              <w:right w:val="nil"/>
            </w:tcBorders>
          </w:tcPr>
          <w:p w14:paraId="7F772A8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063" w:type="dxa"/>
            <w:tcBorders>
              <w:top w:val="nil"/>
              <w:left w:val="nil"/>
              <w:bottom w:val="nil"/>
              <w:right w:val="nil"/>
            </w:tcBorders>
          </w:tcPr>
          <w:p w14:paraId="19A7EFD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w:t>
            </w:r>
          </w:p>
        </w:tc>
        <w:tc>
          <w:tcPr>
            <w:tcW w:w="1064" w:type="dxa"/>
            <w:tcBorders>
              <w:top w:val="nil"/>
              <w:left w:val="nil"/>
              <w:bottom w:val="nil"/>
              <w:right w:val="nil"/>
            </w:tcBorders>
          </w:tcPr>
          <w:p w14:paraId="5AA7C5D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175.0</w:t>
            </w:r>
          </w:p>
        </w:tc>
        <w:tc>
          <w:tcPr>
            <w:tcW w:w="251" w:type="dxa"/>
            <w:tcBorders>
              <w:top w:val="nil"/>
              <w:left w:val="nil"/>
              <w:bottom w:val="nil"/>
            </w:tcBorders>
          </w:tcPr>
          <w:p w14:paraId="715CD929" w14:textId="77777777" w:rsidR="00035321" w:rsidRDefault="00035321">
            <w:pPr>
              <w:tabs>
                <w:tab w:val="left" w:pos="567"/>
              </w:tabs>
              <w:suppressAutoHyphens/>
              <w:jc w:val="right"/>
              <w:rPr>
                <w:rFonts w:ascii="Trebuchet MS" w:hAnsi="Trebuchet MS"/>
                <w:spacing w:val="-2"/>
                <w:sz w:val="22"/>
                <w:szCs w:val="22"/>
              </w:rPr>
            </w:pPr>
          </w:p>
        </w:tc>
      </w:tr>
      <w:tr w:rsidR="00035321" w14:paraId="5E88C14A" w14:textId="77777777">
        <w:tc>
          <w:tcPr>
            <w:tcW w:w="284" w:type="dxa"/>
            <w:tcBorders>
              <w:top w:val="nil"/>
              <w:bottom w:val="nil"/>
              <w:right w:val="nil"/>
            </w:tcBorders>
          </w:tcPr>
          <w:p w14:paraId="3B7C3B67"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27FFA826"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Future values at 10%</w:t>
            </w:r>
          </w:p>
        </w:tc>
        <w:tc>
          <w:tcPr>
            <w:tcW w:w="1063" w:type="dxa"/>
            <w:tcBorders>
              <w:top w:val="nil"/>
              <w:left w:val="single" w:sz="4" w:space="0" w:color="auto"/>
              <w:bottom w:val="nil"/>
              <w:right w:val="nil"/>
            </w:tcBorders>
          </w:tcPr>
          <w:p w14:paraId="15E28975"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2EC00434"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176E094C"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73676A3E"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6163D138"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4D5E458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175.0</w:t>
            </w:r>
          </w:p>
        </w:tc>
        <w:tc>
          <w:tcPr>
            <w:tcW w:w="251" w:type="dxa"/>
            <w:tcBorders>
              <w:top w:val="nil"/>
              <w:left w:val="nil"/>
              <w:bottom w:val="nil"/>
            </w:tcBorders>
          </w:tcPr>
          <w:p w14:paraId="349F4E39" w14:textId="77777777" w:rsidR="00035321" w:rsidRDefault="00035321">
            <w:pPr>
              <w:tabs>
                <w:tab w:val="left" w:pos="567"/>
              </w:tabs>
              <w:suppressAutoHyphens/>
              <w:jc w:val="right"/>
              <w:rPr>
                <w:rFonts w:ascii="Trebuchet MS" w:hAnsi="Trebuchet MS"/>
                <w:spacing w:val="-2"/>
                <w:sz w:val="22"/>
                <w:szCs w:val="22"/>
              </w:rPr>
            </w:pPr>
          </w:p>
        </w:tc>
      </w:tr>
      <w:tr w:rsidR="00035321" w14:paraId="535E3FB7" w14:textId="77777777">
        <w:tc>
          <w:tcPr>
            <w:tcW w:w="284" w:type="dxa"/>
            <w:tcBorders>
              <w:top w:val="nil"/>
              <w:bottom w:val="nil"/>
              <w:right w:val="nil"/>
            </w:tcBorders>
          </w:tcPr>
          <w:p w14:paraId="3F6C12E4"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301D9AF5"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nil"/>
              <w:right w:val="nil"/>
            </w:tcBorders>
          </w:tcPr>
          <w:p w14:paraId="7ACE7295"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5D0EA634"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160AFE46"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3EC96DB1"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5081E3DC"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220F507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22.0</w:t>
            </w:r>
          </w:p>
        </w:tc>
        <w:tc>
          <w:tcPr>
            <w:tcW w:w="251" w:type="dxa"/>
            <w:tcBorders>
              <w:top w:val="nil"/>
              <w:left w:val="nil"/>
              <w:bottom w:val="nil"/>
            </w:tcBorders>
          </w:tcPr>
          <w:p w14:paraId="408F4531" w14:textId="77777777" w:rsidR="00035321" w:rsidRDefault="00035321">
            <w:pPr>
              <w:tabs>
                <w:tab w:val="left" w:pos="567"/>
              </w:tabs>
              <w:suppressAutoHyphens/>
              <w:jc w:val="right"/>
              <w:rPr>
                <w:rFonts w:ascii="Trebuchet MS" w:hAnsi="Trebuchet MS"/>
                <w:spacing w:val="-2"/>
                <w:sz w:val="22"/>
                <w:szCs w:val="22"/>
              </w:rPr>
            </w:pPr>
          </w:p>
        </w:tc>
      </w:tr>
      <w:tr w:rsidR="00035321" w14:paraId="2EBDF924" w14:textId="77777777">
        <w:tc>
          <w:tcPr>
            <w:tcW w:w="284" w:type="dxa"/>
            <w:tcBorders>
              <w:top w:val="nil"/>
              <w:bottom w:val="nil"/>
              <w:right w:val="nil"/>
            </w:tcBorders>
          </w:tcPr>
          <w:p w14:paraId="61BF444B"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01ABD1E8"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nil"/>
              <w:right w:val="nil"/>
            </w:tcBorders>
          </w:tcPr>
          <w:p w14:paraId="37A070E5"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2117E334"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2C73FC7C"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78A9FC88"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2C49E54B"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29EE39B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12.1</w:t>
            </w:r>
          </w:p>
        </w:tc>
        <w:tc>
          <w:tcPr>
            <w:tcW w:w="251" w:type="dxa"/>
            <w:tcBorders>
              <w:top w:val="nil"/>
              <w:left w:val="nil"/>
              <w:bottom w:val="nil"/>
            </w:tcBorders>
          </w:tcPr>
          <w:p w14:paraId="33285E7F" w14:textId="77777777" w:rsidR="00035321" w:rsidRDefault="00035321">
            <w:pPr>
              <w:tabs>
                <w:tab w:val="left" w:pos="567"/>
              </w:tabs>
              <w:suppressAutoHyphens/>
              <w:jc w:val="right"/>
              <w:rPr>
                <w:rFonts w:ascii="Trebuchet MS" w:hAnsi="Trebuchet MS"/>
                <w:spacing w:val="-2"/>
                <w:sz w:val="22"/>
                <w:szCs w:val="22"/>
              </w:rPr>
            </w:pPr>
          </w:p>
        </w:tc>
      </w:tr>
      <w:tr w:rsidR="00035321" w14:paraId="53464A11" w14:textId="77777777">
        <w:tc>
          <w:tcPr>
            <w:tcW w:w="284" w:type="dxa"/>
            <w:tcBorders>
              <w:top w:val="nil"/>
              <w:bottom w:val="nil"/>
              <w:right w:val="nil"/>
            </w:tcBorders>
          </w:tcPr>
          <w:p w14:paraId="490BAD19"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5FFC7BCF"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nil"/>
              <w:right w:val="nil"/>
            </w:tcBorders>
          </w:tcPr>
          <w:p w14:paraId="7426AB55"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0A87D4BE"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17F9300D"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4DB530F3"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3B23A608"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61A54CE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2.7</w:t>
            </w:r>
          </w:p>
        </w:tc>
        <w:tc>
          <w:tcPr>
            <w:tcW w:w="251" w:type="dxa"/>
            <w:tcBorders>
              <w:top w:val="nil"/>
              <w:left w:val="nil"/>
              <w:bottom w:val="nil"/>
            </w:tcBorders>
          </w:tcPr>
          <w:p w14:paraId="1D835AFC" w14:textId="77777777" w:rsidR="00035321" w:rsidRDefault="00035321">
            <w:pPr>
              <w:tabs>
                <w:tab w:val="left" w:pos="567"/>
              </w:tabs>
              <w:suppressAutoHyphens/>
              <w:jc w:val="right"/>
              <w:rPr>
                <w:rFonts w:ascii="Trebuchet MS" w:hAnsi="Trebuchet MS"/>
                <w:spacing w:val="-2"/>
                <w:sz w:val="22"/>
                <w:szCs w:val="22"/>
              </w:rPr>
            </w:pPr>
          </w:p>
        </w:tc>
      </w:tr>
      <w:tr w:rsidR="00035321" w14:paraId="2D8CCF28" w14:textId="77777777">
        <w:tc>
          <w:tcPr>
            <w:tcW w:w="284" w:type="dxa"/>
            <w:tcBorders>
              <w:top w:val="nil"/>
              <w:bottom w:val="nil"/>
              <w:right w:val="nil"/>
            </w:tcBorders>
          </w:tcPr>
          <w:p w14:paraId="4A9443D2"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single" w:sz="4" w:space="0" w:color="auto"/>
            </w:tcBorders>
          </w:tcPr>
          <w:p w14:paraId="34FA9A5E"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nil"/>
              <w:right w:val="nil"/>
            </w:tcBorders>
          </w:tcPr>
          <w:p w14:paraId="0D00E224"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75F03852"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1BAD994D"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6DDEEE05"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nil"/>
              <w:right w:val="nil"/>
            </w:tcBorders>
          </w:tcPr>
          <w:p w14:paraId="1C5E27DC"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nil"/>
              <w:right w:val="nil"/>
            </w:tcBorders>
          </w:tcPr>
          <w:p w14:paraId="632BE81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251" w:type="dxa"/>
            <w:tcBorders>
              <w:top w:val="nil"/>
              <w:left w:val="nil"/>
              <w:bottom w:val="nil"/>
            </w:tcBorders>
          </w:tcPr>
          <w:p w14:paraId="26733A35" w14:textId="77777777" w:rsidR="00035321" w:rsidRDefault="00035321">
            <w:pPr>
              <w:tabs>
                <w:tab w:val="left" w:pos="567"/>
              </w:tabs>
              <w:suppressAutoHyphens/>
              <w:jc w:val="right"/>
              <w:rPr>
                <w:rFonts w:ascii="Trebuchet MS" w:hAnsi="Trebuchet MS"/>
                <w:spacing w:val="-2"/>
                <w:sz w:val="22"/>
                <w:szCs w:val="22"/>
              </w:rPr>
            </w:pPr>
          </w:p>
        </w:tc>
      </w:tr>
      <w:tr w:rsidR="00035321" w14:paraId="3439168A" w14:textId="77777777">
        <w:tc>
          <w:tcPr>
            <w:tcW w:w="284" w:type="dxa"/>
            <w:tcBorders>
              <w:top w:val="nil"/>
              <w:bottom w:val="nil"/>
              <w:right w:val="nil"/>
            </w:tcBorders>
          </w:tcPr>
          <w:p w14:paraId="0DF40B73"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single" w:sz="4" w:space="0" w:color="auto"/>
              <w:right w:val="single" w:sz="4" w:space="0" w:color="auto"/>
            </w:tcBorders>
          </w:tcPr>
          <w:p w14:paraId="6667ED0D" w14:textId="77777777" w:rsidR="00035321" w:rsidRDefault="00035321">
            <w:pPr>
              <w:tabs>
                <w:tab w:val="left" w:pos="567"/>
              </w:tabs>
              <w:suppressAutoHyphens/>
              <w:rPr>
                <w:rFonts w:ascii="Trebuchet MS" w:hAnsi="Trebuchet MS"/>
                <w:spacing w:val="-2"/>
                <w:sz w:val="22"/>
                <w:szCs w:val="22"/>
              </w:rPr>
            </w:pPr>
          </w:p>
        </w:tc>
        <w:tc>
          <w:tcPr>
            <w:tcW w:w="1063" w:type="dxa"/>
            <w:tcBorders>
              <w:top w:val="nil"/>
              <w:left w:val="single" w:sz="4" w:space="0" w:color="auto"/>
              <w:bottom w:val="single" w:sz="4" w:space="0" w:color="auto"/>
              <w:right w:val="nil"/>
            </w:tcBorders>
          </w:tcPr>
          <w:p w14:paraId="3BFE075B"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single" w:sz="4" w:space="0" w:color="auto"/>
              <w:right w:val="nil"/>
            </w:tcBorders>
          </w:tcPr>
          <w:p w14:paraId="1B6CFCA9"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single" w:sz="4" w:space="0" w:color="auto"/>
              <w:right w:val="nil"/>
            </w:tcBorders>
          </w:tcPr>
          <w:p w14:paraId="3F25A7A0"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single" w:sz="4" w:space="0" w:color="auto"/>
              <w:right w:val="nil"/>
            </w:tcBorders>
          </w:tcPr>
          <w:p w14:paraId="229C82DD"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nil"/>
              <w:left w:val="nil"/>
              <w:bottom w:val="single" w:sz="4" w:space="0" w:color="auto"/>
              <w:right w:val="nil"/>
            </w:tcBorders>
          </w:tcPr>
          <w:p w14:paraId="695514AD"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nil"/>
              <w:left w:val="nil"/>
              <w:bottom w:val="single" w:sz="4" w:space="0" w:color="auto"/>
              <w:right w:val="nil"/>
            </w:tcBorders>
          </w:tcPr>
          <w:p w14:paraId="00071A2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-161.1</w:t>
            </w:r>
          </w:p>
        </w:tc>
        <w:tc>
          <w:tcPr>
            <w:tcW w:w="251" w:type="dxa"/>
            <w:tcBorders>
              <w:top w:val="nil"/>
              <w:left w:val="nil"/>
              <w:bottom w:val="nil"/>
            </w:tcBorders>
          </w:tcPr>
          <w:p w14:paraId="2B81F8F8" w14:textId="77777777" w:rsidR="00035321" w:rsidRDefault="00035321">
            <w:pPr>
              <w:tabs>
                <w:tab w:val="left" w:pos="567"/>
              </w:tabs>
              <w:suppressAutoHyphens/>
              <w:jc w:val="right"/>
              <w:rPr>
                <w:rFonts w:ascii="Trebuchet MS" w:hAnsi="Trebuchet MS"/>
                <w:spacing w:val="-2"/>
                <w:sz w:val="22"/>
                <w:szCs w:val="22"/>
              </w:rPr>
            </w:pPr>
          </w:p>
        </w:tc>
      </w:tr>
      <w:tr w:rsidR="00035321" w14:paraId="04C24609" w14:textId="77777777">
        <w:tc>
          <w:tcPr>
            <w:tcW w:w="284" w:type="dxa"/>
            <w:tcBorders>
              <w:top w:val="nil"/>
              <w:bottom w:val="nil"/>
              <w:right w:val="nil"/>
            </w:tcBorders>
          </w:tcPr>
          <w:p w14:paraId="0D228873"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single" w:sz="4" w:space="0" w:color="auto"/>
              <w:left w:val="nil"/>
              <w:bottom w:val="single" w:sz="4" w:space="0" w:color="auto"/>
              <w:right w:val="single" w:sz="4" w:space="0" w:color="auto"/>
            </w:tcBorders>
          </w:tcPr>
          <w:p w14:paraId="00D94EDE"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Total</w:t>
            </w:r>
          </w:p>
        </w:tc>
        <w:tc>
          <w:tcPr>
            <w:tcW w:w="1063" w:type="dxa"/>
            <w:tcBorders>
              <w:top w:val="single" w:sz="4" w:space="0" w:color="auto"/>
              <w:left w:val="single" w:sz="4" w:space="0" w:color="auto"/>
              <w:bottom w:val="single" w:sz="4" w:space="0" w:color="auto"/>
              <w:right w:val="nil"/>
            </w:tcBorders>
          </w:tcPr>
          <w:p w14:paraId="2BB338C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PV=29.5</w:t>
            </w:r>
          </w:p>
        </w:tc>
        <w:tc>
          <w:tcPr>
            <w:tcW w:w="1063" w:type="dxa"/>
            <w:tcBorders>
              <w:top w:val="single" w:sz="4" w:space="0" w:color="auto"/>
              <w:left w:val="nil"/>
              <w:bottom w:val="single" w:sz="4" w:space="0" w:color="auto"/>
              <w:right w:val="nil"/>
            </w:tcBorders>
          </w:tcPr>
          <w:p w14:paraId="1595B829"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2BC6ACAA"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7FDAB495"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044EB0E1"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single" w:sz="4" w:space="0" w:color="auto"/>
              <w:left w:val="nil"/>
              <w:bottom w:val="single" w:sz="4" w:space="0" w:color="auto"/>
              <w:right w:val="nil"/>
            </w:tcBorders>
          </w:tcPr>
          <w:p w14:paraId="59E4637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FV=52.3</w:t>
            </w:r>
          </w:p>
        </w:tc>
        <w:tc>
          <w:tcPr>
            <w:tcW w:w="251" w:type="dxa"/>
            <w:tcBorders>
              <w:top w:val="nil"/>
              <w:left w:val="nil"/>
              <w:bottom w:val="nil"/>
            </w:tcBorders>
          </w:tcPr>
          <w:p w14:paraId="29C8506E" w14:textId="77777777" w:rsidR="00035321" w:rsidRDefault="00035321">
            <w:pPr>
              <w:tabs>
                <w:tab w:val="left" w:pos="567"/>
              </w:tabs>
              <w:suppressAutoHyphens/>
              <w:jc w:val="right"/>
              <w:rPr>
                <w:rFonts w:ascii="Trebuchet MS" w:hAnsi="Trebuchet MS"/>
                <w:spacing w:val="-2"/>
                <w:sz w:val="22"/>
                <w:szCs w:val="22"/>
              </w:rPr>
            </w:pPr>
          </w:p>
        </w:tc>
      </w:tr>
      <w:tr w:rsidR="00035321" w14:paraId="66AD3850" w14:textId="77777777">
        <w:tc>
          <w:tcPr>
            <w:tcW w:w="284" w:type="dxa"/>
            <w:tcBorders>
              <w:top w:val="nil"/>
              <w:bottom w:val="single" w:sz="4" w:space="0" w:color="auto"/>
              <w:right w:val="nil"/>
            </w:tcBorders>
          </w:tcPr>
          <w:p w14:paraId="2C0571FB"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single" w:sz="4" w:space="0" w:color="auto"/>
              <w:left w:val="nil"/>
              <w:bottom w:val="single" w:sz="4" w:space="0" w:color="auto"/>
              <w:right w:val="nil"/>
            </w:tcBorders>
          </w:tcPr>
          <w:p w14:paraId="67F27230" w14:textId="77777777" w:rsidR="00035321" w:rsidRDefault="00035321">
            <w:pPr>
              <w:tabs>
                <w:tab w:val="left" w:pos="567"/>
              </w:tabs>
              <w:suppressAutoHyphens/>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5B138AA1"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17BA319C"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5D0DEF75"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7AA847C6" w14:textId="77777777" w:rsidR="00035321" w:rsidRDefault="00035321">
            <w:pPr>
              <w:tabs>
                <w:tab w:val="left" w:pos="567"/>
              </w:tabs>
              <w:suppressAutoHyphens/>
              <w:jc w:val="right"/>
              <w:rPr>
                <w:rFonts w:ascii="Trebuchet MS" w:hAnsi="Trebuchet MS"/>
                <w:spacing w:val="-2"/>
                <w:sz w:val="22"/>
                <w:szCs w:val="22"/>
              </w:rPr>
            </w:pPr>
          </w:p>
        </w:tc>
        <w:tc>
          <w:tcPr>
            <w:tcW w:w="1063" w:type="dxa"/>
            <w:tcBorders>
              <w:top w:val="single" w:sz="4" w:space="0" w:color="auto"/>
              <w:left w:val="nil"/>
              <w:bottom w:val="single" w:sz="4" w:space="0" w:color="auto"/>
              <w:right w:val="nil"/>
            </w:tcBorders>
          </w:tcPr>
          <w:p w14:paraId="24D662D4" w14:textId="77777777" w:rsidR="00035321" w:rsidRDefault="00035321">
            <w:pPr>
              <w:tabs>
                <w:tab w:val="left" w:pos="567"/>
              </w:tabs>
              <w:suppressAutoHyphens/>
              <w:jc w:val="right"/>
              <w:rPr>
                <w:rFonts w:ascii="Trebuchet MS" w:hAnsi="Trebuchet MS"/>
                <w:spacing w:val="-2"/>
                <w:sz w:val="22"/>
                <w:szCs w:val="22"/>
              </w:rPr>
            </w:pPr>
          </w:p>
        </w:tc>
        <w:tc>
          <w:tcPr>
            <w:tcW w:w="1064" w:type="dxa"/>
            <w:tcBorders>
              <w:top w:val="single" w:sz="4" w:space="0" w:color="auto"/>
              <w:left w:val="nil"/>
              <w:bottom w:val="single" w:sz="4" w:space="0" w:color="auto"/>
              <w:right w:val="nil"/>
            </w:tcBorders>
          </w:tcPr>
          <w:p w14:paraId="4F9A2812" w14:textId="77777777" w:rsidR="00035321" w:rsidRDefault="00035321">
            <w:pPr>
              <w:tabs>
                <w:tab w:val="left" w:pos="567"/>
              </w:tabs>
              <w:suppressAutoHyphens/>
              <w:jc w:val="right"/>
              <w:rPr>
                <w:rFonts w:ascii="Trebuchet MS" w:hAnsi="Trebuchet MS"/>
                <w:spacing w:val="-2"/>
                <w:sz w:val="22"/>
                <w:szCs w:val="22"/>
              </w:rPr>
            </w:pPr>
          </w:p>
        </w:tc>
        <w:tc>
          <w:tcPr>
            <w:tcW w:w="251" w:type="dxa"/>
            <w:tcBorders>
              <w:top w:val="nil"/>
              <w:left w:val="nil"/>
              <w:bottom w:val="single" w:sz="4" w:space="0" w:color="auto"/>
            </w:tcBorders>
          </w:tcPr>
          <w:p w14:paraId="68001833" w14:textId="77777777" w:rsidR="00035321" w:rsidRDefault="00035321">
            <w:pPr>
              <w:tabs>
                <w:tab w:val="left" w:pos="567"/>
              </w:tabs>
              <w:suppressAutoHyphens/>
              <w:jc w:val="right"/>
              <w:rPr>
                <w:rFonts w:ascii="Trebuchet MS" w:hAnsi="Trebuchet MS"/>
                <w:spacing w:val="-2"/>
                <w:sz w:val="22"/>
                <w:szCs w:val="22"/>
              </w:rPr>
            </w:pPr>
          </w:p>
        </w:tc>
      </w:tr>
    </w:tbl>
    <w:p w14:paraId="1E564276" w14:textId="77777777" w:rsidR="00035321" w:rsidRDefault="00035321">
      <w:pPr>
        <w:tabs>
          <w:tab w:val="left" w:pos="567"/>
        </w:tabs>
        <w:suppressAutoHyphens/>
        <w:ind w:left="567"/>
        <w:jc w:val="both"/>
        <w:rPr>
          <w:rFonts w:ascii="Trebuchet MS" w:hAnsi="Trebuchet MS"/>
          <w:b/>
          <w:spacing w:val="-2"/>
          <w:sz w:val="28"/>
          <w:szCs w:val="28"/>
        </w:rPr>
      </w:pPr>
    </w:p>
    <w:p w14:paraId="6E4063D5"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NPV is money, IRR is a %</w:t>
      </w:r>
    </w:p>
    <w:p w14:paraId="3742E0B5" w14:textId="77777777" w:rsidR="00035321" w:rsidRDefault="00035321">
      <w:pPr>
        <w:tabs>
          <w:tab w:val="left" w:pos="567"/>
        </w:tabs>
        <w:suppressAutoHyphens/>
        <w:ind w:left="567"/>
        <w:jc w:val="both"/>
        <w:rPr>
          <w:rFonts w:ascii="Trebuchet MS" w:hAnsi="Trebuchet MS"/>
          <w:spacing w:val="-2"/>
          <w:sz w:val="22"/>
          <w:szCs w:val="22"/>
        </w:rPr>
      </w:pPr>
    </w:p>
    <w:p w14:paraId="1BB3633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example, Project 2 is clearly the one which adds more to the value of the company. The problem with the IRR measure is that is just a percentage. Although Project 2 gives a lower rate of return than Project 1, the return is based on a larger total cash flow in money terms. This illustrates the problem with any percentage figure, namely that it tells us nothing about the absolute magnitudes involved. In contrast, the NPV measure tells us the magnitude of value of the project in today</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terms. The NPV tells us by how much the value of our company increases today by investing in a project.</w:t>
      </w:r>
    </w:p>
    <w:p w14:paraId="4BF0DD5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br w:type="page"/>
      </w:r>
    </w:p>
    <w:p w14:paraId="72680F38" w14:textId="77777777" w:rsidR="00035321" w:rsidRDefault="00413271">
      <w:pPr>
        <w:rPr>
          <w:rFonts w:ascii="Trebuchet MS" w:hAnsi="Trebuchet MS"/>
          <w:spacing w:val="-2"/>
          <w:sz w:val="22"/>
          <w:szCs w:val="22"/>
        </w:rPr>
      </w:pPr>
      <w:r>
        <w:rPr>
          <w:rFonts w:ascii="Trebuchet MS" w:hAnsi="Trebuchet MS"/>
          <w:spacing w:val="-2"/>
          <w:sz w:val="22"/>
          <w:szCs w:val="22"/>
        </w:rPr>
        <w:lastRenderedPageBreak/>
        <w:br w:type="page"/>
      </w:r>
    </w:p>
    <w:p w14:paraId="1D1CD587"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51"/>
          <w:headerReference w:type="default" r:id="rId52"/>
          <w:footerReference w:type="even" r:id="rId53"/>
          <w:headerReference w:type="first" r:id="rId54"/>
          <w:pgSz w:w="11909" w:h="16834" w:code="9"/>
          <w:pgMar w:top="1985" w:right="1134" w:bottom="1418" w:left="1134" w:header="1418" w:footer="851" w:gutter="0"/>
          <w:pgNumType w:chapSep="period"/>
          <w:cols w:space="720"/>
        </w:sectPr>
      </w:pPr>
    </w:p>
    <w:p w14:paraId="76384B05"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31083AE4" wp14:editId="23C80955">
            <wp:extent cx="6116955" cy="7188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6116955" cy="7188835"/>
                    </a:xfrm>
                    <a:prstGeom prst="rect">
                      <a:avLst/>
                    </a:prstGeom>
                    <a:noFill/>
                    <a:ln>
                      <a:noFill/>
                    </a:ln>
                  </pic:spPr>
                </pic:pic>
              </a:graphicData>
            </a:graphic>
          </wp:inline>
        </w:drawing>
      </w:r>
    </w:p>
    <w:p w14:paraId="68A2FABF" w14:textId="77777777" w:rsidR="00035321" w:rsidRDefault="00035321">
      <w:pPr>
        <w:tabs>
          <w:tab w:val="left" w:pos="567"/>
        </w:tabs>
        <w:suppressAutoHyphens/>
        <w:ind w:left="567"/>
        <w:jc w:val="both"/>
        <w:rPr>
          <w:szCs w:val="22"/>
        </w:rPr>
      </w:pPr>
    </w:p>
    <w:p w14:paraId="4F7A5C02" w14:textId="77777777" w:rsidR="00035321" w:rsidRDefault="00413271">
      <w:pPr>
        <w:tabs>
          <w:tab w:val="left" w:pos="567"/>
        </w:tabs>
        <w:suppressAutoHyphens/>
        <w:ind w:left="567"/>
        <w:jc w:val="both"/>
        <w:rPr>
          <w:szCs w:val="22"/>
        </w:rPr>
      </w:pPr>
      <w:r>
        <w:rPr>
          <w:rFonts w:ascii="Trebuchet MS" w:hAnsi="Trebuchet MS"/>
          <w:spacing w:val="-2"/>
          <w:sz w:val="22"/>
          <w:szCs w:val="22"/>
        </w:rPr>
        <w:br w:type="page"/>
      </w:r>
      <w:r>
        <w:rPr>
          <w:noProof/>
          <w:szCs w:val="22"/>
          <w:lang w:val="en-GB" w:eastAsia="en-GB"/>
        </w:rPr>
        <w:lastRenderedPageBreak/>
        <w:drawing>
          <wp:inline distT="0" distB="0" distL="0" distR="0" wp14:anchorId="4C1AC6D0" wp14:editId="3A49F799">
            <wp:extent cx="6116955" cy="75203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116955" cy="7520305"/>
                    </a:xfrm>
                    <a:prstGeom prst="rect">
                      <a:avLst/>
                    </a:prstGeom>
                    <a:noFill/>
                    <a:ln>
                      <a:noFill/>
                    </a:ln>
                  </pic:spPr>
                </pic:pic>
              </a:graphicData>
            </a:graphic>
          </wp:inline>
        </w:drawing>
      </w:r>
    </w:p>
    <w:p w14:paraId="2428A4C6" w14:textId="77777777" w:rsidR="00035321" w:rsidRDefault="00035321">
      <w:pPr>
        <w:tabs>
          <w:tab w:val="left" w:pos="567"/>
        </w:tabs>
        <w:suppressAutoHyphens/>
        <w:ind w:left="567"/>
        <w:jc w:val="both"/>
        <w:rPr>
          <w:szCs w:val="22"/>
        </w:rPr>
      </w:pPr>
    </w:p>
    <w:p w14:paraId="464616EC" w14:textId="77777777" w:rsidR="00035321" w:rsidRDefault="00035321">
      <w:pPr>
        <w:tabs>
          <w:tab w:val="left" w:pos="567"/>
        </w:tabs>
        <w:suppressAutoHyphens/>
        <w:ind w:left="567"/>
        <w:jc w:val="both"/>
        <w:rPr>
          <w:rFonts w:ascii="Trebuchet MS" w:hAnsi="Trebuchet MS"/>
          <w:spacing w:val="-2"/>
          <w:sz w:val="22"/>
          <w:szCs w:val="22"/>
        </w:rPr>
      </w:pPr>
    </w:p>
    <w:p w14:paraId="09EA3128"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1909" w:h="16834" w:code="9"/>
          <w:pgMar w:top="1985" w:right="1134" w:bottom="1418" w:left="1134" w:header="1418" w:footer="851" w:gutter="0"/>
          <w:pgNumType w:chapSep="period"/>
          <w:cols w:space="720"/>
        </w:sectPr>
      </w:pPr>
    </w:p>
    <w:p w14:paraId="786C81B4" w14:textId="77777777" w:rsidR="00035321" w:rsidRDefault="00035321">
      <w:pPr>
        <w:tabs>
          <w:tab w:val="left" w:pos="567"/>
        </w:tabs>
        <w:suppressAutoHyphens/>
        <w:ind w:left="567"/>
        <w:jc w:val="both"/>
        <w:rPr>
          <w:rFonts w:ascii="Trebuchet MS" w:hAnsi="Trebuchet MS"/>
          <w:spacing w:val="-2"/>
          <w:sz w:val="22"/>
          <w:szCs w:val="22"/>
        </w:rPr>
      </w:pPr>
    </w:p>
    <w:p w14:paraId="75B8BCBD" w14:textId="77777777" w:rsidR="00035321" w:rsidRDefault="00413271">
      <w:pPr>
        <w:tabs>
          <w:tab w:val="left" w:pos="567"/>
        </w:tabs>
        <w:suppressAutoHyphens/>
        <w:ind w:left="567"/>
        <w:jc w:val="both"/>
        <w:rPr>
          <w:szCs w:val="22"/>
        </w:rPr>
      </w:pPr>
      <w:r>
        <w:rPr>
          <w:noProof/>
          <w:szCs w:val="22"/>
          <w:lang w:val="en-GB" w:eastAsia="en-GB"/>
        </w:rPr>
        <w:drawing>
          <wp:inline distT="0" distB="0" distL="0" distR="0" wp14:anchorId="42AC80D9" wp14:editId="6ED7DD9F">
            <wp:extent cx="8150860" cy="4839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150860" cy="4839970"/>
                    </a:xfrm>
                    <a:prstGeom prst="rect">
                      <a:avLst/>
                    </a:prstGeom>
                    <a:noFill/>
                    <a:ln>
                      <a:noFill/>
                    </a:ln>
                  </pic:spPr>
                </pic:pic>
              </a:graphicData>
            </a:graphic>
          </wp:inline>
        </w:drawing>
      </w:r>
    </w:p>
    <w:p w14:paraId="4B2DA3A8" w14:textId="77777777" w:rsidR="00035321" w:rsidRDefault="00035321">
      <w:pPr>
        <w:tabs>
          <w:tab w:val="left" w:pos="567"/>
        </w:tabs>
        <w:suppressAutoHyphens/>
        <w:ind w:left="567"/>
        <w:jc w:val="both"/>
        <w:rPr>
          <w:szCs w:val="22"/>
        </w:rPr>
      </w:pPr>
    </w:p>
    <w:p w14:paraId="30EC4DC2" w14:textId="77777777" w:rsidR="00035321" w:rsidRDefault="00035321">
      <w:pPr>
        <w:tabs>
          <w:tab w:val="left" w:pos="567"/>
        </w:tabs>
        <w:suppressAutoHyphens/>
        <w:ind w:left="567"/>
        <w:jc w:val="both"/>
        <w:rPr>
          <w:szCs w:val="22"/>
        </w:rPr>
        <w:sectPr w:rsidR="00035321" w:rsidSect="00A07DEA">
          <w:pgSz w:w="16834" w:h="11909" w:orient="landscape" w:code="9"/>
          <w:pgMar w:top="1134" w:right="1418" w:bottom="1134" w:left="1985" w:header="1418" w:footer="851" w:gutter="0"/>
          <w:pgNumType w:chapSep="period"/>
          <w:cols w:space="720"/>
          <w:docGrid w:linePitch="326"/>
        </w:sectPr>
      </w:pPr>
    </w:p>
    <w:p w14:paraId="746FCA43" w14:textId="77777777" w:rsidR="00035321" w:rsidRDefault="00413271">
      <w:pPr>
        <w:rPr>
          <w:rFonts w:ascii="Trebuchet MS" w:hAnsi="Trebuchet MS"/>
          <w:b/>
          <w:spacing w:val="-2"/>
          <w:sz w:val="32"/>
          <w:szCs w:val="32"/>
        </w:rPr>
      </w:pPr>
      <w:r>
        <w:rPr>
          <w:rFonts w:ascii="Trebuchet MS" w:hAnsi="Trebuchet MS"/>
          <w:b/>
          <w:spacing w:val="-2"/>
          <w:sz w:val="32"/>
          <w:szCs w:val="32"/>
        </w:rPr>
        <w:lastRenderedPageBreak/>
        <w:br w:type="page"/>
      </w:r>
    </w:p>
    <w:p w14:paraId="7FAF74C8"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8 The effect of delay on IRR</w:t>
      </w:r>
    </w:p>
    <w:p w14:paraId="09201405" w14:textId="77777777" w:rsidR="00035321" w:rsidRDefault="00035321">
      <w:pPr>
        <w:tabs>
          <w:tab w:val="left" w:pos="567"/>
        </w:tabs>
        <w:suppressAutoHyphens/>
        <w:ind w:left="567"/>
        <w:jc w:val="both"/>
        <w:rPr>
          <w:rFonts w:ascii="Trebuchet MS" w:hAnsi="Trebuchet MS"/>
          <w:spacing w:val="-2"/>
          <w:sz w:val="22"/>
          <w:szCs w:val="22"/>
        </w:rPr>
      </w:pPr>
    </w:p>
    <w:p w14:paraId="2EACC4E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our review of the different economic indicators, we have implicitly assumed that project start is the beginning of the current year. In practice, we might examine projects that begin several years from now. For example, we might examine the effects of delay in project start.</w:t>
      </w:r>
    </w:p>
    <w:p w14:paraId="350BB262" w14:textId="77777777" w:rsidR="00035321" w:rsidRDefault="00035321">
      <w:pPr>
        <w:tabs>
          <w:tab w:val="left" w:pos="567"/>
        </w:tabs>
        <w:suppressAutoHyphens/>
        <w:ind w:left="567"/>
        <w:jc w:val="both"/>
        <w:rPr>
          <w:rFonts w:ascii="Trebuchet MS" w:hAnsi="Trebuchet MS"/>
          <w:spacing w:val="-2"/>
          <w:sz w:val="22"/>
          <w:szCs w:val="22"/>
        </w:rPr>
      </w:pPr>
    </w:p>
    <w:p w14:paraId="1CC71DD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If the project start is several years in the future, the net present value of the project will be reduced because its annual net cash flows must be discounted more. If, for instance, the NPV of a development is $100 million, a two year delay in project start would mean a reduction in the NPV to $100/ (1+r)</w:t>
      </w:r>
      <w:r>
        <w:rPr>
          <w:rFonts w:ascii="Trebuchet MS" w:hAnsi="Trebuchet MS"/>
          <w:spacing w:val="-2"/>
          <w:sz w:val="22"/>
          <w:szCs w:val="22"/>
          <w:vertAlign w:val="superscript"/>
        </w:rPr>
        <w:t xml:space="preserve"> 2</w:t>
      </w:r>
      <w:r>
        <w:rPr>
          <w:rFonts w:ascii="Trebuchet MS" w:hAnsi="Trebuchet MS"/>
          <w:spacing w:val="-2"/>
          <w:sz w:val="22"/>
          <w:szCs w:val="22"/>
        </w:rPr>
        <w:t>.</w:t>
      </w:r>
    </w:p>
    <w:p w14:paraId="1DD16CF9" w14:textId="77777777" w:rsidR="00035321" w:rsidRDefault="00035321">
      <w:pPr>
        <w:tabs>
          <w:tab w:val="left" w:pos="567"/>
        </w:tabs>
        <w:suppressAutoHyphens/>
        <w:ind w:left="567"/>
        <w:jc w:val="both"/>
        <w:rPr>
          <w:rFonts w:ascii="Trebuchet MS" w:hAnsi="Trebuchet MS"/>
          <w:b/>
          <w:spacing w:val="-2"/>
          <w:sz w:val="28"/>
          <w:szCs w:val="28"/>
        </w:rPr>
      </w:pPr>
    </w:p>
    <w:p w14:paraId="064E3D17"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Example of effect of delay on IRR</w:t>
      </w:r>
    </w:p>
    <w:p w14:paraId="028A4A6A" w14:textId="77777777" w:rsidR="00035321" w:rsidRDefault="00035321">
      <w:pPr>
        <w:tabs>
          <w:tab w:val="left" w:pos="567"/>
        </w:tabs>
        <w:suppressAutoHyphens/>
        <w:ind w:left="567"/>
        <w:jc w:val="both"/>
        <w:rPr>
          <w:rFonts w:ascii="Trebuchet MS" w:hAnsi="Trebuchet MS"/>
          <w:spacing w:val="-2"/>
          <w:sz w:val="22"/>
          <w:szCs w:val="22"/>
        </w:rPr>
      </w:pPr>
    </w:p>
    <w:p w14:paraId="0E557AA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contrast, a delay in project start leaves the internal rate of return of the project unchanged. We demonstrate this in Table 1 for a project which has a rate of return of 22.5%. This is the same project as is used in the section which shows how IRRs are derived.</w:t>
      </w:r>
    </w:p>
    <w:p w14:paraId="00504B92" w14:textId="77777777" w:rsidR="00035321" w:rsidRDefault="00035321">
      <w:pPr>
        <w:tabs>
          <w:tab w:val="left" w:pos="567"/>
        </w:tabs>
        <w:suppressAutoHyphens/>
        <w:ind w:left="567"/>
        <w:jc w:val="both"/>
        <w:rPr>
          <w:rFonts w:ascii="Trebuchet MS" w:hAnsi="Trebuchet MS"/>
          <w:spacing w:val="-2"/>
          <w:sz w:val="22"/>
          <w:szCs w:val="22"/>
        </w:rPr>
      </w:pPr>
    </w:p>
    <w:p w14:paraId="236FC8CD" w14:textId="77777777" w:rsidR="00035321" w:rsidRDefault="00035321">
      <w:pPr>
        <w:tabs>
          <w:tab w:val="left" w:pos="567"/>
        </w:tabs>
        <w:suppressAutoHyphens/>
        <w:ind w:left="567"/>
        <w:jc w:val="both"/>
        <w:rPr>
          <w:rFonts w:ascii="Trebuchet MS" w:hAnsi="Trebuchet MS"/>
          <w:spacing w:val="-2"/>
          <w:sz w:val="22"/>
          <w:szCs w:val="22"/>
        </w:rPr>
      </w:pPr>
    </w:p>
    <w:tbl>
      <w:tblPr>
        <w:tblW w:w="9072" w:type="dxa"/>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284"/>
        <w:gridCol w:w="2268"/>
        <w:gridCol w:w="283"/>
        <w:gridCol w:w="851"/>
        <w:gridCol w:w="850"/>
        <w:gridCol w:w="851"/>
        <w:gridCol w:w="850"/>
        <w:gridCol w:w="993"/>
        <w:gridCol w:w="850"/>
        <w:gridCol w:w="992"/>
      </w:tblGrid>
      <w:tr w:rsidR="00035321" w14:paraId="01F0FB8A" w14:textId="77777777">
        <w:tc>
          <w:tcPr>
            <w:tcW w:w="9072" w:type="dxa"/>
            <w:gridSpan w:val="10"/>
            <w:tcBorders>
              <w:top w:val="single" w:sz="4" w:space="0" w:color="auto"/>
              <w:bottom w:val="nil"/>
            </w:tcBorders>
          </w:tcPr>
          <w:p w14:paraId="12773320"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Table 1 - Example of effect of delay on IRR</w:t>
            </w:r>
          </w:p>
        </w:tc>
      </w:tr>
      <w:tr w:rsidR="00035321" w14:paraId="45D58D4F" w14:textId="77777777">
        <w:tc>
          <w:tcPr>
            <w:tcW w:w="284" w:type="dxa"/>
            <w:tcBorders>
              <w:top w:val="nil"/>
              <w:bottom w:val="nil"/>
              <w:right w:val="nil"/>
            </w:tcBorders>
          </w:tcPr>
          <w:p w14:paraId="14EE975B"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203136B6"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nil"/>
              <w:right w:val="nil"/>
            </w:tcBorders>
          </w:tcPr>
          <w:p w14:paraId="1B0C9486"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nil"/>
              <w:bottom w:val="nil"/>
              <w:right w:val="nil"/>
            </w:tcBorders>
          </w:tcPr>
          <w:p w14:paraId="4CAA9931"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right w:val="nil"/>
            </w:tcBorders>
          </w:tcPr>
          <w:p w14:paraId="47C3D5B3"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nil"/>
              <w:bottom w:val="nil"/>
              <w:right w:val="nil"/>
            </w:tcBorders>
          </w:tcPr>
          <w:p w14:paraId="3EEA1941"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right w:val="nil"/>
            </w:tcBorders>
          </w:tcPr>
          <w:p w14:paraId="35D7BBAA" w14:textId="77777777" w:rsidR="00035321" w:rsidRDefault="00035321">
            <w:pPr>
              <w:tabs>
                <w:tab w:val="left" w:pos="567"/>
              </w:tabs>
              <w:suppressAutoHyphens/>
              <w:jc w:val="right"/>
              <w:rPr>
                <w:rFonts w:ascii="Trebuchet MS" w:hAnsi="Trebuchet MS"/>
                <w:spacing w:val="-2"/>
                <w:sz w:val="22"/>
                <w:szCs w:val="22"/>
              </w:rPr>
            </w:pPr>
          </w:p>
        </w:tc>
        <w:tc>
          <w:tcPr>
            <w:tcW w:w="993" w:type="dxa"/>
            <w:tcBorders>
              <w:top w:val="nil"/>
              <w:left w:val="nil"/>
              <w:bottom w:val="nil"/>
              <w:right w:val="nil"/>
            </w:tcBorders>
          </w:tcPr>
          <w:p w14:paraId="30473590"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right w:val="nil"/>
            </w:tcBorders>
          </w:tcPr>
          <w:p w14:paraId="36DE8FC2" w14:textId="77777777" w:rsidR="00035321" w:rsidRDefault="00035321">
            <w:pPr>
              <w:tabs>
                <w:tab w:val="left" w:pos="567"/>
              </w:tabs>
              <w:suppressAutoHyphens/>
              <w:jc w:val="right"/>
              <w:rPr>
                <w:rFonts w:ascii="Trebuchet MS" w:hAnsi="Trebuchet MS"/>
                <w:spacing w:val="-2"/>
                <w:sz w:val="22"/>
                <w:szCs w:val="22"/>
              </w:rPr>
            </w:pPr>
          </w:p>
        </w:tc>
        <w:tc>
          <w:tcPr>
            <w:tcW w:w="992" w:type="dxa"/>
            <w:tcBorders>
              <w:top w:val="nil"/>
              <w:left w:val="nil"/>
              <w:bottom w:val="nil"/>
            </w:tcBorders>
          </w:tcPr>
          <w:p w14:paraId="133DD308" w14:textId="77777777" w:rsidR="00035321" w:rsidRDefault="00035321">
            <w:pPr>
              <w:tabs>
                <w:tab w:val="left" w:pos="567"/>
              </w:tabs>
              <w:suppressAutoHyphens/>
              <w:jc w:val="right"/>
              <w:rPr>
                <w:rFonts w:ascii="Trebuchet MS" w:hAnsi="Trebuchet MS"/>
                <w:spacing w:val="-2"/>
                <w:sz w:val="22"/>
                <w:szCs w:val="22"/>
              </w:rPr>
            </w:pPr>
          </w:p>
        </w:tc>
      </w:tr>
      <w:tr w:rsidR="00035321" w14:paraId="204B64DB" w14:textId="77777777">
        <w:tc>
          <w:tcPr>
            <w:tcW w:w="284" w:type="dxa"/>
            <w:tcBorders>
              <w:top w:val="nil"/>
              <w:bottom w:val="nil"/>
              <w:right w:val="nil"/>
            </w:tcBorders>
          </w:tcPr>
          <w:p w14:paraId="2C9ADA67"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single" w:sz="4" w:space="0" w:color="auto"/>
              <w:right w:val="nil"/>
            </w:tcBorders>
          </w:tcPr>
          <w:p w14:paraId="4BB97EEE"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single" w:sz="4" w:space="0" w:color="auto"/>
              <w:right w:val="single" w:sz="4" w:space="0" w:color="auto"/>
            </w:tcBorders>
          </w:tcPr>
          <w:p w14:paraId="26473E50"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single" w:sz="4" w:space="0" w:color="auto"/>
              <w:right w:val="nil"/>
            </w:tcBorders>
          </w:tcPr>
          <w:p w14:paraId="162E525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p w14:paraId="0A198DD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1</w:t>
            </w:r>
          </w:p>
        </w:tc>
        <w:tc>
          <w:tcPr>
            <w:tcW w:w="850" w:type="dxa"/>
            <w:tcBorders>
              <w:top w:val="nil"/>
              <w:left w:val="nil"/>
              <w:bottom w:val="single" w:sz="4" w:space="0" w:color="auto"/>
              <w:right w:val="nil"/>
            </w:tcBorders>
          </w:tcPr>
          <w:p w14:paraId="1162B6A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p w14:paraId="1306578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2</w:t>
            </w:r>
          </w:p>
        </w:tc>
        <w:tc>
          <w:tcPr>
            <w:tcW w:w="851" w:type="dxa"/>
            <w:tcBorders>
              <w:top w:val="nil"/>
              <w:left w:val="nil"/>
              <w:bottom w:val="single" w:sz="4" w:space="0" w:color="auto"/>
              <w:right w:val="nil"/>
            </w:tcBorders>
          </w:tcPr>
          <w:p w14:paraId="7558794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p w14:paraId="5E30C10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3</w:t>
            </w:r>
          </w:p>
        </w:tc>
        <w:tc>
          <w:tcPr>
            <w:tcW w:w="850" w:type="dxa"/>
            <w:tcBorders>
              <w:top w:val="nil"/>
              <w:left w:val="nil"/>
              <w:bottom w:val="single" w:sz="4" w:space="0" w:color="auto"/>
              <w:right w:val="nil"/>
            </w:tcBorders>
          </w:tcPr>
          <w:p w14:paraId="0F6AF51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p w14:paraId="1549B71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4</w:t>
            </w:r>
          </w:p>
        </w:tc>
        <w:tc>
          <w:tcPr>
            <w:tcW w:w="993" w:type="dxa"/>
            <w:tcBorders>
              <w:top w:val="nil"/>
              <w:left w:val="nil"/>
              <w:bottom w:val="single" w:sz="4" w:space="0" w:color="auto"/>
              <w:right w:val="nil"/>
            </w:tcBorders>
          </w:tcPr>
          <w:p w14:paraId="4800F21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p w14:paraId="67548AA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5</w:t>
            </w:r>
          </w:p>
        </w:tc>
        <w:tc>
          <w:tcPr>
            <w:tcW w:w="850" w:type="dxa"/>
            <w:tcBorders>
              <w:top w:val="nil"/>
              <w:left w:val="nil"/>
              <w:bottom w:val="single" w:sz="4" w:space="0" w:color="auto"/>
            </w:tcBorders>
          </w:tcPr>
          <w:p w14:paraId="31577C1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w:t>
            </w:r>
          </w:p>
          <w:p w14:paraId="04402EE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yr 6</w:t>
            </w:r>
          </w:p>
        </w:tc>
        <w:tc>
          <w:tcPr>
            <w:tcW w:w="992" w:type="dxa"/>
            <w:tcBorders>
              <w:top w:val="nil"/>
              <w:left w:val="nil"/>
              <w:bottom w:val="single" w:sz="4" w:space="0" w:color="auto"/>
            </w:tcBorders>
          </w:tcPr>
          <w:p w14:paraId="2D546F19" w14:textId="77777777" w:rsidR="00035321" w:rsidRDefault="00035321">
            <w:pPr>
              <w:tabs>
                <w:tab w:val="left" w:pos="567"/>
              </w:tabs>
              <w:suppressAutoHyphens/>
              <w:jc w:val="right"/>
              <w:rPr>
                <w:rFonts w:ascii="Trebuchet MS" w:hAnsi="Trebuchet MS"/>
                <w:spacing w:val="-2"/>
                <w:sz w:val="22"/>
                <w:szCs w:val="22"/>
              </w:rPr>
            </w:pPr>
          </w:p>
          <w:p w14:paraId="1B36CC6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Total</w:t>
            </w:r>
          </w:p>
        </w:tc>
      </w:tr>
      <w:tr w:rsidR="00035321" w14:paraId="58232A16" w14:textId="77777777">
        <w:tc>
          <w:tcPr>
            <w:tcW w:w="284" w:type="dxa"/>
            <w:tcBorders>
              <w:top w:val="nil"/>
              <w:bottom w:val="nil"/>
              <w:right w:val="nil"/>
            </w:tcBorders>
          </w:tcPr>
          <w:p w14:paraId="0768E135"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single" w:sz="4" w:space="0" w:color="auto"/>
              <w:left w:val="nil"/>
              <w:bottom w:val="nil"/>
              <w:right w:val="nil"/>
            </w:tcBorders>
          </w:tcPr>
          <w:p w14:paraId="5D9451D8"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net cash</w:t>
            </w:r>
          </w:p>
        </w:tc>
        <w:tc>
          <w:tcPr>
            <w:tcW w:w="283" w:type="dxa"/>
            <w:tcBorders>
              <w:top w:val="single" w:sz="4" w:space="0" w:color="auto"/>
              <w:left w:val="nil"/>
              <w:bottom w:val="nil"/>
              <w:right w:val="single" w:sz="4" w:space="0" w:color="auto"/>
            </w:tcBorders>
          </w:tcPr>
          <w:p w14:paraId="1E14B006"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single" w:sz="4" w:space="0" w:color="auto"/>
              <w:left w:val="single" w:sz="4" w:space="0" w:color="auto"/>
              <w:bottom w:val="nil"/>
              <w:right w:val="nil"/>
            </w:tcBorders>
          </w:tcPr>
          <w:p w14:paraId="1AB1A6E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850" w:type="dxa"/>
            <w:tcBorders>
              <w:top w:val="single" w:sz="4" w:space="0" w:color="auto"/>
              <w:left w:val="nil"/>
              <w:bottom w:val="nil"/>
              <w:right w:val="nil"/>
            </w:tcBorders>
          </w:tcPr>
          <w:p w14:paraId="2C5BD14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851" w:type="dxa"/>
            <w:tcBorders>
              <w:top w:val="single" w:sz="4" w:space="0" w:color="auto"/>
              <w:left w:val="nil"/>
              <w:bottom w:val="nil"/>
              <w:right w:val="nil"/>
            </w:tcBorders>
          </w:tcPr>
          <w:p w14:paraId="5977FB2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850" w:type="dxa"/>
            <w:tcBorders>
              <w:top w:val="single" w:sz="4" w:space="0" w:color="auto"/>
              <w:left w:val="nil"/>
              <w:bottom w:val="nil"/>
              <w:right w:val="nil"/>
            </w:tcBorders>
          </w:tcPr>
          <w:p w14:paraId="6AEA5AF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993" w:type="dxa"/>
            <w:tcBorders>
              <w:top w:val="single" w:sz="4" w:space="0" w:color="auto"/>
              <w:left w:val="nil"/>
              <w:bottom w:val="nil"/>
              <w:right w:val="nil"/>
            </w:tcBorders>
          </w:tcPr>
          <w:p w14:paraId="3BB062C3"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single" w:sz="4" w:space="0" w:color="auto"/>
              <w:left w:val="nil"/>
              <w:bottom w:val="nil"/>
            </w:tcBorders>
          </w:tcPr>
          <w:p w14:paraId="78C9B31F" w14:textId="77777777" w:rsidR="00035321" w:rsidRDefault="00035321">
            <w:pPr>
              <w:tabs>
                <w:tab w:val="left" w:pos="567"/>
              </w:tabs>
              <w:suppressAutoHyphens/>
              <w:jc w:val="right"/>
              <w:rPr>
                <w:rFonts w:ascii="Trebuchet MS" w:hAnsi="Trebuchet MS"/>
                <w:spacing w:val="-2"/>
                <w:sz w:val="22"/>
                <w:szCs w:val="22"/>
              </w:rPr>
            </w:pPr>
          </w:p>
        </w:tc>
        <w:tc>
          <w:tcPr>
            <w:tcW w:w="992" w:type="dxa"/>
            <w:tcBorders>
              <w:top w:val="single" w:sz="4" w:space="0" w:color="auto"/>
              <w:left w:val="nil"/>
              <w:bottom w:val="nil"/>
            </w:tcBorders>
          </w:tcPr>
          <w:p w14:paraId="6CE995C2" w14:textId="77777777" w:rsidR="00035321" w:rsidRDefault="00035321">
            <w:pPr>
              <w:tabs>
                <w:tab w:val="left" w:pos="567"/>
              </w:tabs>
              <w:suppressAutoHyphens/>
              <w:jc w:val="right"/>
              <w:rPr>
                <w:rFonts w:ascii="Trebuchet MS" w:hAnsi="Trebuchet MS"/>
                <w:spacing w:val="-2"/>
                <w:sz w:val="22"/>
                <w:szCs w:val="22"/>
              </w:rPr>
            </w:pPr>
          </w:p>
        </w:tc>
      </w:tr>
      <w:tr w:rsidR="00035321" w14:paraId="2ED4B4A2" w14:textId="77777777">
        <w:tc>
          <w:tcPr>
            <w:tcW w:w="284" w:type="dxa"/>
            <w:tcBorders>
              <w:top w:val="nil"/>
              <w:bottom w:val="nil"/>
              <w:right w:val="nil"/>
            </w:tcBorders>
          </w:tcPr>
          <w:p w14:paraId="58127C83"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583F845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Flow (NCF)</w:t>
            </w:r>
          </w:p>
        </w:tc>
        <w:tc>
          <w:tcPr>
            <w:tcW w:w="283" w:type="dxa"/>
            <w:tcBorders>
              <w:top w:val="nil"/>
              <w:left w:val="nil"/>
              <w:bottom w:val="nil"/>
              <w:right w:val="single" w:sz="4" w:space="0" w:color="auto"/>
            </w:tcBorders>
          </w:tcPr>
          <w:p w14:paraId="17C57DF0"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nil"/>
              <w:right w:val="nil"/>
            </w:tcBorders>
          </w:tcPr>
          <w:p w14:paraId="0E7D22BA" w14:textId="77777777" w:rsidR="00035321" w:rsidRDefault="00035321">
            <w:pPr>
              <w:tabs>
                <w:tab w:val="left" w:pos="567"/>
              </w:tabs>
              <w:suppressAutoHyphens/>
              <w:jc w:val="right"/>
              <w:rPr>
                <w:rFonts w:ascii="Trebuchet MS" w:hAnsi="Trebuchet MS"/>
                <w:spacing w:val="-2"/>
                <w:sz w:val="22"/>
                <w:szCs w:val="22"/>
                <w:u w:val="single"/>
              </w:rPr>
            </w:pPr>
          </w:p>
        </w:tc>
        <w:tc>
          <w:tcPr>
            <w:tcW w:w="850" w:type="dxa"/>
            <w:tcBorders>
              <w:top w:val="nil"/>
              <w:left w:val="nil"/>
              <w:bottom w:val="nil"/>
              <w:right w:val="nil"/>
            </w:tcBorders>
          </w:tcPr>
          <w:p w14:paraId="71A9F86F" w14:textId="77777777" w:rsidR="00035321" w:rsidRDefault="00035321">
            <w:pPr>
              <w:tabs>
                <w:tab w:val="left" w:pos="567"/>
              </w:tabs>
              <w:suppressAutoHyphens/>
              <w:jc w:val="right"/>
              <w:rPr>
                <w:rFonts w:ascii="Trebuchet MS" w:hAnsi="Trebuchet MS"/>
                <w:spacing w:val="-2"/>
                <w:sz w:val="22"/>
                <w:szCs w:val="22"/>
                <w:u w:val="single"/>
              </w:rPr>
            </w:pPr>
          </w:p>
        </w:tc>
        <w:tc>
          <w:tcPr>
            <w:tcW w:w="851" w:type="dxa"/>
            <w:tcBorders>
              <w:top w:val="nil"/>
              <w:left w:val="nil"/>
              <w:bottom w:val="nil"/>
              <w:right w:val="nil"/>
            </w:tcBorders>
          </w:tcPr>
          <w:p w14:paraId="20ACA360" w14:textId="77777777" w:rsidR="00035321" w:rsidRDefault="00035321">
            <w:pPr>
              <w:tabs>
                <w:tab w:val="left" w:pos="567"/>
              </w:tabs>
              <w:suppressAutoHyphens/>
              <w:jc w:val="right"/>
              <w:rPr>
                <w:rFonts w:ascii="Trebuchet MS" w:hAnsi="Trebuchet MS"/>
                <w:spacing w:val="-2"/>
                <w:sz w:val="22"/>
                <w:szCs w:val="22"/>
                <w:u w:val="single"/>
              </w:rPr>
            </w:pPr>
          </w:p>
        </w:tc>
        <w:tc>
          <w:tcPr>
            <w:tcW w:w="850" w:type="dxa"/>
            <w:tcBorders>
              <w:top w:val="nil"/>
              <w:left w:val="nil"/>
              <w:bottom w:val="nil"/>
              <w:right w:val="nil"/>
            </w:tcBorders>
          </w:tcPr>
          <w:p w14:paraId="1A0466D4" w14:textId="77777777" w:rsidR="00035321" w:rsidRDefault="00035321">
            <w:pPr>
              <w:tabs>
                <w:tab w:val="left" w:pos="567"/>
              </w:tabs>
              <w:suppressAutoHyphens/>
              <w:jc w:val="right"/>
              <w:rPr>
                <w:rFonts w:ascii="Trebuchet MS" w:hAnsi="Trebuchet MS"/>
                <w:spacing w:val="-2"/>
                <w:sz w:val="22"/>
                <w:szCs w:val="22"/>
                <w:u w:val="single"/>
              </w:rPr>
            </w:pPr>
          </w:p>
        </w:tc>
        <w:tc>
          <w:tcPr>
            <w:tcW w:w="993" w:type="dxa"/>
            <w:tcBorders>
              <w:top w:val="nil"/>
              <w:left w:val="nil"/>
              <w:bottom w:val="nil"/>
              <w:right w:val="nil"/>
            </w:tcBorders>
          </w:tcPr>
          <w:p w14:paraId="35E99B66"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tcBorders>
          </w:tcPr>
          <w:p w14:paraId="5DFB5D5D" w14:textId="77777777" w:rsidR="00035321" w:rsidRDefault="00035321">
            <w:pPr>
              <w:tabs>
                <w:tab w:val="left" w:pos="567"/>
              </w:tabs>
              <w:suppressAutoHyphens/>
              <w:jc w:val="right"/>
              <w:rPr>
                <w:rFonts w:ascii="Trebuchet MS" w:hAnsi="Trebuchet MS"/>
                <w:spacing w:val="-2"/>
                <w:sz w:val="22"/>
                <w:szCs w:val="22"/>
              </w:rPr>
            </w:pPr>
          </w:p>
        </w:tc>
        <w:tc>
          <w:tcPr>
            <w:tcW w:w="992" w:type="dxa"/>
            <w:tcBorders>
              <w:top w:val="nil"/>
              <w:left w:val="nil"/>
              <w:bottom w:val="nil"/>
            </w:tcBorders>
          </w:tcPr>
          <w:p w14:paraId="0F39934D" w14:textId="77777777" w:rsidR="00035321" w:rsidRDefault="00035321">
            <w:pPr>
              <w:tabs>
                <w:tab w:val="left" w:pos="567"/>
              </w:tabs>
              <w:suppressAutoHyphens/>
              <w:jc w:val="right"/>
              <w:rPr>
                <w:rFonts w:ascii="Trebuchet MS" w:hAnsi="Trebuchet MS"/>
                <w:spacing w:val="-2"/>
                <w:sz w:val="22"/>
                <w:szCs w:val="22"/>
              </w:rPr>
            </w:pPr>
          </w:p>
        </w:tc>
      </w:tr>
      <w:tr w:rsidR="00035321" w14:paraId="50F9B526" w14:textId="77777777">
        <w:tc>
          <w:tcPr>
            <w:tcW w:w="284" w:type="dxa"/>
            <w:tcBorders>
              <w:top w:val="nil"/>
              <w:bottom w:val="nil"/>
              <w:right w:val="nil"/>
            </w:tcBorders>
          </w:tcPr>
          <w:p w14:paraId="31228584"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1468EA8E"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nil"/>
              <w:right w:val="single" w:sz="4" w:space="0" w:color="auto"/>
            </w:tcBorders>
          </w:tcPr>
          <w:p w14:paraId="17FAF5A6"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nil"/>
              <w:right w:val="nil"/>
            </w:tcBorders>
          </w:tcPr>
          <w:p w14:paraId="11AE8D4A" w14:textId="77777777" w:rsidR="00035321" w:rsidRDefault="00035321">
            <w:pPr>
              <w:tabs>
                <w:tab w:val="left" w:pos="567"/>
              </w:tabs>
              <w:suppressAutoHyphens/>
              <w:jc w:val="right"/>
              <w:rPr>
                <w:rFonts w:ascii="Trebuchet MS" w:hAnsi="Trebuchet MS"/>
                <w:spacing w:val="-2"/>
                <w:sz w:val="22"/>
                <w:szCs w:val="22"/>
                <w:u w:val="single"/>
              </w:rPr>
            </w:pPr>
          </w:p>
        </w:tc>
        <w:tc>
          <w:tcPr>
            <w:tcW w:w="850" w:type="dxa"/>
            <w:tcBorders>
              <w:top w:val="nil"/>
              <w:left w:val="nil"/>
              <w:bottom w:val="nil"/>
              <w:right w:val="nil"/>
            </w:tcBorders>
          </w:tcPr>
          <w:p w14:paraId="706F1B42" w14:textId="77777777" w:rsidR="00035321" w:rsidRDefault="00035321">
            <w:pPr>
              <w:tabs>
                <w:tab w:val="left" w:pos="567"/>
              </w:tabs>
              <w:suppressAutoHyphens/>
              <w:jc w:val="right"/>
              <w:rPr>
                <w:rFonts w:ascii="Trebuchet MS" w:hAnsi="Trebuchet MS"/>
                <w:spacing w:val="-2"/>
                <w:sz w:val="22"/>
                <w:szCs w:val="22"/>
                <w:u w:val="single"/>
              </w:rPr>
            </w:pPr>
          </w:p>
        </w:tc>
        <w:tc>
          <w:tcPr>
            <w:tcW w:w="851" w:type="dxa"/>
            <w:tcBorders>
              <w:top w:val="nil"/>
              <w:left w:val="nil"/>
              <w:bottom w:val="nil"/>
              <w:right w:val="nil"/>
            </w:tcBorders>
          </w:tcPr>
          <w:p w14:paraId="7175A8D6" w14:textId="77777777" w:rsidR="00035321" w:rsidRDefault="00035321">
            <w:pPr>
              <w:tabs>
                <w:tab w:val="left" w:pos="567"/>
              </w:tabs>
              <w:suppressAutoHyphens/>
              <w:jc w:val="right"/>
              <w:rPr>
                <w:rFonts w:ascii="Trebuchet MS" w:hAnsi="Trebuchet MS"/>
                <w:spacing w:val="-2"/>
                <w:sz w:val="22"/>
                <w:szCs w:val="22"/>
                <w:u w:val="single"/>
              </w:rPr>
            </w:pPr>
          </w:p>
        </w:tc>
        <w:tc>
          <w:tcPr>
            <w:tcW w:w="850" w:type="dxa"/>
            <w:tcBorders>
              <w:top w:val="nil"/>
              <w:left w:val="nil"/>
              <w:bottom w:val="nil"/>
              <w:right w:val="nil"/>
            </w:tcBorders>
          </w:tcPr>
          <w:p w14:paraId="49DB0F4E" w14:textId="77777777" w:rsidR="00035321" w:rsidRDefault="00035321">
            <w:pPr>
              <w:tabs>
                <w:tab w:val="left" w:pos="567"/>
              </w:tabs>
              <w:suppressAutoHyphens/>
              <w:jc w:val="right"/>
              <w:rPr>
                <w:rFonts w:ascii="Trebuchet MS" w:hAnsi="Trebuchet MS"/>
                <w:spacing w:val="-2"/>
                <w:sz w:val="22"/>
                <w:szCs w:val="22"/>
                <w:u w:val="single"/>
              </w:rPr>
            </w:pPr>
          </w:p>
        </w:tc>
        <w:tc>
          <w:tcPr>
            <w:tcW w:w="993" w:type="dxa"/>
            <w:tcBorders>
              <w:top w:val="nil"/>
              <w:left w:val="nil"/>
              <w:bottom w:val="nil"/>
              <w:right w:val="nil"/>
            </w:tcBorders>
          </w:tcPr>
          <w:p w14:paraId="73E6FD06"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tcBorders>
          </w:tcPr>
          <w:p w14:paraId="7F85B946" w14:textId="77777777" w:rsidR="00035321" w:rsidRDefault="00035321">
            <w:pPr>
              <w:tabs>
                <w:tab w:val="left" w:pos="567"/>
              </w:tabs>
              <w:suppressAutoHyphens/>
              <w:jc w:val="right"/>
              <w:rPr>
                <w:rFonts w:ascii="Trebuchet MS" w:hAnsi="Trebuchet MS"/>
                <w:spacing w:val="-2"/>
                <w:sz w:val="22"/>
                <w:szCs w:val="22"/>
              </w:rPr>
            </w:pPr>
          </w:p>
        </w:tc>
        <w:tc>
          <w:tcPr>
            <w:tcW w:w="992" w:type="dxa"/>
            <w:tcBorders>
              <w:top w:val="nil"/>
              <w:left w:val="nil"/>
              <w:bottom w:val="nil"/>
            </w:tcBorders>
          </w:tcPr>
          <w:p w14:paraId="4821BA6D" w14:textId="77777777" w:rsidR="00035321" w:rsidRDefault="00035321">
            <w:pPr>
              <w:tabs>
                <w:tab w:val="left" w:pos="567"/>
              </w:tabs>
              <w:suppressAutoHyphens/>
              <w:jc w:val="right"/>
              <w:rPr>
                <w:rFonts w:ascii="Trebuchet MS" w:hAnsi="Trebuchet MS"/>
                <w:spacing w:val="-2"/>
                <w:sz w:val="22"/>
                <w:szCs w:val="22"/>
              </w:rPr>
            </w:pPr>
          </w:p>
        </w:tc>
      </w:tr>
      <w:tr w:rsidR="00035321" w14:paraId="42C70082" w14:textId="77777777">
        <w:tc>
          <w:tcPr>
            <w:tcW w:w="284" w:type="dxa"/>
            <w:tcBorders>
              <w:top w:val="nil"/>
              <w:bottom w:val="nil"/>
              <w:right w:val="nil"/>
            </w:tcBorders>
          </w:tcPr>
          <w:p w14:paraId="16A74C92"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2B3147BF"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 xml:space="preserve">Project NCF </w:t>
            </w:r>
          </w:p>
        </w:tc>
        <w:tc>
          <w:tcPr>
            <w:tcW w:w="283" w:type="dxa"/>
            <w:tcBorders>
              <w:top w:val="nil"/>
              <w:left w:val="nil"/>
              <w:bottom w:val="nil"/>
              <w:right w:val="single" w:sz="4" w:space="0" w:color="auto"/>
            </w:tcBorders>
          </w:tcPr>
          <w:p w14:paraId="1C9A2189"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nil"/>
              <w:right w:val="nil"/>
            </w:tcBorders>
          </w:tcPr>
          <w:p w14:paraId="6005529E" w14:textId="77777777" w:rsidR="00035321" w:rsidRDefault="00413271">
            <w:pPr>
              <w:tabs>
                <w:tab w:val="left" w:pos="567"/>
              </w:tabs>
              <w:suppressAutoHyphens/>
              <w:jc w:val="right"/>
              <w:rPr>
                <w:rFonts w:ascii="Trebuchet MS" w:hAnsi="Trebuchet MS"/>
                <w:spacing w:val="-2"/>
                <w:sz w:val="22"/>
                <w:szCs w:val="22"/>
                <w:u w:val="single"/>
              </w:rPr>
            </w:pPr>
            <w:r>
              <w:rPr>
                <w:rFonts w:ascii="Trebuchet MS" w:hAnsi="Trebuchet MS"/>
                <w:spacing w:val="-2"/>
                <w:sz w:val="22"/>
                <w:szCs w:val="22"/>
                <w:u w:val="single"/>
              </w:rPr>
              <w:t>-100</w:t>
            </w:r>
          </w:p>
        </w:tc>
        <w:tc>
          <w:tcPr>
            <w:tcW w:w="850" w:type="dxa"/>
            <w:tcBorders>
              <w:top w:val="nil"/>
              <w:left w:val="nil"/>
              <w:bottom w:val="nil"/>
              <w:right w:val="nil"/>
            </w:tcBorders>
          </w:tcPr>
          <w:p w14:paraId="473F6D09" w14:textId="77777777" w:rsidR="00035321" w:rsidRDefault="00413271">
            <w:pPr>
              <w:tabs>
                <w:tab w:val="left" w:pos="567"/>
              </w:tabs>
              <w:suppressAutoHyphens/>
              <w:jc w:val="right"/>
              <w:rPr>
                <w:rFonts w:ascii="Trebuchet MS" w:hAnsi="Trebuchet MS"/>
                <w:spacing w:val="-2"/>
                <w:sz w:val="22"/>
                <w:szCs w:val="22"/>
                <w:u w:val="single"/>
              </w:rPr>
            </w:pPr>
            <w:r>
              <w:rPr>
                <w:rFonts w:ascii="Trebuchet MS" w:hAnsi="Trebuchet MS"/>
                <w:spacing w:val="-2"/>
                <w:sz w:val="22"/>
                <w:szCs w:val="22"/>
                <w:u w:val="single"/>
              </w:rPr>
              <w:t>-100</w:t>
            </w:r>
          </w:p>
        </w:tc>
        <w:tc>
          <w:tcPr>
            <w:tcW w:w="851" w:type="dxa"/>
            <w:tcBorders>
              <w:top w:val="nil"/>
              <w:left w:val="nil"/>
              <w:bottom w:val="nil"/>
              <w:right w:val="nil"/>
            </w:tcBorders>
          </w:tcPr>
          <w:p w14:paraId="6746D2DA" w14:textId="77777777" w:rsidR="00035321" w:rsidRDefault="00413271">
            <w:pPr>
              <w:tabs>
                <w:tab w:val="left" w:pos="567"/>
              </w:tabs>
              <w:suppressAutoHyphens/>
              <w:jc w:val="right"/>
              <w:rPr>
                <w:rFonts w:ascii="Trebuchet MS" w:hAnsi="Trebuchet MS"/>
                <w:spacing w:val="-2"/>
                <w:sz w:val="22"/>
                <w:szCs w:val="22"/>
                <w:u w:val="single"/>
              </w:rPr>
            </w:pPr>
            <w:r>
              <w:rPr>
                <w:rFonts w:ascii="Trebuchet MS" w:hAnsi="Trebuchet MS"/>
                <w:spacing w:val="-2"/>
                <w:sz w:val="22"/>
                <w:szCs w:val="22"/>
                <w:u w:val="single"/>
              </w:rPr>
              <w:t>+150</w:t>
            </w:r>
          </w:p>
        </w:tc>
        <w:tc>
          <w:tcPr>
            <w:tcW w:w="850" w:type="dxa"/>
            <w:tcBorders>
              <w:top w:val="nil"/>
              <w:left w:val="nil"/>
              <w:bottom w:val="nil"/>
              <w:right w:val="nil"/>
            </w:tcBorders>
          </w:tcPr>
          <w:p w14:paraId="2313D435" w14:textId="77777777" w:rsidR="00035321" w:rsidRDefault="00413271">
            <w:pPr>
              <w:tabs>
                <w:tab w:val="left" w:pos="567"/>
              </w:tabs>
              <w:suppressAutoHyphens/>
              <w:jc w:val="right"/>
              <w:rPr>
                <w:rFonts w:ascii="Trebuchet MS" w:hAnsi="Trebuchet MS"/>
                <w:spacing w:val="-2"/>
                <w:sz w:val="22"/>
                <w:szCs w:val="22"/>
                <w:u w:val="single"/>
              </w:rPr>
            </w:pPr>
            <w:r>
              <w:rPr>
                <w:rFonts w:ascii="Trebuchet MS" w:hAnsi="Trebuchet MS"/>
                <w:spacing w:val="-2"/>
                <w:sz w:val="22"/>
                <w:szCs w:val="22"/>
                <w:u w:val="single"/>
              </w:rPr>
              <w:t>+150</w:t>
            </w:r>
          </w:p>
        </w:tc>
        <w:tc>
          <w:tcPr>
            <w:tcW w:w="993" w:type="dxa"/>
            <w:tcBorders>
              <w:top w:val="nil"/>
              <w:left w:val="nil"/>
              <w:bottom w:val="nil"/>
              <w:right w:val="nil"/>
            </w:tcBorders>
          </w:tcPr>
          <w:p w14:paraId="4AC0B504"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tcBorders>
          </w:tcPr>
          <w:p w14:paraId="5DED4A65" w14:textId="77777777" w:rsidR="00035321" w:rsidRDefault="00035321">
            <w:pPr>
              <w:tabs>
                <w:tab w:val="left" w:pos="567"/>
              </w:tabs>
              <w:suppressAutoHyphens/>
              <w:jc w:val="right"/>
              <w:rPr>
                <w:rFonts w:ascii="Trebuchet MS" w:hAnsi="Trebuchet MS"/>
                <w:spacing w:val="-2"/>
                <w:sz w:val="22"/>
                <w:szCs w:val="22"/>
              </w:rPr>
            </w:pPr>
          </w:p>
        </w:tc>
        <w:tc>
          <w:tcPr>
            <w:tcW w:w="992" w:type="dxa"/>
            <w:tcBorders>
              <w:top w:val="nil"/>
              <w:left w:val="nil"/>
              <w:bottom w:val="nil"/>
            </w:tcBorders>
          </w:tcPr>
          <w:p w14:paraId="734BECC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0</w:t>
            </w:r>
          </w:p>
        </w:tc>
      </w:tr>
      <w:tr w:rsidR="00035321" w14:paraId="427988AF" w14:textId="77777777">
        <w:tc>
          <w:tcPr>
            <w:tcW w:w="284" w:type="dxa"/>
            <w:tcBorders>
              <w:top w:val="nil"/>
              <w:bottom w:val="nil"/>
              <w:right w:val="nil"/>
            </w:tcBorders>
          </w:tcPr>
          <w:p w14:paraId="676B44E1"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193E5AC9"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discounted at 22.5%</w:t>
            </w:r>
          </w:p>
        </w:tc>
        <w:tc>
          <w:tcPr>
            <w:tcW w:w="283" w:type="dxa"/>
            <w:tcBorders>
              <w:top w:val="nil"/>
              <w:left w:val="nil"/>
              <w:bottom w:val="nil"/>
              <w:right w:val="single" w:sz="4" w:space="0" w:color="auto"/>
            </w:tcBorders>
          </w:tcPr>
          <w:p w14:paraId="082D8BD8"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nil"/>
              <w:right w:val="nil"/>
            </w:tcBorders>
          </w:tcPr>
          <w:p w14:paraId="565A812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1.225</w:t>
            </w:r>
            <w:r>
              <w:rPr>
                <w:rFonts w:ascii="Trebuchet MS" w:hAnsi="Trebuchet MS"/>
                <w:spacing w:val="-2"/>
                <w:sz w:val="22"/>
                <w:szCs w:val="22"/>
                <w:vertAlign w:val="subscript"/>
              </w:rPr>
              <w:t>1</w:t>
            </w:r>
          </w:p>
        </w:tc>
        <w:tc>
          <w:tcPr>
            <w:tcW w:w="850" w:type="dxa"/>
            <w:tcBorders>
              <w:top w:val="nil"/>
              <w:left w:val="nil"/>
              <w:bottom w:val="nil"/>
              <w:right w:val="nil"/>
            </w:tcBorders>
          </w:tcPr>
          <w:p w14:paraId="6918E0D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1.225</w:t>
            </w:r>
            <w:r>
              <w:rPr>
                <w:rFonts w:ascii="Trebuchet MS" w:hAnsi="Trebuchet MS"/>
                <w:spacing w:val="-2"/>
                <w:sz w:val="22"/>
                <w:szCs w:val="22"/>
                <w:vertAlign w:val="superscript"/>
              </w:rPr>
              <w:t>2</w:t>
            </w:r>
          </w:p>
        </w:tc>
        <w:tc>
          <w:tcPr>
            <w:tcW w:w="851" w:type="dxa"/>
            <w:tcBorders>
              <w:top w:val="nil"/>
              <w:left w:val="nil"/>
              <w:bottom w:val="nil"/>
              <w:right w:val="nil"/>
            </w:tcBorders>
          </w:tcPr>
          <w:p w14:paraId="7A77BDF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1.225</w:t>
            </w:r>
            <w:r>
              <w:rPr>
                <w:rFonts w:ascii="Trebuchet MS" w:hAnsi="Trebuchet MS"/>
                <w:spacing w:val="-2"/>
                <w:sz w:val="22"/>
                <w:szCs w:val="22"/>
                <w:vertAlign w:val="superscript"/>
              </w:rPr>
              <w:t>3</w:t>
            </w:r>
          </w:p>
        </w:tc>
        <w:tc>
          <w:tcPr>
            <w:tcW w:w="850" w:type="dxa"/>
            <w:tcBorders>
              <w:top w:val="nil"/>
              <w:left w:val="nil"/>
              <w:bottom w:val="nil"/>
              <w:right w:val="nil"/>
            </w:tcBorders>
          </w:tcPr>
          <w:p w14:paraId="5EBF058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1.225</w:t>
            </w:r>
            <w:r>
              <w:rPr>
                <w:rFonts w:ascii="Trebuchet MS" w:hAnsi="Trebuchet MS"/>
                <w:spacing w:val="-2"/>
                <w:sz w:val="22"/>
                <w:szCs w:val="22"/>
                <w:vertAlign w:val="superscript"/>
              </w:rPr>
              <w:t>4</w:t>
            </w:r>
          </w:p>
        </w:tc>
        <w:tc>
          <w:tcPr>
            <w:tcW w:w="993" w:type="dxa"/>
            <w:tcBorders>
              <w:top w:val="nil"/>
              <w:left w:val="nil"/>
              <w:bottom w:val="nil"/>
              <w:right w:val="nil"/>
            </w:tcBorders>
          </w:tcPr>
          <w:p w14:paraId="61447F7C"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tcBorders>
          </w:tcPr>
          <w:p w14:paraId="1BDB97A8" w14:textId="77777777" w:rsidR="00035321" w:rsidRDefault="00035321">
            <w:pPr>
              <w:tabs>
                <w:tab w:val="left" w:pos="567"/>
              </w:tabs>
              <w:suppressAutoHyphens/>
              <w:jc w:val="right"/>
              <w:rPr>
                <w:rFonts w:ascii="Trebuchet MS" w:hAnsi="Trebuchet MS"/>
                <w:spacing w:val="-2"/>
                <w:sz w:val="22"/>
                <w:szCs w:val="22"/>
              </w:rPr>
            </w:pPr>
          </w:p>
        </w:tc>
        <w:tc>
          <w:tcPr>
            <w:tcW w:w="992" w:type="dxa"/>
            <w:tcBorders>
              <w:top w:val="nil"/>
              <w:left w:val="nil"/>
              <w:bottom w:val="nil"/>
            </w:tcBorders>
          </w:tcPr>
          <w:p w14:paraId="5255D92E" w14:textId="77777777" w:rsidR="00035321" w:rsidRDefault="00035321">
            <w:pPr>
              <w:tabs>
                <w:tab w:val="left" w:pos="567"/>
              </w:tabs>
              <w:suppressAutoHyphens/>
              <w:jc w:val="right"/>
              <w:rPr>
                <w:rFonts w:ascii="Trebuchet MS" w:hAnsi="Trebuchet MS"/>
                <w:spacing w:val="-2"/>
                <w:sz w:val="22"/>
                <w:szCs w:val="22"/>
              </w:rPr>
            </w:pPr>
          </w:p>
        </w:tc>
      </w:tr>
      <w:tr w:rsidR="00035321" w14:paraId="72E24203" w14:textId="77777777">
        <w:tc>
          <w:tcPr>
            <w:tcW w:w="284" w:type="dxa"/>
            <w:tcBorders>
              <w:top w:val="nil"/>
              <w:bottom w:val="nil"/>
              <w:right w:val="nil"/>
            </w:tcBorders>
          </w:tcPr>
          <w:p w14:paraId="4B7D8CA5"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2A898570"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nil"/>
              <w:right w:val="single" w:sz="4" w:space="0" w:color="auto"/>
            </w:tcBorders>
          </w:tcPr>
          <w:p w14:paraId="78D0D7F3"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nil"/>
              <w:right w:val="nil"/>
            </w:tcBorders>
          </w:tcPr>
          <w:p w14:paraId="7EF9834E"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right w:val="nil"/>
            </w:tcBorders>
          </w:tcPr>
          <w:p w14:paraId="452F3541"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nil"/>
              <w:bottom w:val="nil"/>
              <w:right w:val="nil"/>
            </w:tcBorders>
          </w:tcPr>
          <w:p w14:paraId="3F1AEA6F"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right w:val="nil"/>
            </w:tcBorders>
          </w:tcPr>
          <w:p w14:paraId="06A08CC7" w14:textId="77777777" w:rsidR="00035321" w:rsidRDefault="00035321">
            <w:pPr>
              <w:tabs>
                <w:tab w:val="left" w:pos="567"/>
              </w:tabs>
              <w:suppressAutoHyphens/>
              <w:jc w:val="right"/>
              <w:rPr>
                <w:rFonts w:ascii="Trebuchet MS" w:hAnsi="Trebuchet MS"/>
                <w:spacing w:val="-2"/>
                <w:sz w:val="22"/>
                <w:szCs w:val="22"/>
              </w:rPr>
            </w:pPr>
          </w:p>
        </w:tc>
        <w:tc>
          <w:tcPr>
            <w:tcW w:w="993" w:type="dxa"/>
            <w:tcBorders>
              <w:top w:val="nil"/>
              <w:left w:val="nil"/>
              <w:bottom w:val="nil"/>
              <w:right w:val="nil"/>
            </w:tcBorders>
          </w:tcPr>
          <w:p w14:paraId="584569B6"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tcBorders>
          </w:tcPr>
          <w:p w14:paraId="79F54687" w14:textId="77777777" w:rsidR="00035321" w:rsidRDefault="00035321">
            <w:pPr>
              <w:tabs>
                <w:tab w:val="left" w:pos="567"/>
              </w:tabs>
              <w:suppressAutoHyphens/>
              <w:jc w:val="right"/>
              <w:rPr>
                <w:rFonts w:ascii="Trebuchet MS" w:hAnsi="Trebuchet MS"/>
                <w:spacing w:val="-2"/>
                <w:sz w:val="22"/>
                <w:szCs w:val="22"/>
              </w:rPr>
            </w:pPr>
          </w:p>
        </w:tc>
        <w:tc>
          <w:tcPr>
            <w:tcW w:w="992" w:type="dxa"/>
            <w:tcBorders>
              <w:top w:val="nil"/>
              <w:left w:val="nil"/>
              <w:bottom w:val="nil"/>
            </w:tcBorders>
          </w:tcPr>
          <w:p w14:paraId="519F99F6" w14:textId="77777777" w:rsidR="00035321" w:rsidRDefault="00035321">
            <w:pPr>
              <w:tabs>
                <w:tab w:val="left" w:pos="567"/>
              </w:tabs>
              <w:suppressAutoHyphens/>
              <w:jc w:val="right"/>
              <w:rPr>
                <w:rFonts w:ascii="Trebuchet MS" w:hAnsi="Trebuchet MS"/>
                <w:spacing w:val="-2"/>
                <w:sz w:val="22"/>
                <w:szCs w:val="22"/>
              </w:rPr>
            </w:pPr>
          </w:p>
        </w:tc>
      </w:tr>
      <w:tr w:rsidR="00035321" w14:paraId="2C722EB1" w14:textId="77777777">
        <w:tc>
          <w:tcPr>
            <w:tcW w:w="284" w:type="dxa"/>
            <w:tcBorders>
              <w:top w:val="nil"/>
              <w:bottom w:val="nil"/>
              <w:right w:val="nil"/>
            </w:tcBorders>
          </w:tcPr>
          <w:p w14:paraId="6D0B7083"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6AE8428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NCF delayed 2 yrs</w:t>
            </w:r>
          </w:p>
        </w:tc>
        <w:tc>
          <w:tcPr>
            <w:tcW w:w="283" w:type="dxa"/>
            <w:tcBorders>
              <w:top w:val="nil"/>
              <w:left w:val="nil"/>
              <w:bottom w:val="nil"/>
              <w:right w:val="single" w:sz="4" w:space="0" w:color="auto"/>
            </w:tcBorders>
          </w:tcPr>
          <w:p w14:paraId="6B4C44DF"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nil"/>
              <w:right w:val="nil"/>
            </w:tcBorders>
          </w:tcPr>
          <w:p w14:paraId="67FB2282"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right w:val="nil"/>
            </w:tcBorders>
          </w:tcPr>
          <w:p w14:paraId="2867CD0A"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nil"/>
              <w:bottom w:val="nil"/>
              <w:right w:val="nil"/>
            </w:tcBorders>
          </w:tcPr>
          <w:p w14:paraId="3131BD1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850" w:type="dxa"/>
            <w:tcBorders>
              <w:top w:val="nil"/>
              <w:left w:val="nil"/>
              <w:bottom w:val="nil"/>
              <w:right w:val="nil"/>
            </w:tcBorders>
          </w:tcPr>
          <w:p w14:paraId="5C31027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993" w:type="dxa"/>
            <w:tcBorders>
              <w:top w:val="nil"/>
              <w:left w:val="nil"/>
              <w:bottom w:val="nil"/>
              <w:right w:val="nil"/>
            </w:tcBorders>
          </w:tcPr>
          <w:p w14:paraId="5F39400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850" w:type="dxa"/>
            <w:tcBorders>
              <w:top w:val="nil"/>
              <w:left w:val="nil"/>
              <w:bottom w:val="nil"/>
            </w:tcBorders>
          </w:tcPr>
          <w:p w14:paraId="325A962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992" w:type="dxa"/>
            <w:tcBorders>
              <w:top w:val="nil"/>
              <w:left w:val="nil"/>
              <w:bottom w:val="nil"/>
            </w:tcBorders>
          </w:tcPr>
          <w:p w14:paraId="58400E51" w14:textId="77777777" w:rsidR="00035321" w:rsidRDefault="00035321">
            <w:pPr>
              <w:tabs>
                <w:tab w:val="left" w:pos="567"/>
              </w:tabs>
              <w:suppressAutoHyphens/>
              <w:jc w:val="right"/>
              <w:rPr>
                <w:rFonts w:ascii="Trebuchet MS" w:hAnsi="Trebuchet MS"/>
                <w:spacing w:val="-2"/>
                <w:sz w:val="22"/>
                <w:szCs w:val="22"/>
              </w:rPr>
            </w:pPr>
          </w:p>
        </w:tc>
      </w:tr>
      <w:tr w:rsidR="00035321" w14:paraId="043F2A4E" w14:textId="77777777">
        <w:tc>
          <w:tcPr>
            <w:tcW w:w="284" w:type="dxa"/>
            <w:tcBorders>
              <w:top w:val="nil"/>
              <w:bottom w:val="nil"/>
              <w:right w:val="nil"/>
            </w:tcBorders>
          </w:tcPr>
          <w:p w14:paraId="3375FA0B"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5006453F"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nil"/>
              <w:right w:val="single" w:sz="4" w:space="0" w:color="auto"/>
            </w:tcBorders>
          </w:tcPr>
          <w:p w14:paraId="1B9B6625"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nil"/>
              <w:right w:val="nil"/>
            </w:tcBorders>
          </w:tcPr>
          <w:p w14:paraId="33AA4E44" w14:textId="77777777" w:rsidR="00035321" w:rsidRDefault="00035321">
            <w:pPr>
              <w:tabs>
                <w:tab w:val="left" w:pos="567"/>
              </w:tabs>
              <w:suppressAutoHyphens/>
              <w:jc w:val="right"/>
              <w:rPr>
                <w:rFonts w:ascii="Trebuchet MS" w:hAnsi="Trebuchet MS"/>
                <w:spacing w:val="-2"/>
                <w:sz w:val="22"/>
                <w:szCs w:val="22"/>
                <w:u w:val="single"/>
              </w:rPr>
            </w:pPr>
          </w:p>
        </w:tc>
        <w:tc>
          <w:tcPr>
            <w:tcW w:w="850" w:type="dxa"/>
            <w:tcBorders>
              <w:top w:val="nil"/>
              <w:left w:val="nil"/>
              <w:bottom w:val="nil"/>
              <w:right w:val="nil"/>
            </w:tcBorders>
          </w:tcPr>
          <w:p w14:paraId="278962B8" w14:textId="77777777" w:rsidR="00035321" w:rsidRDefault="00035321">
            <w:pPr>
              <w:tabs>
                <w:tab w:val="left" w:pos="567"/>
              </w:tabs>
              <w:suppressAutoHyphens/>
              <w:jc w:val="right"/>
              <w:rPr>
                <w:rFonts w:ascii="Trebuchet MS" w:hAnsi="Trebuchet MS"/>
                <w:spacing w:val="-2"/>
                <w:sz w:val="22"/>
                <w:szCs w:val="22"/>
                <w:u w:val="single"/>
              </w:rPr>
            </w:pPr>
          </w:p>
        </w:tc>
        <w:tc>
          <w:tcPr>
            <w:tcW w:w="851" w:type="dxa"/>
            <w:tcBorders>
              <w:top w:val="nil"/>
              <w:left w:val="nil"/>
              <w:bottom w:val="nil"/>
              <w:right w:val="nil"/>
            </w:tcBorders>
          </w:tcPr>
          <w:p w14:paraId="5C9CE26B" w14:textId="77777777" w:rsidR="00035321" w:rsidRDefault="00035321">
            <w:pPr>
              <w:tabs>
                <w:tab w:val="left" w:pos="567"/>
              </w:tabs>
              <w:suppressAutoHyphens/>
              <w:jc w:val="right"/>
              <w:rPr>
                <w:rFonts w:ascii="Trebuchet MS" w:hAnsi="Trebuchet MS"/>
                <w:spacing w:val="-2"/>
                <w:sz w:val="22"/>
                <w:szCs w:val="22"/>
                <w:u w:val="single"/>
              </w:rPr>
            </w:pPr>
          </w:p>
        </w:tc>
        <w:tc>
          <w:tcPr>
            <w:tcW w:w="850" w:type="dxa"/>
            <w:tcBorders>
              <w:top w:val="nil"/>
              <w:left w:val="nil"/>
              <w:bottom w:val="nil"/>
              <w:right w:val="nil"/>
            </w:tcBorders>
          </w:tcPr>
          <w:p w14:paraId="09A6F7D8" w14:textId="77777777" w:rsidR="00035321" w:rsidRDefault="00035321">
            <w:pPr>
              <w:tabs>
                <w:tab w:val="left" w:pos="567"/>
              </w:tabs>
              <w:suppressAutoHyphens/>
              <w:jc w:val="right"/>
              <w:rPr>
                <w:rFonts w:ascii="Trebuchet MS" w:hAnsi="Trebuchet MS"/>
                <w:spacing w:val="-2"/>
                <w:sz w:val="22"/>
                <w:szCs w:val="22"/>
                <w:u w:val="single"/>
              </w:rPr>
            </w:pPr>
          </w:p>
        </w:tc>
        <w:tc>
          <w:tcPr>
            <w:tcW w:w="993" w:type="dxa"/>
            <w:tcBorders>
              <w:top w:val="nil"/>
              <w:left w:val="nil"/>
              <w:bottom w:val="nil"/>
              <w:right w:val="nil"/>
            </w:tcBorders>
          </w:tcPr>
          <w:p w14:paraId="657ECC31"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tcBorders>
          </w:tcPr>
          <w:p w14:paraId="4C6C72E1" w14:textId="77777777" w:rsidR="00035321" w:rsidRDefault="00035321">
            <w:pPr>
              <w:tabs>
                <w:tab w:val="left" w:pos="567"/>
              </w:tabs>
              <w:suppressAutoHyphens/>
              <w:jc w:val="right"/>
              <w:rPr>
                <w:rFonts w:ascii="Trebuchet MS" w:hAnsi="Trebuchet MS"/>
                <w:spacing w:val="-2"/>
                <w:sz w:val="22"/>
                <w:szCs w:val="22"/>
              </w:rPr>
            </w:pPr>
          </w:p>
        </w:tc>
        <w:tc>
          <w:tcPr>
            <w:tcW w:w="992" w:type="dxa"/>
            <w:tcBorders>
              <w:top w:val="nil"/>
              <w:left w:val="nil"/>
              <w:bottom w:val="nil"/>
            </w:tcBorders>
          </w:tcPr>
          <w:p w14:paraId="777FFDF9" w14:textId="77777777" w:rsidR="00035321" w:rsidRDefault="00035321">
            <w:pPr>
              <w:tabs>
                <w:tab w:val="left" w:pos="567"/>
              </w:tabs>
              <w:suppressAutoHyphens/>
              <w:jc w:val="right"/>
              <w:rPr>
                <w:rFonts w:ascii="Trebuchet MS" w:hAnsi="Trebuchet MS"/>
                <w:spacing w:val="-2"/>
                <w:sz w:val="22"/>
                <w:szCs w:val="22"/>
              </w:rPr>
            </w:pPr>
          </w:p>
        </w:tc>
      </w:tr>
      <w:tr w:rsidR="00035321" w14:paraId="38C677C0" w14:textId="77777777">
        <w:tc>
          <w:tcPr>
            <w:tcW w:w="284" w:type="dxa"/>
            <w:tcBorders>
              <w:top w:val="nil"/>
              <w:bottom w:val="nil"/>
              <w:right w:val="nil"/>
            </w:tcBorders>
          </w:tcPr>
          <w:p w14:paraId="064694BB"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5CC48BB8"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 xml:space="preserve">Delayed NCF </w:t>
            </w:r>
          </w:p>
        </w:tc>
        <w:tc>
          <w:tcPr>
            <w:tcW w:w="283" w:type="dxa"/>
            <w:tcBorders>
              <w:top w:val="nil"/>
              <w:left w:val="nil"/>
              <w:bottom w:val="nil"/>
              <w:right w:val="single" w:sz="4" w:space="0" w:color="auto"/>
            </w:tcBorders>
          </w:tcPr>
          <w:p w14:paraId="7B30FE1D"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nil"/>
              <w:right w:val="nil"/>
            </w:tcBorders>
          </w:tcPr>
          <w:p w14:paraId="21918A6F" w14:textId="77777777" w:rsidR="00035321" w:rsidRDefault="00035321">
            <w:pPr>
              <w:tabs>
                <w:tab w:val="left" w:pos="567"/>
              </w:tabs>
              <w:suppressAutoHyphens/>
              <w:jc w:val="right"/>
              <w:rPr>
                <w:rFonts w:ascii="Trebuchet MS" w:hAnsi="Trebuchet MS"/>
                <w:spacing w:val="-2"/>
                <w:sz w:val="22"/>
                <w:szCs w:val="22"/>
                <w:u w:val="single"/>
              </w:rPr>
            </w:pPr>
          </w:p>
        </w:tc>
        <w:tc>
          <w:tcPr>
            <w:tcW w:w="850" w:type="dxa"/>
            <w:tcBorders>
              <w:top w:val="nil"/>
              <w:left w:val="nil"/>
              <w:bottom w:val="nil"/>
              <w:right w:val="nil"/>
            </w:tcBorders>
          </w:tcPr>
          <w:p w14:paraId="67788D61" w14:textId="77777777" w:rsidR="00035321" w:rsidRDefault="00035321">
            <w:pPr>
              <w:tabs>
                <w:tab w:val="left" w:pos="567"/>
              </w:tabs>
              <w:suppressAutoHyphens/>
              <w:jc w:val="right"/>
              <w:rPr>
                <w:rFonts w:ascii="Trebuchet MS" w:hAnsi="Trebuchet MS"/>
                <w:spacing w:val="-2"/>
                <w:sz w:val="22"/>
                <w:szCs w:val="22"/>
                <w:u w:val="single"/>
              </w:rPr>
            </w:pPr>
          </w:p>
        </w:tc>
        <w:tc>
          <w:tcPr>
            <w:tcW w:w="851" w:type="dxa"/>
            <w:tcBorders>
              <w:top w:val="nil"/>
              <w:left w:val="nil"/>
              <w:bottom w:val="nil"/>
              <w:right w:val="nil"/>
            </w:tcBorders>
          </w:tcPr>
          <w:p w14:paraId="16D49FE7" w14:textId="77777777" w:rsidR="00035321" w:rsidRDefault="00413271">
            <w:pPr>
              <w:tabs>
                <w:tab w:val="left" w:pos="567"/>
              </w:tabs>
              <w:suppressAutoHyphens/>
              <w:jc w:val="right"/>
              <w:rPr>
                <w:rFonts w:ascii="Trebuchet MS" w:hAnsi="Trebuchet MS"/>
                <w:spacing w:val="-2"/>
                <w:sz w:val="22"/>
                <w:szCs w:val="22"/>
                <w:u w:val="single"/>
              </w:rPr>
            </w:pPr>
            <w:r>
              <w:rPr>
                <w:rFonts w:ascii="Trebuchet MS" w:hAnsi="Trebuchet MS"/>
                <w:spacing w:val="-2"/>
                <w:sz w:val="22"/>
                <w:szCs w:val="22"/>
                <w:u w:val="single"/>
              </w:rPr>
              <w:t>-100</w:t>
            </w:r>
          </w:p>
        </w:tc>
        <w:tc>
          <w:tcPr>
            <w:tcW w:w="850" w:type="dxa"/>
            <w:tcBorders>
              <w:top w:val="nil"/>
              <w:left w:val="nil"/>
              <w:bottom w:val="nil"/>
              <w:right w:val="nil"/>
            </w:tcBorders>
          </w:tcPr>
          <w:p w14:paraId="76071657" w14:textId="77777777" w:rsidR="00035321" w:rsidRDefault="00413271">
            <w:pPr>
              <w:tabs>
                <w:tab w:val="left" w:pos="567"/>
              </w:tabs>
              <w:suppressAutoHyphens/>
              <w:jc w:val="right"/>
              <w:rPr>
                <w:rFonts w:ascii="Trebuchet MS" w:hAnsi="Trebuchet MS"/>
                <w:spacing w:val="-2"/>
                <w:sz w:val="22"/>
                <w:szCs w:val="22"/>
                <w:u w:val="single"/>
              </w:rPr>
            </w:pPr>
            <w:r>
              <w:rPr>
                <w:rFonts w:ascii="Trebuchet MS" w:hAnsi="Trebuchet MS"/>
                <w:spacing w:val="-2"/>
                <w:sz w:val="22"/>
                <w:szCs w:val="22"/>
                <w:u w:val="single"/>
              </w:rPr>
              <w:t>-100</w:t>
            </w:r>
          </w:p>
        </w:tc>
        <w:tc>
          <w:tcPr>
            <w:tcW w:w="993" w:type="dxa"/>
            <w:tcBorders>
              <w:top w:val="nil"/>
              <w:left w:val="nil"/>
              <w:bottom w:val="nil"/>
              <w:right w:val="nil"/>
            </w:tcBorders>
          </w:tcPr>
          <w:p w14:paraId="08F0F501" w14:textId="77777777" w:rsidR="00035321" w:rsidRDefault="00413271">
            <w:pPr>
              <w:tabs>
                <w:tab w:val="left" w:pos="567"/>
              </w:tabs>
              <w:suppressAutoHyphens/>
              <w:jc w:val="right"/>
              <w:rPr>
                <w:rFonts w:ascii="Trebuchet MS" w:hAnsi="Trebuchet MS"/>
                <w:spacing w:val="-2"/>
                <w:sz w:val="22"/>
                <w:szCs w:val="22"/>
                <w:u w:val="single"/>
              </w:rPr>
            </w:pPr>
            <w:r>
              <w:rPr>
                <w:rFonts w:ascii="Trebuchet MS" w:hAnsi="Trebuchet MS"/>
                <w:spacing w:val="-2"/>
                <w:sz w:val="22"/>
                <w:szCs w:val="22"/>
                <w:u w:val="single"/>
              </w:rPr>
              <w:t>+150</w:t>
            </w:r>
          </w:p>
        </w:tc>
        <w:tc>
          <w:tcPr>
            <w:tcW w:w="850" w:type="dxa"/>
            <w:tcBorders>
              <w:top w:val="nil"/>
              <w:left w:val="nil"/>
              <w:bottom w:val="nil"/>
            </w:tcBorders>
          </w:tcPr>
          <w:p w14:paraId="1EF3E256" w14:textId="77777777" w:rsidR="00035321" w:rsidRDefault="00413271">
            <w:pPr>
              <w:tabs>
                <w:tab w:val="left" w:pos="567"/>
              </w:tabs>
              <w:suppressAutoHyphens/>
              <w:jc w:val="right"/>
              <w:rPr>
                <w:rFonts w:ascii="Trebuchet MS" w:hAnsi="Trebuchet MS"/>
                <w:spacing w:val="-2"/>
                <w:sz w:val="22"/>
                <w:szCs w:val="22"/>
                <w:u w:val="single"/>
              </w:rPr>
            </w:pPr>
            <w:r>
              <w:rPr>
                <w:rFonts w:ascii="Trebuchet MS" w:hAnsi="Trebuchet MS"/>
                <w:spacing w:val="-2"/>
                <w:sz w:val="22"/>
                <w:szCs w:val="22"/>
                <w:u w:val="single"/>
              </w:rPr>
              <w:t>+150</w:t>
            </w:r>
          </w:p>
        </w:tc>
        <w:tc>
          <w:tcPr>
            <w:tcW w:w="992" w:type="dxa"/>
            <w:tcBorders>
              <w:top w:val="nil"/>
              <w:left w:val="nil"/>
              <w:bottom w:val="nil"/>
            </w:tcBorders>
          </w:tcPr>
          <w:p w14:paraId="0D3EAED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0</w:t>
            </w:r>
          </w:p>
        </w:tc>
      </w:tr>
      <w:tr w:rsidR="00035321" w14:paraId="57B88194" w14:textId="77777777">
        <w:tc>
          <w:tcPr>
            <w:tcW w:w="284" w:type="dxa"/>
            <w:tcBorders>
              <w:top w:val="nil"/>
              <w:bottom w:val="nil"/>
              <w:right w:val="nil"/>
            </w:tcBorders>
          </w:tcPr>
          <w:p w14:paraId="30ECCE14"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nil"/>
              <w:right w:val="nil"/>
            </w:tcBorders>
          </w:tcPr>
          <w:p w14:paraId="07AA9A2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discounted at 22.5%</w:t>
            </w:r>
          </w:p>
        </w:tc>
        <w:tc>
          <w:tcPr>
            <w:tcW w:w="283" w:type="dxa"/>
            <w:tcBorders>
              <w:top w:val="nil"/>
              <w:left w:val="nil"/>
              <w:bottom w:val="nil"/>
              <w:right w:val="single" w:sz="4" w:space="0" w:color="auto"/>
            </w:tcBorders>
          </w:tcPr>
          <w:p w14:paraId="36E794B1"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single" w:sz="4" w:space="0" w:color="auto"/>
              <w:bottom w:val="nil"/>
              <w:right w:val="nil"/>
            </w:tcBorders>
          </w:tcPr>
          <w:p w14:paraId="6D4026AF"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nil"/>
              <w:right w:val="nil"/>
            </w:tcBorders>
          </w:tcPr>
          <w:p w14:paraId="5119065A"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nil"/>
              <w:bottom w:val="nil"/>
              <w:right w:val="nil"/>
            </w:tcBorders>
          </w:tcPr>
          <w:p w14:paraId="4815916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1.225</w:t>
            </w:r>
            <w:r>
              <w:rPr>
                <w:rFonts w:ascii="Trebuchet MS" w:hAnsi="Trebuchet MS"/>
                <w:spacing w:val="-2"/>
                <w:sz w:val="22"/>
                <w:szCs w:val="22"/>
                <w:vertAlign w:val="superscript"/>
              </w:rPr>
              <w:t>3</w:t>
            </w:r>
          </w:p>
        </w:tc>
        <w:tc>
          <w:tcPr>
            <w:tcW w:w="850" w:type="dxa"/>
            <w:tcBorders>
              <w:top w:val="nil"/>
              <w:left w:val="nil"/>
              <w:bottom w:val="nil"/>
              <w:right w:val="nil"/>
            </w:tcBorders>
          </w:tcPr>
          <w:p w14:paraId="7E78B73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1.225</w:t>
            </w:r>
            <w:r>
              <w:rPr>
                <w:rFonts w:ascii="Trebuchet MS" w:hAnsi="Trebuchet MS"/>
                <w:spacing w:val="-2"/>
                <w:sz w:val="22"/>
                <w:szCs w:val="22"/>
                <w:vertAlign w:val="superscript"/>
              </w:rPr>
              <w:t>4</w:t>
            </w:r>
          </w:p>
        </w:tc>
        <w:tc>
          <w:tcPr>
            <w:tcW w:w="993" w:type="dxa"/>
            <w:tcBorders>
              <w:top w:val="nil"/>
              <w:left w:val="nil"/>
              <w:bottom w:val="nil"/>
              <w:right w:val="nil"/>
            </w:tcBorders>
          </w:tcPr>
          <w:p w14:paraId="7818E6A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1.225</w:t>
            </w:r>
            <w:r>
              <w:rPr>
                <w:rFonts w:ascii="Trebuchet MS" w:hAnsi="Trebuchet MS"/>
                <w:spacing w:val="-2"/>
                <w:sz w:val="22"/>
                <w:szCs w:val="22"/>
                <w:vertAlign w:val="superscript"/>
              </w:rPr>
              <w:t>5</w:t>
            </w:r>
          </w:p>
        </w:tc>
        <w:tc>
          <w:tcPr>
            <w:tcW w:w="850" w:type="dxa"/>
            <w:tcBorders>
              <w:top w:val="nil"/>
              <w:left w:val="nil"/>
              <w:bottom w:val="nil"/>
            </w:tcBorders>
          </w:tcPr>
          <w:p w14:paraId="6E54BD3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1.225</w:t>
            </w:r>
            <w:r>
              <w:rPr>
                <w:rFonts w:ascii="Trebuchet MS" w:hAnsi="Trebuchet MS"/>
                <w:spacing w:val="-2"/>
                <w:sz w:val="22"/>
                <w:szCs w:val="22"/>
                <w:vertAlign w:val="superscript"/>
              </w:rPr>
              <w:t>6</w:t>
            </w:r>
          </w:p>
        </w:tc>
        <w:tc>
          <w:tcPr>
            <w:tcW w:w="992" w:type="dxa"/>
            <w:tcBorders>
              <w:top w:val="nil"/>
              <w:left w:val="nil"/>
              <w:bottom w:val="nil"/>
            </w:tcBorders>
          </w:tcPr>
          <w:p w14:paraId="43EC34F5" w14:textId="77777777" w:rsidR="00035321" w:rsidRDefault="00035321">
            <w:pPr>
              <w:tabs>
                <w:tab w:val="left" w:pos="567"/>
              </w:tabs>
              <w:suppressAutoHyphens/>
              <w:jc w:val="right"/>
              <w:rPr>
                <w:rFonts w:ascii="Trebuchet MS" w:hAnsi="Trebuchet MS"/>
                <w:spacing w:val="-2"/>
                <w:sz w:val="22"/>
                <w:szCs w:val="22"/>
              </w:rPr>
            </w:pPr>
          </w:p>
        </w:tc>
      </w:tr>
      <w:tr w:rsidR="00035321" w14:paraId="4FD4BE81" w14:textId="77777777">
        <w:tc>
          <w:tcPr>
            <w:tcW w:w="284" w:type="dxa"/>
            <w:tcBorders>
              <w:top w:val="nil"/>
              <w:bottom w:val="single" w:sz="4" w:space="0" w:color="auto"/>
              <w:right w:val="nil"/>
            </w:tcBorders>
          </w:tcPr>
          <w:p w14:paraId="5C4FFE27" w14:textId="77777777" w:rsidR="00035321" w:rsidRDefault="00035321">
            <w:pPr>
              <w:tabs>
                <w:tab w:val="left" w:pos="567"/>
              </w:tabs>
              <w:suppressAutoHyphens/>
              <w:jc w:val="right"/>
              <w:rPr>
                <w:rFonts w:ascii="Trebuchet MS" w:hAnsi="Trebuchet MS"/>
                <w:spacing w:val="-2"/>
                <w:sz w:val="22"/>
                <w:szCs w:val="22"/>
              </w:rPr>
            </w:pPr>
          </w:p>
        </w:tc>
        <w:tc>
          <w:tcPr>
            <w:tcW w:w="2268" w:type="dxa"/>
            <w:tcBorders>
              <w:top w:val="nil"/>
              <w:left w:val="nil"/>
              <w:bottom w:val="single" w:sz="4" w:space="0" w:color="auto"/>
              <w:right w:val="nil"/>
            </w:tcBorders>
          </w:tcPr>
          <w:p w14:paraId="03D613E2" w14:textId="77777777" w:rsidR="00035321" w:rsidRDefault="00035321">
            <w:pPr>
              <w:tabs>
                <w:tab w:val="left" w:pos="567"/>
              </w:tabs>
              <w:suppressAutoHyphens/>
              <w:rPr>
                <w:rFonts w:ascii="Trebuchet MS" w:hAnsi="Trebuchet MS"/>
                <w:spacing w:val="-2"/>
                <w:sz w:val="22"/>
                <w:szCs w:val="22"/>
              </w:rPr>
            </w:pPr>
          </w:p>
        </w:tc>
        <w:tc>
          <w:tcPr>
            <w:tcW w:w="283" w:type="dxa"/>
            <w:tcBorders>
              <w:top w:val="nil"/>
              <w:left w:val="nil"/>
              <w:bottom w:val="single" w:sz="4" w:space="0" w:color="auto"/>
              <w:right w:val="nil"/>
            </w:tcBorders>
          </w:tcPr>
          <w:p w14:paraId="46C5864A"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nil"/>
              <w:bottom w:val="single" w:sz="4" w:space="0" w:color="auto"/>
              <w:right w:val="nil"/>
            </w:tcBorders>
          </w:tcPr>
          <w:p w14:paraId="22BD9FC6"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single" w:sz="4" w:space="0" w:color="auto"/>
              <w:right w:val="nil"/>
            </w:tcBorders>
          </w:tcPr>
          <w:p w14:paraId="5FA72F11"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nil"/>
              <w:bottom w:val="single" w:sz="4" w:space="0" w:color="auto"/>
              <w:right w:val="nil"/>
            </w:tcBorders>
          </w:tcPr>
          <w:p w14:paraId="2BC58B99"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single" w:sz="4" w:space="0" w:color="auto"/>
              <w:right w:val="nil"/>
            </w:tcBorders>
          </w:tcPr>
          <w:p w14:paraId="5489400D" w14:textId="77777777" w:rsidR="00035321" w:rsidRDefault="00035321">
            <w:pPr>
              <w:tabs>
                <w:tab w:val="left" w:pos="567"/>
              </w:tabs>
              <w:suppressAutoHyphens/>
              <w:jc w:val="right"/>
              <w:rPr>
                <w:rFonts w:ascii="Trebuchet MS" w:hAnsi="Trebuchet MS"/>
                <w:spacing w:val="-2"/>
                <w:sz w:val="22"/>
                <w:szCs w:val="22"/>
              </w:rPr>
            </w:pPr>
          </w:p>
        </w:tc>
        <w:tc>
          <w:tcPr>
            <w:tcW w:w="993" w:type="dxa"/>
            <w:tcBorders>
              <w:top w:val="nil"/>
              <w:left w:val="nil"/>
              <w:bottom w:val="single" w:sz="4" w:space="0" w:color="auto"/>
              <w:right w:val="nil"/>
            </w:tcBorders>
          </w:tcPr>
          <w:p w14:paraId="306B19E6" w14:textId="77777777" w:rsidR="00035321" w:rsidRDefault="00035321">
            <w:pPr>
              <w:tabs>
                <w:tab w:val="left" w:pos="567"/>
              </w:tabs>
              <w:suppressAutoHyphens/>
              <w:jc w:val="right"/>
              <w:rPr>
                <w:rFonts w:ascii="Trebuchet MS" w:hAnsi="Trebuchet MS"/>
                <w:spacing w:val="-2"/>
                <w:sz w:val="22"/>
                <w:szCs w:val="22"/>
              </w:rPr>
            </w:pPr>
          </w:p>
        </w:tc>
        <w:tc>
          <w:tcPr>
            <w:tcW w:w="850" w:type="dxa"/>
            <w:tcBorders>
              <w:top w:val="nil"/>
              <w:left w:val="nil"/>
              <w:bottom w:val="single" w:sz="4" w:space="0" w:color="auto"/>
              <w:right w:val="nil"/>
            </w:tcBorders>
          </w:tcPr>
          <w:p w14:paraId="17CD6AF8" w14:textId="77777777" w:rsidR="00035321" w:rsidRDefault="00035321">
            <w:pPr>
              <w:tabs>
                <w:tab w:val="left" w:pos="567"/>
              </w:tabs>
              <w:suppressAutoHyphens/>
              <w:jc w:val="right"/>
              <w:rPr>
                <w:rFonts w:ascii="Trebuchet MS" w:hAnsi="Trebuchet MS"/>
                <w:spacing w:val="-2"/>
                <w:sz w:val="22"/>
                <w:szCs w:val="22"/>
              </w:rPr>
            </w:pPr>
          </w:p>
        </w:tc>
        <w:tc>
          <w:tcPr>
            <w:tcW w:w="992" w:type="dxa"/>
            <w:tcBorders>
              <w:top w:val="nil"/>
              <w:left w:val="nil"/>
              <w:bottom w:val="single" w:sz="4" w:space="0" w:color="auto"/>
            </w:tcBorders>
          </w:tcPr>
          <w:p w14:paraId="3E8D5A7A" w14:textId="77777777" w:rsidR="00035321" w:rsidRDefault="00035321">
            <w:pPr>
              <w:tabs>
                <w:tab w:val="left" w:pos="567"/>
              </w:tabs>
              <w:suppressAutoHyphens/>
              <w:jc w:val="right"/>
              <w:rPr>
                <w:rFonts w:ascii="Trebuchet MS" w:hAnsi="Trebuchet MS"/>
                <w:spacing w:val="-2"/>
                <w:sz w:val="22"/>
                <w:szCs w:val="22"/>
              </w:rPr>
            </w:pPr>
          </w:p>
        </w:tc>
      </w:tr>
    </w:tbl>
    <w:p w14:paraId="2F9D3FF1" w14:textId="77777777" w:rsidR="00035321" w:rsidRDefault="00035321">
      <w:pPr>
        <w:tabs>
          <w:tab w:val="left" w:pos="567"/>
        </w:tabs>
        <w:suppressAutoHyphens/>
        <w:ind w:left="567"/>
        <w:jc w:val="both"/>
        <w:rPr>
          <w:rFonts w:ascii="Trebuchet MS" w:hAnsi="Trebuchet MS"/>
          <w:spacing w:val="-2"/>
          <w:sz w:val="22"/>
          <w:szCs w:val="22"/>
        </w:rPr>
      </w:pPr>
    </w:p>
    <w:p w14:paraId="3EAADBAA" w14:textId="77777777" w:rsidR="00035321" w:rsidRDefault="00035321">
      <w:pPr>
        <w:tabs>
          <w:tab w:val="left" w:pos="567"/>
        </w:tabs>
        <w:suppressAutoHyphens/>
        <w:ind w:left="567"/>
        <w:jc w:val="both"/>
        <w:rPr>
          <w:rFonts w:ascii="Trebuchet MS" w:hAnsi="Trebuchet MS"/>
          <w:spacing w:val="-2"/>
          <w:sz w:val="22"/>
          <w:szCs w:val="22"/>
        </w:rPr>
      </w:pPr>
    </w:p>
    <w:p w14:paraId="3BB9DDC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table the project is delayed for 2 years. However, the discount rate that makes the NPV zero (that is, the internal rate of return) remains the same at 22.5%.</w:t>
      </w:r>
    </w:p>
    <w:p w14:paraId="647EE187" w14:textId="77777777" w:rsidR="00035321" w:rsidRDefault="00035321">
      <w:pPr>
        <w:tabs>
          <w:tab w:val="left" w:pos="567"/>
        </w:tabs>
        <w:suppressAutoHyphens/>
        <w:ind w:left="567"/>
        <w:jc w:val="both"/>
        <w:rPr>
          <w:rFonts w:ascii="Trebuchet MS" w:hAnsi="Trebuchet MS"/>
          <w:spacing w:val="-2"/>
          <w:sz w:val="22"/>
          <w:szCs w:val="22"/>
        </w:rPr>
      </w:pPr>
    </w:p>
    <w:p w14:paraId="729EF2F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the general case, by definition the NPV of any cash flow is 0 if we discount by the IRR. The NPV of the delayed cash flow is simply the NPV of the original cash flow divided by one plus the IRR raised to the power of the number of years of delay. However, because the original NPV is zero, this division will leave the NPV unchanged at zero. Therefore, the IRR is unchanged by shifting the project in time. This is shown in the following for the example in Table 1.</w:t>
      </w:r>
    </w:p>
    <w:p w14:paraId="56DD239C" w14:textId="77777777" w:rsidR="00035321" w:rsidRDefault="00035321">
      <w:pPr>
        <w:tabs>
          <w:tab w:val="left" w:pos="567"/>
        </w:tabs>
        <w:suppressAutoHyphens/>
        <w:ind w:left="567"/>
        <w:jc w:val="both"/>
        <w:rPr>
          <w:rFonts w:ascii="Trebuchet MS" w:hAnsi="Trebuchet MS"/>
          <w:spacing w:val="-2"/>
          <w:sz w:val="22"/>
          <w:szCs w:val="22"/>
        </w:rPr>
      </w:pPr>
    </w:p>
    <w:p w14:paraId="7CAC04F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NVP for delayed project = (NPV for non-delayed project)/1.225</w:t>
      </w:r>
      <w:r>
        <w:rPr>
          <w:rFonts w:ascii="Trebuchet MS" w:hAnsi="Trebuchet MS"/>
          <w:spacing w:val="-2"/>
          <w:sz w:val="22"/>
          <w:szCs w:val="22"/>
          <w:vertAlign w:val="superscript"/>
        </w:rPr>
        <w:t>2</w:t>
      </w:r>
    </w:p>
    <w:p w14:paraId="6E485EA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Therefore, if the NPV for the non-delayed project = 0, then the NPV for the delayed project must be zero. Therefore the IRR of Project 2 must be the same as the IRR of Project 1.</w:t>
      </w:r>
    </w:p>
    <w:p w14:paraId="69636F73" w14:textId="77777777" w:rsidR="00035321" w:rsidRDefault="00035321">
      <w:pPr>
        <w:numPr>
          <w:ins w:id="0" w:author="Joy Allinson" w:date="2004-01-13T13:19:00Z"/>
        </w:numPr>
        <w:tabs>
          <w:tab w:val="left" w:pos="567"/>
        </w:tabs>
        <w:suppressAutoHyphens/>
        <w:ind w:left="567"/>
        <w:jc w:val="both"/>
        <w:rPr>
          <w:rFonts w:ascii="Trebuchet MS" w:hAnsi="Trebuchet MS"/>
          <w:spacing w:val="-2"/>
          <w:sz w:val="22"/>
          <w:szCs w:val="22"/>
        </w:rPr>
      </w:pPr>
    </w:p>
    <w:p w14:paraId="26B77FB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This, then, is a disadvantage of the IRR as a sole measure of the economics of a project.</w:t>
      </w:r>
    </w:p>
    <w:p w14:paraId="68AA9F3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lastRenderedPageBreak/>
        <w:t>It cannot help us distinguish between projects which start early and projects which start late. In contrast, the NPV measure indicates that projects which start later have less value than those which start now, all other things being equal. This is clearly important. A profitable gas project which can begin now, for instance, is preferred by comparison with a similar project which cannot begin for several years because of market constraints or some other reason.</w:t>
      </w:r>
    </w:p>
    <w:p w14:paraId="74ABBD40" w14:textId="77777777" w:rsidR="00035321" w:rsidRDefault="00035321">
      <w:pPr>
        <w:tabs>
          <w:tab w:val="left" w:pos="567"/>
        </w:tabs>
        <w:suppressAutoHyphens/>
        <w:ind w:left="567"/>
        <w:jc w:val="both"/>
        <w:rPr>
          <w:rFonts w:ascii="Trebuchet MS" w:hAnsi="Trebuchet MS"/>
          <w:spacing w:val="-2"/>
          <w:sz w:val="22"/>
          <w:szCs w:val="22"/>
        </w:rPr>
      </w:pPr>
    </w:p>
    <w:p w14:paraId="7B883523"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It should be noted that this feature of the IRR only applies if the cash flows of the delayed project are identical to those of the original project.  If inflation applies and changes the cash flows, then, in general, the IRR will change if the cash flows are delayed.</w:t>
      </w:r>
    </w:p>
    <w:p w14:paraId="336B6757" w14:textId="77777777" w:rsidR="00035321" w:rsidRDefault="00035321">
      <w:pPr>
        <w:tabs>
          <w:tab w:val="left" w:pos="567"/>
        </w:tabs>
        <w:suppressAutoHyphens/>
        <w:ind w:left="567"/>
        <w:jc w:val="both"/>
        <w:rPr>
          <w:rFonts w:ascii="Trebuchet MS" w:hAnsi="Trebuchet MS"/>
          <w:spacing w:val="-2"/>
          <w:sz w:val="22"/>
          <w:szCs w:val="22"/>
        </w:rPr>
      </w:pPr>
    </w:p>
    <w:p w14:paraId="3A68568A"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58"/>
          <w:headerReference w:type="default" r:id="rId59"/>
          <w:footerReference w:type="even" r:id="rId60"/>
          <w:headerReference w:type="first" r:id="rId61"/>
          <w:pgSz w:w="11909" w:h="16834" w:code="9"/>
          <w:pgMar w:top="1985" w:right="1134" w:bottom="1418" w:left="1134" w:header="1418" w:footer="851" w:gutter="0"/>
          <w:pgNumType w:chapSep="period"/>
          <w:cols w:space="720"/>
        </w:sectPr>
      </w:pPr>
    </w:p>
    <w:p w14:paraId="4FCCAF1E"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9 Nominal and real IRR</w:t>
      </w:r>
    </w:p>
    <w:p w14:paraId="7A66FA92" w14:textId="77777777" w:rsidR="00035321" w:rsidRDefault="00035321">
      <w:pPr>
        <w:tabs>
          <w:tab w:val="left" w:pos="567"/>
        </w:tabs>
        <w:suppressAutoHyphens/>
        <w:ind w:left="567"/>
        <w:jc w:val="both"/>
        <w:rPr>
          <w:rFonts w:ascii="Trebuchet MS" w:hAnsi="Trebuchet MS"/>
          <w:spacing w:val="-2"/>
          <w:sz w:val="22"/>
          <w:szCs w:val="22"/>
        </w:rPr>
      </w:pPr>
    </w:p>
    <w:p w14:paraId="5BA7A9B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another section, we discussed the use of nominal and real NPVs. In some cases, oil and gas companies also use nominal and real internal rates of return (IRRs) to evaluate investments. We discuss these in this section.</w:t>
      </w:r>
    </w:p>
    <w:p w14:paraId="4A27139F" w14:textId="77777777" w:rsidR="00035321" w:rsidRDefault="00035321">
      <w:pPr>
        <w:tabs>
          <w:tab w:val="left" w:pos="567"/>
        </w:tabs>
        <w:suppressAutoHyphens/>
        <w:ind w:left="567"/>
        <w:jc w:val="both"/>
        <w:rPr>
          <w:rFonts w:ascii="Trebuchet MS" w:hAnsi="Trebuchet MS"/>
          <w:b/>
          <w:spacing w:val="-2"/>
          <w:sz w:val="28"/>
          <w:szCs w:val="28"/>
        </w:rPr>
      </w:pPr>
    </w:p>
    <w:p w14:paraId="58288670"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Definitions</w:t>
      </w:r>
    </w:p>
    <w:p w14:paraId="25BA6210" w14:textId="77777777" w:rsidR="00035321" w:rsidRDefault="00035321">
      <w:pPr>
        <w:tabs>
          <w:tab w:val="left" w:pos="567"/>
        </w:tabs>
        <w:suppressAutoHyphens/>
        <w:ind w:left="567"/>
        <w:jc w:val="both"/>
        <w:rPr>
          <w:rFonts w:ascii="Trebuchet MS" w:hAnsi="Trebuchet MS"/>
          <w:spacing w:val="-2"/>
          <w:sz w:val="22"/>
          <w:szCs w:val="22"/>
        </w:rPr>
      </w:pPr>
    </w:p>
    <w:p w14:paraId="7A50BE73"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Based on the discussion in the section on defining IRR, the IRR is the discount rate that yields a net present value (NPV) of zero. </w:t>
      </w:r>
    </w:p>
    <w:p w14:paraId="06A73C4A" w14:textId="77777777" w:rsidR="00035321" w:rsidRDefault="00035321">
      <w:pPr>
        <w:tabs>
          <w:tab w:val="left" w:pos="567"/>
        </w:tabs>
        <w:suppressAutoHyphens/>
        <w:ind w:left="567"/>
        <w:jc w:val="both"/>
        <w:rPr>
          <w:rFonts w:ascii="Trebuchet MS" w:hAnsi="Trebuchet MS"/>
          <w:spacing w:val="-2"/>
          <w:sz w:val="22"/>
          <w:szCs w:val="22"/>
        </w:rPr>
      </w:pPr>
    </w:p>
    <w:p w14:paraId="58C095C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It follows that -</w:t>
      </w:r>
    </w:p>
    <w:p w14:paraId="6F3E1A20" w14:textId="77777777" w:rsidR="00035321" w:rsidRDefault="00035321">
      <w:pPr>
        <w:tabs>
          <w:tab w:val="left" w:pos="567"/>
        </w:tabs>
        <w:suppressAutoHyphens/>
        <w:ind w:left="567"/>
        <w:jc w:val="both"/>
        <w:rPr>
          <w:rFonts w:ascii="Trebuchet MS" w:hAnsi="Trebuchet MS"/>
          <w:spacing w:val="-2"/>
          <w:sz w:val="22"/>
          <w:szCs w:val="22"/>
        </w:rPr>
      </w:pPr>
    </w:p>
    <w:p w14:paraId="3C7D37F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(a) A nominal IRR is the discount rate that makes zero the NPV of a nominal net cash flow </w:t>
      </w:r>
    </w:p>
    <w:p w14:paraId="2AD989D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and</w:t>
      </w:r>
    </w:p>
    <w:p w14:paraId="768A38B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 A real IRR is the discount rate that makes zero the NPV of a real net cash flow.</w:t>
      </w:r>
    </w:p>
    <w:p w14:paraId="2FAF0AD1" w14:textId="77777777" w:rsidR="00035321" w:rsidRDefault="00035321">
      <w:pPr>
        <w:tabs>
          <w:tab w:val="left" w:pos="567"/>
        </w:tabs>
        <w:suppressAutoHyphens/>
        <w:ind w:left="567"/>
        <w:jc w:val="both"/>
        <w:rPr>
          <w:rFonts w:ascii="Trebuchet MS" w:hAnsi="Trebuchet MS"/>
          <w:spacing w:val="-2"/>
          <w:sz w:val="22"/>
          <w:szCs w:val="22"/>
        </w:rPr>
      </w:pPr>
    </w:p>
    <w:p w14:paraId="693EC64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However, the nominal and the real IRR of a project are related by a simple formula as shown in the following.</w:t>
      </w:r>
    </w:p>
    <w:p w14:paraId="284936CF" w14:textId="77777777" w:rsidR="00035321" w:rsidRDefault="00035321">
      <w:pPr>
        <w:tabs>
          <w:tab w:val="left" w:pos="567"/>
        </w:tabs>
        <w:suppressAutoHyphens/>
        <w:ind w:left="567"/>
        <w:jc w:val="both"/>
        <w:rPr>
          <w:rFonts w:ascii="Trebuchet MS" w:hAnsi="Trebuchet MS"/>
          <w:spacing w:val="-2"/>
          <w:sz w:val="22"/>
          <w:szCs w:val="22"/>
        </w:rPr>
      </w:pPr>
    </w:p>
    <w:p w14:paraId="1BC872B3"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Real IRR = </w:t>
      </w:r>
      <w:r>
        <w:rPr>
          <w:rFonts w:ascii="Trebuchet MS" w:hAnsi="Trebuchet MS"/>
          <w:spacing w:val="-2"/>
          <w:sz w:val="22"/>
          <w:szCs w:val="22"/>
          <w:u w:val="single"/>
        </w:rPr>
        <w:t>(1 + Nominal IRR)</w:t>
      </w:r>
      <w:r>
        <w:rPr>
          <w:rFonts w:ascii="Trebuchet MS" w:hAnsi="Trebuchet MS"/>
          <w:spacing w:val="-2"/>
          <w:sz w:val="22"/>
          <w:szCs w:val="22"/>
        </w:rPr>
        <w:t xml:space="preserve"> - 1</w:t>
      </w:r>
    </w:p>
    <w:p w14:paraId="73E50C2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r>
      <w:r>
        <w:rPr>
          <w:rFonts w:ascii="Trebuchet MS" w:hAnsi="Trebuchet MS"/>
          <w:spacing w:val="-2"/>
          <w:sz w:val="22"/>
          <w:szCs w:val="22"/>
        </w:rPr>
        <w:tab/>
        <w:t xml:space="preserve">    (1 + Deflator)</w:t>
      </w:r>
    </w:p>
    <w:p w14:paraId="351006D1" w14:textId="77777777" w:rsidR="00035321" w:rsidRDefault="00035321">
      <w:pPr>
        <w:tabs>
          <w:tab w:val="left" w:pos="567"/>
        </w:tabs>
        <w:suppressAutoHyphens/>
        <w:ind w:left="567"/>
        <w:jc w:val="both"/>
        <w:rPr>
          <w:rFonts w:ascii="Trebuchet MS" w:hAnsi="Trebuchet MS"/>
          <w:b/>
          <w:spacing w:val="-2"/>
          <w:sz w:val="28"/>
          <w:szCs w:val="28"/>
        </w:rPr>
      </w:pPr>
    </w:p>
    <w:p w14:paraId="42E240E4"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Example of nominal and real IRR</w:t>
      </w:r>
    </w:p>
    <w:p w14:paraId="7CE030CF" w14:textId="77777777" w:rsidR="00035321" w:rsidRDefault="00035321">
      <w:pPr>
        <w:tabs>
          <w:tab w:val="left" w:pos="567"/>
        </w:tabs>
        <w:suppressAutoHyphens/>
        <w:ind w:left="567"/>
        <w:jc w:val="both"/>
        <w:rPr>
          <w:rFonts w:ascii="Trebuchet MS" w:hAnsi="Trebuchet MS"/>
          <w:spacing w:val="-2"/>
          <w:sz w:val="22"/>
          <w:szCs w:val="22"/>
        </w:rPr>
      </w:pPr>
    </w:p>
    <w:p w14:paraId="3FBD6811"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derivation of nominal and real IRRs is illustrated in Table 1.</w:t>
      </w:r>
    </w:p>
    <w:p w14:paraId="604E192F" w14:textId="77777777" w:rsidR="00035321" w:rsidRDefault="00035321">
      <w:pPr>
        <w:tabs>
          <w:tab w:val="left" w:pos="567"/>
        </w:tabs>
        <w:suppressAutoHyphens/>
        <w:ind w:left="567"/>
        <w:jc w:val="both"/>
        <w:rPr>
          <w:rFonts w:ascii="Trebuchet MS" w:hAnsi="Trebuchet MS"/>
          <w:spacing w:val="-2"/>
          <w:sz w:val="22"/>
          <w:szCs w:val="22"/>
        </w:rPr>
      </w:pPr>
    </w:p>
    <w:p w14:paraId="2F290514"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279"/>
        <w:gridCol w:w="2712"/>
        <w:gridCol w:w="1394"/>
        <w:gridCol w:w="1127"/>
        <w:gridCol w:w="1127"/>
        <w:gridCol w:w="1127"/>
        <w:gridCol w:w="1137"/>
        <w:gridCol w:w="279"/>
      </w:tblGrid>
      <w:tr w:rsidR="00035321" w14:paraId="5414294F" w14:textId="77777777">
        <w:tc>
          <w:tcPr>
            <w:tcW w:w="9182" w:type="dxa"/>
            <w:gridSpan w:val="8"/>
          </w:tcPr>
          <w:p w14:paraId="53B4A469" w14:textId="77777777" w:rsidR="00035321" w:rsidRDefault="00413271">
            <w:pPr>
              <w:tabs>
                <w:tab w:val="left" w:pos="567"/>
              </w:tabs>
              <w:suppressAutoHyphens/>
              <w:rPr>
                <w:rFonts w:ascii="Trebuchet MS" w:hAnsi="Trebuchet MS"/>
                <w:b/>
                <w:spacing w:val="-2"/>
                <w:sz w:val="22"/>
                <w:szCs w:val="22"/>
              </w:rPr>
            </w:pPr>
            <w:r>
              <w:rPr>
                <w:rFonts w:ascii="Trebuchet MS" w:hAnsi="Trebuchet MS"/>
                <w:b/>
                <w:spacing w:val="-2"/>
                <w:sz w:val="22"/>
                <w:szCs w:val="22"/>
              </w:rPr>
              <w:t>Table 1 - Deriving nominal and real IRRs</w:t>
            </w:r>
          </w:p>
        </w:tc>
      </w:tr>
      <w:tr w:rsidR="00035321" w14:paraId="58FE4471" w14:textId="77777777">
        <w:tc>
          <w:tcPr>
            <w:tcW w:w="279" w:type="dxa"/>
            <w:tcBorders>
              <w:bottom w:val="nil"/>
              <w:right w:val="nil"/>
            </w:tcBorders>
          </w:tcPr>
          <w:p w14:paraId="24819B62"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top w:val="nil"/>
              <w:left w:val="nil"/>
              <w:bottom w:val="nil"/>
              <w:right w:val="nil"/>
            </w:tcBorders>
          </w:tcPr>
          <w:p w14:paraId="1B32D6B8" w14:textId="77777777" w:rsidR="00035321" w:rsidRDefault="00035321">
            <w:pPr>
              <w:tabs>
                <w:tab w:val="left" w:pos="567"/>
              </w:tabs>
              <w:suppressAutoHyphens/>
              <w:rPr>
                <w:rFonts w:ascii="Trebuchet MS" w:hAnsi="Trebuchet MS"/>
                <w:spacing w:val="-2"/>
                <w:sz w:val="22"/>
                <w:szCs w:val="22"/>
              </w:rPr>
            </w:pPr>
          </w:p>
        </w:tc>
        <w:tc>
          <w:tcPr>
            <w:tcW w:w="1394" w:type="dxa"/>
            <w:tcBorders>
              <w:top w:val="nil"/>
              <w:left w:val="nil"/>
              <w:bottom w:val="nil"/>
              <w:right w:val="nil"/>
            </w:tcBorders>
          </w:tcPr>
          <w:p w14:paraId="08641BB3"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0387671E"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7C8B8924"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10192078"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nil"/>
              <w:right w:val="nil"/>
            </w:tcBorders>
          </w:tcPr>
          <w:p w14:paraId="2EFF4EC5"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137DB7BB" w14:textId="77777777" w:rsidR="00035321" w:rsidRDefault="00035321">
            <w:pPr>
              <w:tabs>
                <w:tab w:val="left" w:pos="567"/>
              </w:tabs>
              <w:suppressAutoHyphens/>
              <w:jc w:val="right"/>
              <w:rPr>
                <w:rFonts w:ascii="Trebuchet MS" w:hAnsi="Trebuchet MS"/>
                <w:spacing w:val="-2"/>
                <w:sz w:val="22"/>
                <w:szCs w:val="22"/>
              </w:rPr>
            </w:pPr>
          </w:p>
        </w:tc>
      </w:tr>
      <w:tr w:rsidR="00035321" w14:paraId="7B5C31AE" w14:textId="77777777">
        <w:tc>
          <w:tcPr>
            <w:tcW w:w="279" w:type="dxa"/>
            <w:tcBorders>
              <w:top w:val="nil"/>
              <w:bottom w:val="nil"/>
              <w:right w:val="nil"/>
            </w:tcBorders>
          </w:tcPr>
          <w:p w14:paraId="2D949624"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top w:val="nil"/>
              <w:left w:val="nil"/>
              <w:bottom w:val="single" w:sz="4" w:space="0" w:color="auto"/>
            </w:tcBorders>
          </w:tcPr>
          <w:p w14:paraId="3850BCEB" w14:textId="77777777" w:rsidR="00035321" w:rsidRDefault="00035321">
            <w:pPr>
              <w:tabs>
                <w:tab w:val="left" w:pos="567"/>
              </w:tabs>
              <w:suppressAutoHyphens/>
              <w:rPr>
                <w:rFonts w:ascii="Trebuchet MS" w:hAnsi="Trebuchet MS"/>
                <w:spacing w:val="-2"/>
                <w:sz w:val="22"/>
                <w:szCs w:val="22"/>
              </w:rPr>
            </w:pPr>
          </w:p>
        </w:tc>
        <w:tc>
          <w:tcPr>
            <w:tcW w:w="1394" w:type="dxa"/>
            <w:tcBorders>
              <w:top w:val="nil"/>
              <w:bottom w:val="single" w:sz="4" w:space="0" w:color="auto"/>
            </w:tcBorders>
          </w:tcPr>
          <w:p w14:paraId="0C6C550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Total</w:t>
            </w:r>
          </w:p>
        </w:tc>
        <w:tc>
          <w:tcPr>
            <w:tcW w:w="1127" w:type="dxa"/>
            <w:tcBorders>
              <w:top w:val="nil"/>
              <w:bottom w:val="single" w:sz="4" w:space="0" w:color="auto"/>
              <w:right w:val="nil"/>
            </w:tcBorders>
          </w:tcPr>
          <w:p w14:paraId="3307606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1</w:t>
            </w:r>
          </w:p>
        </w:tc>
        <w:tc>
          <w:tcPr>
            <w:tcW w:w="1127" w:type="dxa"/>
            <w:tcBorders>
              <w:top w:val="nil"/>
              <w:left w:val="nil"/>
              <w:bottom w:val="single" w:sz="4" w:space="0" w:color="auto"/>
              <w:right w:val="nil"/>
            </w:tcBorders>
          </w:tcPr>
          <w:p w14:paraId="3D09843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2</w:t>
            </w:r>
          </w:p>
        </w:tc>
        <w:tc>
          <w:tcPr>
            <w:tcW w:w="1127" w:type="dxa"/>
            <w:tcBorders>
              <w:top w:val="nil"/>
              <w:left w:val="nil"/>
              <w:bottom w:val="single" w:sz="4" w:space="0" w:color="auto"/>
              <w:right w:val="nil"/>
            </w:tcBorders>
          </w:tcPr>
          <w:p w14:paraId="3121178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yr3</w:t>
            </w:r>
          </w:p>
        </w:tc>
        <w:tc>
          <w:tcPr>
            <w:tcW w:w="1137" w:type="dxa"/>
            <w:tcBorders>
              <w:top w:val="nil"/>
              <w:left w:val="nil"/>
              <w:bottom w:val="single" w:sz="4" w:space="0" w:color="auto"/>
              <w:right w:val="nil"/>
            </w:tcBorders>
          </w:tcPr>
          <w:p w14:paraId="5D916E9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4</w:t>
            </w:r>
          </w:p>
        </w:tc>
        <w:tc>
          <w:tcPr>
            <w:tcW w:w="279" w:type="dxa"/>
            <w:tcBorders>
              <w:left w:val="nil"/>
            </w:tcBorders>
          </w:tcPr>
          <w:p w14:paraId="2F4B6B32" w14:textId="77777777" w:rsidR="00035321" w:rsidRDefault="00035321">
            <w:pPr>
              <w:tabs>
                <w:tab w:val="left" w:pos="567"/>
              </w:tabs>
              <w:suppressAutoHyphens/>
              <w:jc w:val="right"/>
              <w:rPr>
                <w:rFonts w:ascii="Trebuchet MS" w:hAnsi="Trebuchet MS"/>
                <w:spacing w:val="-2"/>
                <w:sz w:val="22"/>
                <w:szCs w:val="22"/>
              </w:rPr>
            </w:pPr>
          </w:p>
        </w:tc>
      </w:tr>
      <w:tr w:rsidR="00035321" w14:paraId="42C8089B" w14:textId="77777777">
        <w:tc>
          <w:tcPr>
            <w:tcW w:w="279" w:type="dxa"/>
            <w:tcBorders>
              <w:top w:val="nil"/>
              <w:bottom w:val="nil"/>
              <w:right w:val="nil"/>
            </w:tcBorders>
          </w:tcPr>
          <w:p w14:paraId="1AEADC38"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top w:val="single" w:sz="4" w:space="0" w:color="auto"/>
              <w:left w:val="nil"/>
            </w:tcBorders>
          </w:tcPr>
          <w:p w14:paraId="3F0F1B7F" w14:textId="77777777" w:rsidR="00035321" w:rsidRDefault="00413271">
            <w:pPr>
              <w:tabs>
                <w:tab w:val="left" w:pos="567"/>
              </w:tabs>
              <w:suppressAutoHyphens/>
              <w:rPr>
                <w:rFonts w:ascii="Trebuchet MS" w:hAnsi="Trebuchet MS"/>
                <w:b/>
                <w:spacing w:val="-2"/>
                <w:sz w:val="22"/>
                <w:szCs w:val="22"/>
              </w:rPr>
            </w:pPr>
            <w:r>
              <w:rPr>
                <w:rFonts w:ascii="Trebuchet MS" w:hAnsi="Trebuchet MS"/>
                <w:b/>
                <w:spacing w:val="-2"/>
                <w:sz w:val="22"/>
                <w:szCs w:val="22"/>
              </w:rPr>
              <w:t>Nominal analysis</w:t>
            </w:r>
          </w:p>
        </w:tc>
        <w:tc>
          <w:tcPr>
            <w:tcW w:w="1394" w:type="dxa"/>
            <w:tcBorders>
              <w:top w:val="single" w:sz="4" w:space="0" w:color="auto"/>
            </w:tcBorders>
          </w:tcPr>
          <w:p w14:paraId="419EB818"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single" w:sz="4" w:space="0" w:color="auto"/>
              <w:bottom w:val="nil"/>
              <w:right w:val="nil"/>
            </w:tcBorders>
          </w:tcPr>
          <w:p w14:paraId="01094C36"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single" w:sz="4" w:space="0" w:color="auto"/>
              <w:left w:val="nil"/>
              <w:bottom w:val="nil"/>
              <w:right w:val="nil"/>
            </w:tcBorders>
          </w:tcPr>
          <w:p w14:paraId="5CBD5EC6"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single" w:sz="4" w:space="0" w:color="auto"/>
              <w:left w:val="nil"/>
              <w:bottom w:val="nil"/>
              <w:right w:val="nil"/>
            </w:tcBorders>
          </w:tcPr>
          <w:p w14:paraId="67E9C3BF"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single" w:sz="4" w:space="0" w:color="auto"/>
              <w:left w:val="nil"/>
              <w:bottom w:val="nil"/>
              <w:right w:val="nil"/>
            </w:tcBorders>
          </w:tcPr>
          <w:p w14:paraId="0E075852"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4AD404C6" w14:textId="77777777" w:rsidR="00035321" w:rsidRDefault="00035321">
            <w:pPr>
              <w:tabs>
                <w:tab w:val="left" w:pos="567"/>
              </w:tabs>
              <w:suppressAutoHyphens/>
              <w:jc w:val="right"/>
              <w:rPr>
                <w:rFonts w:ascii="Trebuchet MS" w:hAnsi="Trebuchet MS"/>
                <w:spacing w:val="-2"/>
                <w:sz w:val="22"/>
                <w:szCs w:val="22"/>
              </w:rPr>
            </w:pPr>
          </w:p>
        </w:tc>
      </w:tr>
      <w:tr w:rsidR="00035321" w14:paraId="2E476800" w14:textId="77777777">
        <w:tc>
          <w:tcPr>
            <w:tcW w:w="279" w:type="dxa"/>
            <w:tcBorders>
              <w:top w:val="nil"/>
              <w:bottom w:val="nil"/>
              <w:right w:val="nil"/>
            </w:tcBorders>
          </w:tcPr>
          <w:p w14:paraId="0EFEF2A3"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65AEFFE6"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Nominal NCF</w:t>
            </w:r>
          </w:p>
        </w:tc>
        <w:tc>
          <w:tcPr>
            <w:tcW w:w="1394" w:type="dxa"/>
          </w:tcPr>
          <w:p w14:paraId="059C0C9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77.17</w:t>
            </w:r>
          </w:p>
        </w:tc>
        <w:tc>
          <w:tcPr>
            <w:tcW w:w="1127" w:type="dxa"/>
            <w:tcBorders>
              <w:top w:val="nil"/>
              <w:bottom w:val="nil"/>
              <w:right w:val="nil"/>
            </w:tcBorders>
          </w:tcPr>
          <w:p w14:paraId="4E9C0E9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127" w:type="dxa"/>
            <w:tcBorders>
              <w:top w:val="nil"/>
              <w:left w:val="nil"/>
              <w:bottom w:val="nil"/>
              <w:right w:val="nil"/>
            </w:tcBorders>
          </w:tcPr>
          <w:p w14:paraId="53E89BD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w:t>
            </w:r>
          </w:p>
        </w:tc>
        <w:tc>
          <w:tcPr>
            <w:tcW w:w="1127" w:type="dxa"/>
            <w:tcBorders>
              <w:top w:val="nil"/>
              <w:left w:val="nil"/>
              <w:bottom w:val="nil"/>
              <w:right w:val="nil"/>
            </w:tcBorders>
          </w:tcPr>
          <w:p w14:paraId="1DB01B1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137" w:type="dxa"/>
            <w:tcBorders>
              <w:top w:val="nil"/>
              <w:left w:val="nil"/>
              <w:bottom w:val="nil"/>
              <w:right w:val="nil"/>
            </w:tcBorders>
          </w:tcPr>
          <w:p w14:paraId="080B345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107.17</w:t>
            </w:r>
          </w:p>
        </w:tc>
        <w:tc>
          <w:tcPr>
            <w:tcW w:w="279" w:type="dxa"/>
            <w:tcBorders>
              <w:left w:val="nil"/>
            </w:tcBorders>
          </w:tcPr>
          <w:p w14:paraId="30E3CD4A" w14:textId="77777777" w:rsidR="00035321" w:rsidRDefault="00035321">
            <w:pPr>
              <w:tabs>
                <w:tab w:val="left" w:pos="567"/>
              </w:tabs>
              <w:suppressAutoHyphens/>
              <w:jc w:val="right"/>
              <w:rPr>
                <w:rFonts w:ascii="Trebuchet MS" w:hAnsi="Trebuchet MS"/>
                <w:spacing w:val="-2"/>
                <w:sz w:val="22"/>
                <w:szCs w:val="22"/>
              </w:rPr>
            </w:pPr>
          </w:p>
        </w:tc>
      </w:tr>
      <w:tr w:rsidR="00035321" w14:paraId="3265F9D1" w14:textId="77777777">
        <w:tc>
          <w:tcPr>
            <w:tcW w:w="279" w:type="dxa"/>
            <w:tcBorders>
              <w:top w:val="nil"/>
              <w:bottom w:val="nil"/>
              <w:right w:val="nil"/>
            </w:tcBorders>
          </w:tcPr>
          <w:p w14:paraId="046D92DB"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7AA7A0A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Discounted at 26.5%</w:t>
            </w:r>
          </w:p>
        </w:tc>
        <w:tc>
          <w:tcPr>
            <w:tcW w:w="1394" w:type="dxa"/>
          </w:tcPr>
          <w:p w14:paraId="0BCA9F8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27" w:type="dxa"/>
            <w:tcBorders>
              <w:top w:val="nil"/>
              <w:bottom w:val="nil"/>
              <w:right w:val="nil"/>
            </w:tcBorders>
          </w:tcPr>
          <w:p w14:paraId="7757B45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-79.05</w:t>
            </w:r>
          </w:p>
        </w:tc>
        <w:tc>
          <w:tcPr>
            <w:tcW w:w="1127" w:type="dxa"/>
            <w:tcBorders>
              <w:top w:val="nil"/>
              <w:left w:val="nil"/>
              <w:bottom w:val="nil"/>
              <w:right w:val="nil"/>
            </w:tcBorders>
          </w:tcPr>
          <w:p w14:paraId="7AAD8E4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12.50</w:t>
            </w:r>
          </w:p>
        </w:tc>
        <w:tc>
          <w:tcPr>
            <w:tcW w:w="1127" w:type="dxa"/>
            <w:tcBorders>
              <w:top w:val="nil"/>
              <w:left w:val="nil"/>
              <w:bottom w:val="nil"/>
              <w:right w:val="nil"/>
            </w:tcBorders>
          </w:tcPr>
          <w:p w14:paraId="6F38D1A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24.70</w:t>
            </w:r>
          </w:p>
        </w:tc>
        <w:tc>
          <w:tcPr>
            <w:tcW w:w="1137" w:type="dxa"/>
            <w:tcBorders>
              <w:top w:val="nil"/>
              <w:left w:val="nil"/>
              <w:bottom w:val="nil"/>
              <w:right w:val="nil"/>
            </w:tcBorders>
          </w:tcPr>
          <w:p w14:paraId="71CFB7A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41.85</w:t>
            </w:r>
          </w:p>
        </w:tc>
        <w:tc>
          <w:tcPr>
            <w:tcW w:w="279" w:type="dxa"/>
            <w:tcBorders>
              <w:left w:val="nil"/>
            </w:tcBorders>
          </w:tcPr>
          <w:p w14:paraId="48C46BBC" w14:textId="77777777" w:rsidR="00035321" w:rsidRDefault="00035321">
            <w:pPr>
              <w:tabs>
                <w:tab w:val="left" w:pos="567"/>
              </w:tabs>
              <w:suppressAutoHyphens/>
              <w:jc w:val="right"/>
              <w:rPr>
                <w:rFonts w:ascii="Trebuchet MS" w:hAnsi="Trebuchet MS"/>
                <w:spacing w:val="-2"/>
                <w:sz w:val="22"/>
                <w:szCs w:val="22"/>
              </w:rPr>
            </w:pPr>
          </w:p>
        </w:tc>
      </w:tr>
      <w:tr w:rsidR="00035321" w14:paraId="77464958" w14:textId="77777777">
        <w:tc>
          <w:tcPr>
            <w:tcW w:w="279" w:type="dxa"/>
            <w:tcBorders>
              <w:top w:val="nil"/>
              <w:bottom w:val="nil"/>
              <w:right w:val="nil"/>
            </w:tcBorders>
          </w:tcPr>
          <w:p w14:paraId="0D2D9DB2"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2A07762E"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Nominal IRR = 26.5%</w:t>
            </w:r>
          </w:p>
        </w:tc>
        <w:tc>
          <w:tcPr>
            <w:tcW w:w="1394" w:type="dxa"/>
          </w:tcPr>
          <w:p w14:paraId="7B4D853E"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bottom w:val="nil"/>
              <w:right w:val="nil"/>
            </w:tcBorders>
          </w:tcPr>
          <w:p w14:paraId="67FDA71D"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0900ECAA"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0383E32B"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nil"/>
              <w:right w:val="nil"/>
            </w:tcBorders>
          </w:tcPr>
          <w:p w14:paraId="75AE9EF1"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471477D7" w14:textId="77777777" w:rsidR="00035321" w:rsidRDefault="00035321">
            <w:pPr>
              <w:tabs>
                <w:tab w:val="left" w:pos="567"/>
              </w:tabs>
              <w:suppressAutoHyphens/>
              <w:jc w:val="right"/>
              <w:rPr>
                <w:rFonts w:ascii="Trebuchet MS" w:hAnsi="Trebuchet MS"/>
                <w:spacing w:val="-2"/>
                <w:sz w:val="22"/>
                <w:szCs w:val="22"/>
              </w:rPr>
            </w:pPr>
          </w:p>
        </w:tc>
      </w:tr>
      <w:tr w:rsidR="00035321" w14:paraId="6BF099DD" w14:textId="77777777">
        <w:tc>
          <w:tcPr>
            <w:tcW w:w="279" w:type="dxa"/>
            <w:tcBorders>
              <w:top w:val="nil"/>
              <w:bottom w:val="nil"/>
              <w:right w:val="nil"/>
            </w:tcBorders>
          </w:tcPr>
          <w:p w14:paraId="5E78B7CB"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582FC647" w14:textId="77777777" w:rsidR="00035321" w:rsidRDefault="00413271">
            <w:pPr>
              <w:tabs>
                <w:tab w:val="left" w:pos="567"/>
              </w:tabs>
              <w:suppressAutoHyphens/>
              <w:rPr>
                <w:rFonts w:ascii="Trebuchet MS" w:hAnsi="Trebuchet MS"/>
                <w:b/>
                <w:spacing w:val="-2"/>
                <w:sz w:val="22"/>
                <w:szCs w:val="22"/>
              </w:rPr>
            </w:pPr>
            <w:r>
              <w:rPr>
                <w:rFonts w:ascii="Trebuchet MS" w:hAnsi="Trebuchet MS"/>
                <w:b/>
                <w:spacing w:val="-2"/>
                <w:sz w:val="22"/>
                <w:szCs w:val="22"/>
              </w:rPr>
              <w:t>Real analysis</w:t>
            </w:r>
          </w:p>
        </w:tc>
        <w:tc>
          <w:tcPr>
            <w:tcW w:w="1394" w:type="dxa"/>
          </w:tcPr>
          <w:p w14:paraId="3BD68256"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bottom w:val="nil"/>
              <w:right w:val="nil"/>
            </w:tcBorders>
          </w:tcPr>
          <w:p w14:paraId="2F52F057"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1BDAFDF1"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3B4CD334"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nil"/>
              <w:right w:val="nil"/>
            </w:tcBorders>
          </w:tcPr>
          <w:p w14:paraId="0D4F44C4"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350DC2A2" w14:textId="77777777" w:rsidR="00035321" w:rsidRDefault="00035321">
            <w:pPr>
              <w:tabs>
                <w:tab w:val="left" w:pos="567"/>
              </w:tabs>
              <w:suppressAutoHyphens/>
              <w:jc w:val="right"/>
              <w:rPr>
                <w:rFonts w:ascii="Trebuchet MS" w:hAnsi="Trebuchet MS"/>
                <w:spacing w:val="-2"/>
                <w:sz w:val="22"/>
                <w:szCs w:val="22"/>
              </w:rPr>
            </w:pPr>
          </w:p>
        </w:tc>
      </w:tr>
      <w:tr w:rsidR="00035321" w14:paraId="00B242B1" w14:textId="77777777">
        <w:tc>
          <w:tcPr>
            <w:tcW w:w="279" w:type="dxa"/>
            <w:tcBorders>
              <w:top w:val="nil"/>
              <w:bottom w:val="nil"/>
              <w:right w:val="nil"/>
            </w:tcBorders>
          </w:tcPr>
          <w:p w14:paraId="084BAB66"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59FB221F"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Real NCF - 10% deflator</w:t>
            </w:r>
          </w:p>
        </w:tc>
        <w:tc>
          <w:tcPr>
            <w:tcW w:w="1394" w:type="dxa"/>
          </w:tcPr>
          <w:p w14:paraId="1258F6B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36.38</w:t>
            </w:r>
          </w:p>
        </w:tc>
        <w:tc>
          <w:tcPr>
            <w:tcW w:w="1127" w:type="dxa"/>
            <w:tcBorders>
              <w:top w:val="nil"/>
              <w:bottom w:val="nil"/>
              <w:right w:val="nil"/>
            </w:tcBorders>
          </w:tcPr>
          <w:p w14:paraId="79FCF90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-90.91</w:t>
            </w:r>
          </w:p>
        </w:tc>
        <w:tc>
          <w:tcPr>
            <w:tcW w:w="1127" w:type="dxa"/>
            <w:tcBorders>
              <w:top w:val="nil"/>
              <w:left w:val="nil"/>
              <w:bottom w:val="nil"/>
              <w:right w:val="nil"/>
            </w:tcBorders>
          </w:tcPr>
          <w:p w14:paraId="78EA971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16.53</w:t>
            </w:r>
          </w:p>
        </w:tc>
        <w:tc>
          <w:tcPr>
            <w:tcW w:w="1127" w:type="dxa"/>
            <w:tcBorders>
              <w:top w:val="nil"/>
              <w:left w:val="nil"/>
              <w:bottom w:val="nil"/>
              <w:right w:val="nil"/>
            </w:tcBorders>
          </w:tcPr>
          <w:p w14:paraId="5AB3893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37.57</w:t>
            </w:r>
          </w:p>
        </w:tc>
        <w:tc>
          <w:tcPr>
            <w:tcW w:w="1137" w:type="dxa"/>
            <w:tcBorders>
              <w:top w:val="nil"/>
              <w:left w:val="nil"/>
              <w:bottom w:val="nil"/>
              <w:right w:val="nil"/>
            </w:tcBorders>
          </w:tcPr>
          <w:p w14:paraId="34A351C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73.20</w:t>
            </w:r>
          </w:p>
        </w:tc>
        <w:tc>
          <w:tcPr>
            <w:tcW w:w="279" w:type="dxa"/>
            <w:tcBorders>
              <w:left w:val="nil"/>
            </w:tcBorders>
          </w:tcPr>
          <w:p w14:paraId="788425FD" w14:textId="77777777" w:rsidR="00035321" w:rsidRDefault="00035321">
            <w:pPr>
              <w:tabs>
                <w:tab w:val="left" w:pos="567"/>
              </w:tabs>
              <w:suppressAutoHyphens/>
              <w:jc w:val="right"/>
              <w:rPr>
                <w:rFonts w:ascii="Trebuchet MS" w:hAnsi="Trebuchet MS"/>
                <w:spacing w:val="-2"/>
                <w:sz w:val="22"/>
                <w:szCs w:val="22"/>
              </w:rPr>
            </w:pPr>
          </w:p>
        </w:tc>
      </w:tr>
      <w:tr w:rsidR="00035321" w14:paraId="1E2A6449" w14:textId="77777777">
        <w:tc>
          <w:tcPr>
            <w:tcW w:w="279" w:type="dxa"/>
            <w:tcBorders>
              <w:top w:val="nil"/>
              <w:bottom w:val="nil"/>
              <w:right w:val="nil"/>
            </w:tcBorders>
          </w:tcPr>
          <w:p w14:paraId="51B52371"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2D1D8729"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Discounted at 15.0%</w:t>
            </w:r>
          </w:p>
        </w:tc>
        <w:tc>
          <w:tcPr>
            <w:tcW w:w="1394" w:type="dxa"/>
          </w:tcPr>
          <w:p w14:paraId="60D6FE6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127" w:type="dxa"/>
            <w:tcBorders>
              <w:top w:val="nil"/>
              <w:bottom w:val="nil"/>
              <w:right w:val="nil"/>
            </w:tcBorders>
          </w:tcPr>
          <w:p w14:paraId="32EB367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-79.05</w:t>
            </w:r>
          </w:p>
        </w:tc>
        <w:tc>
          <w:tcPr>
            <w:tcW w:w="1127" w:type="dxa"/>
            <w:tcBorders>
              <w:top w:val="nil"/>
              <w:left w:val="nil"/>
              <w:bottom w:val="nil"/>
              <w:right w:val="nil"/>
            </w:tcBorders>
          </w:tcPr>
          <w:p w14:paraId="049687F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12.50</w:t>
            </w:r>
          </w:p>
        </w:tc>
        <w:tc>
          <w:tcPr>
            <w:tcW w:w="1127" w:type="dxa"/>
            <w:tcBorders>
              <w:top w:val="nil"/>
              <w:left w:val="nil"/>
              <w:bottom w:val="nil"/>
              <w:right w:val="nil"/>
            </w:tcBorders>
          </w:tcPr>
          <w:p w14:paraId="1DEBFDA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24.70</w:t>
            </w:r>
          </w:p>
        </w:tc>
        <w:tc>
          <w:tcPr>
            <w:tcW w:w="1137" w:type="dxa"/>
            <w:tcBorders>
              <w:top w:val="nil"/>
              <w:left w:val="nil"/>
              <w:bottom w:val="nil"/>
              <w:right w:val="nil"/>
            </w:tcBorders>
          </w:tcPr>
          <w:p w14:paraId="016EDC7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41.85</w:t>
            </w:r>
          </w:p>
        </w:tc>
        <w:tc>
          <w:tcPr>
            <w:tcW w:w="279" w:type="dxa"/>
            <w:tcBorders>
              <w:left w:val="nil"/>
            </w:tcBorders>
          </w:tcPr>
          <w:p w14:paraId="150C912F" w14:textId="77777777" w:rsidR="00035321" w:rsidRDefault="00035321">
            <w:pPr>
              <w:tabs>
                <w:tab w:val="left" w:pos="567"/>
              </w:tabs>
              <w:suppressAutoHyphens/>
              <w:jc w:val="right"/>
              <w:rPr>
                <w:rFonts w:ascii="Trebuchet MS" w:hAnsi="Trebuchet MS"/>
                <w:spacing w:val="-2"/>
                <w:sz w:val="22"/>
                <w:szCs w:val="22"/>
              </w:rPr>
            </w:pPr>
          </w:p>
        </w:tc>
      </w:tr>
      <w:tr w:rsidR="00035321" w14:paraId="14F920B5" w14:textId="77777777">
        <w:tc>
          <w:tcPr>
            <w:tcW w:w="279" w:type="dxa"/>
            <w:tcBorders>
              <w:top w:val="nil"/>
              <w:bottom w:val="nil"/>
              <w:right w:val="nil"/>
            </w:tcBorders>
          </w:tcPr>
          <w:p w14:paraId="5B5609F0"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0EC83457"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Real IRR = 15%</w:t>
            </w:r>
          </w:p>
        </w:tc>
        <w:tc>
          <w:tcPr>
            <w:tcW w:w="1394" w:type="dxa"/>
          </w:tcPr>
          <w:p w14:paraId="318C97DE"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bottom w:val="nil"/>
              <w:right w:val="nil"/>
            </w:tcBorders>
          </w:tcPr>
          <w:p w14:paraId="79AAE434"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2C01A6D0"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56694038"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nil"/>
              <w:right w:val="nil"/>
            </w:tcBorders>
          </w:tcPr>
          <w:p w14:paraId="1ED18933"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67892FBC" w14:textId="77777777" w:rsidR="00035321" w:rsidRDefault="00035321">
            <w:pPr>
              <w:tabs>
                <w:tab w:val="left" w:pos="567"/>
              </w:tabs>
              <w:suppressAutoHyphens/>
              <w:jc w:val="right"/>
              <w:rPr>
                <w:rFonts w:ascii="Trebuchet MS" w:hAnsi="Trebuchet MS"/>
                <w:spacing w:val="-2"/>
                <w:sz w:val="22"/>
                <w:szCs w:val="22"/>
              </w:rPr>
            </w:pPr>
          </w:p>
        </w:tc>
      </w:tr>
      <w:tr w:rsidR="00035321" w14:paraId="32250EC9" w14:textId="77777777">
        <w:tc>
          <w:tcPr>
            <w:tcW w:w="279" w:type="dxa"/>
            <w:tcBorders>
              <w:top w:val="nil"/>
              <w:bottom w:val="nil"/>
              <w:right w:val="nil"/>
            </w:tcBorders>
          </w:tcPr>
          <w:p w14:paraId="34687853"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26DCE750" w14:textId="77777777" w:rsidR="00035321" w:rsidRDefault="00413271">
            <w:pPr>
              <w:tabs>
                <w:tab w:val="left" w:pos="567"/>
              </w:tabs>
              <w:suppressAutoHyphens/>
              <w:rPr>
                <w:rFonts w:ascii="Trebuchet MS" w:hAnsi="Trebuchet MS"/>
                <w:spacing w:val="-2"/>
                <w:sz w:val="22"/>
                <w:szCs w:val="22"/>
              </w:rPr>
            </w:pPr>
            <w:r>
              <w:rPr>
                <w:rFonts w:ascii="Trebuchet MS" w:hAnsi="Trebuchet MS"/>
                <w:b/>
                <w:spacing w:val="-2"/>
                <w:sz w:val="22"/>
                <w:szCs w:val="22"/>
              </w:rPr>
              <w:t xml:space="preserve">Alternatively - </w:t>
            </w:r>
          </w:p>
        </w:tc>
        <w:tc>
          <w:tcPr>
            <w:tcW w:w="1394" w:type="dxa"/>
          </w:tcPr>
          <w:p w14:paraId="03A2B5C4"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bottom w:val="nil"/>
              <w:right w:val="nil"/>
            </w:tcBorders>
          </w:tcPr>
          <w:p w14:paraId="1423E18B"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3F9053F5"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1EF1BC44"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nil"/>
              <w:right w:val="nil"/>
            </w:tcBorders>
          </w:tcPr>
          <w:p w14:paraId="3AD04383"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62BAC504" w14:textId="77777777" w:rsidR="00035321" w:rsidRDefault="00035321">
            <w:pPr>
              <w:tabs>
                <w:tab w:val="left" w:pos="567"/>
              </w:tabs>
              <w:suppressAutoHyphens/>
              <w:jc w:val="right"/>
              <w:rPr>
                <w:rFonts w:ascii="Trebuchet MS" w:hAnsi="Trebuchet MS"/>
                <w:spacing w:val="-2"/>
                <w:sz w:val="22"/>
                <w:szCs w:val="22"/>
              </w:rPr>
            </w:pPr>
          </w:p>
        </w:tc>
      </w:tr>
      <w:tr w:rsidR="00035321" w14:paraId="4E4FEE02" w14:textId="77777777">
        <w:tc>
          <w:tcPr>
            <w:tcW w:w="279" w:type="dxa"/>
            <w:tcBorders>
              <w:top w:val="nil"/>
              <w:bottom w:val="nil"/>
              <w:right w:val="nil"/>
            </w:tcBorders>
          </w:tcPr>
          <w:p w14:paraId="52B4F0D0"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02873375"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 + nominal IRR =</w:t>
            </w:r>
          </w:p>
        </w:tc>
        <w:tc>
          <w:tcPr>
            <w:tcW w:w="1394" w:type="dxa"/>
          </w:tcPr>
          <w:p w14:paraId="17CDC57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1.265</w:t>
            </w:r>
          </w:p>
        </w:tc>
        <w:tc>
          <w:tcPr>
            <w:tcW w:w="1127" w:type="dxa"/>
            <w:tcBorders>
              <w:top w:val="nil"/>
              <w:bottom w:val="nil"/>
              <w:right w:val="nil"/>
            </w:tcBorders>
          </w:tcPr>
          <w:p w14:paraId="4C1CC497"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06AEB059"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76AFF17D"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nil"/>
              <w:right w:val="nil"/>
            </w:tcBorders>
          </w:tcPr>
          <w:p w14:paraId="56D03A3A"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0D56999E" w14:textId="77777777" w:rsidR="00035321" w:rsidRDefault="00035321">
            <w:pPr>
              <w:tabs>
                <w:tab w:val="left" w:pos="567"/>
              </w:tabs>
              <w:suppressAutoHyphens/>
              <w:jc w:val="right"/>
              <w:rPr>
                <w:rFonts w:ascii="Trebuchet MS" w:hAnsi="Trebuchet MS"/>
                <w:spacing w:val="-2"/>
                <w:sz w:val="22"/>
                <w:szCs w:val="22"/>
              </w:rPr>
            </w:pPr>
          </w:p>
        </w:tc>
      </w:tr>
      <w:tr w:rsidR="00035321" w14:paraId="5105C81D" w14:textId="77777777">
        <w:tc>
          <w:tcPr>
            <w:tcW w:w="279" w:type="dxa"/>
            <w:tcBorders>
              <w:top w:val="nil"/>
              <w:bottom w:val="nil"/>
              <w:right w:val="nil"/>
            </w:tcBorders>
          </w:tcPr>
          <w:p w14:paraId="6B6A91A0"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72618B3A"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 + deflator =</w:t>
            </w:r>
          </w:p>
        </w:tc>
        <w:tc>
          <w:tcPr>
            <w:tcW w:w="1394" w:type="dxa"/>
          </w:tcPr>
          <w:p w14:paraId="232723B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1.100</w:t>
            </w:r>
          </w:p>
        </w:tc>
        <w:tc>
          <w:tcPr>
            <w:tcW w:w="1127" w:type="dxa"/>
            <w:tcBorders>
              <w:top w:val="nil"/>
              <w:bottom w:val="nil"/>
              <w:right w:val="nil"/>
            </w:tcBorders>
          </w:tcPr>
          <w:p w14:paraId="2F90D4E8"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62448412"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798BA4CA"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nil"/>
              <w:right w:val="nil"/>
            </w:tcBorders>
          </w:tcPr>
          <w:p w14:paraId="7D3DDC0E"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492FFCE5" w14:textId="77777777" w:rsidR="00035321" w:rsidRDefault="00035321">
            <w:pPr>
              <w:tabs>
                <w:tab w:val="left" w:pos="567"/>
              </w:tabs>
              <w:suppressAutoHyphens/>
              <w:jc w:val="right"/>
              <w:rPr>
                <w:rFonts w:ascii="Trebuchet MS" w:hAnsi="Trebuchet MS"/>
                <w:spacing w:val="-2"/>
                <w:sz w:val="22"/>
                <w:szCs w:val="22"/>
              </w:rPr>
            </w:pPr>
          </w:p>
        </w:tc>
      </w:tr>
      <w:tr w:rsidR="00035321" w14:paraId="6BF5F9DD" w14:textId="77777777">
        <w:tc>
          <w:tcPr>
            <w:tcW w:w="279" w:type="dxa"/>
            <w:tcBorders>
              <w:top w:val="nil"/>
              <w:bottom w:val="nil"/>
              <w:right w:val="nil"/>
            </w:tcBorders>
          </w:tcPr>
          <w:p w14:paraId="65DAE217"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1920793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1+Real IRR =</w:t>
            </w:r>
          </w:p>
        </w:tc>
        <w:tc>
          <w:tcPr>
            <w:tcW w:w="1394" w:type="dxa"/>
          </w:tcPr>
          <w:p w14:paraId="0DD77CF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1.265/1.100</w:t>
            </w:r>
          </w:p>
        </w:tc>
        <w:tc>
          <w:tcPr>
            <w:tcW w:w="1127" w:type="dxa"/>
            <w:tcBorders>
              <w:top w:val="nil"/>
              <w:bottom w:val="nil"/>
              <w:right w:val="nil"/>
            </w:tcBorders>
          </w:tcPr>
          <w:p w14:paraId="1EE2C45D"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7C93DE13"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4FBB8B3E"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nil"/>
              <w:right w:val="nil"/>
            </w:tcBorders>
          </w:tcPr>
          <w:p w14:paraId="68D9AB9A"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01992A3C" w14:textId="77777777" w:rsidR="00035321" w:rsidRDefault="00035321">
            <w:pPr>
              <w:tabs>
                <w:tab w:val="left" w:pos="567"/>
              </w:tabs>
              <w:suppressAutoHyphens/>
              <w:jc w:val="right"/>
              <w:rPr>
                <w:rFonts w:ascii="Trebuchet MS" w:hAnsi="Trebuchet MS"/>
                <w:spacing w:val="-2"/>
                <w:sz w:val="22"/>
                <w:szCs w:val="22"/>
              </w:rPr>
            </w:pPr>
          </w:p>
        </w:tc>
      </w:tr>
      <w:tr w:rsidR="00035321" w14:paraId="6CD18DF5" w14:textId="77777777">
        <w:tc>
          <w:tcPr>
            <w:tcW w:w="279" w:type="dxa"/>
            <w:tcBorders>
              <w:top w:val="nil"/>
              <w:bottom w:val="nil"/>
              <w:right w:val="nil"/>
            </w:tcBorders>
          </w:tcPr>
          <w:p w14:paraId="567F8AB9"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75F9AEC0"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Real IRR =</w:t>
            </w:r>
          </w:p>
        </w:tc>
        <w:tc>
          <w:tcPr>
            <w:tcW w:w="1394" w:type="dxa"/>
          </w:tcPr>
          <w:p w14:paraId="06B1E9E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1127" w:type="dxa"/>
            <w:tcBorders>
              <w:top w:val="nil"/>
              <w:bottom w:val="nil"/>
              <w:right w:val="nil"/>
            </w:tcBorders>
          </w:tcPr>
          <w:p w14:paraId="7266D0A1"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6D5E938B"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nil"/>
              <w:right w:val="nil"/>
            </w:tcBorders>
          </w:tcPr>
          <w:p w14:paraId="604F1A6E"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nil"/>
              <w:right w:val="nil"/>
            </w:tcBorders>
          </w:tcPr>
          <w:p w14:paraId="55B5CD32"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3A8DCBD5" w14:textId="77777777" w:rsidR="00035321" w:rsidRDefault="00035321">
            <w:pPr>
              <w:tabs>
                <w:tab w:val="left" w:pos="567"/>
              </w:tabs>
              <w:suppressAutoHyphens/>
              <w:jc w:val="right"/>
              <w:rPr>
                <w:rFonts w:ascii="Trebuchet MS" w:hAnsi="Trebuchet MS"/>
                <w:spacing w:val="-2"/>
                <w:sz w:val="22"/>
                <w:szCs w:val="22"/>
              </w:rPr>
            </w:pPr>
          </w:p>
        </w:tc>
      </w:tr>
      <w:tr w:rsidR="00035321" w14:paraId="4393D131" w14:textId="77777777">
        <w:tc>
          <w:tcPr>
            <w:tcW w:w="279" w:type="dxa"/>
            <w:tcBorders>
              <w:top w:val="nil"/>
              <w:bottom w:val="single" w:sz="4" w:space="0" w:color="auto"/>
              <w:right w:val="nil"/>
            </w:tcBorders>
          </w:tcPr>
          <w:p w14:paraId="3E3FD934" w14:textId="77777777" w:rsidR="00035321" w:rsidRDefault="00035321">
            <w:pPr>
              <w:tabs>
                <w:tab w:val="left" w:pos="567"/>
              </w:tabs>
              <w:suppressAutoHyphens/>
              <w:jc w:val="right"/>
              <w:rPr>
                <w:rFonts w:ascii="Trebuchet MS" w:hAnsi="Trebuchet MS"/>
                <w:spacing w:val="-2"/>
                <w:sz w:val="22"/>
                <w:szCs w:val="22"/>
              </w:rPr>
            </w:pPr>
          </w:p>
        </w:tc>
        <w:tc>
          <w:tcPr>
            <w:tcW w:w="2712" w:type="dxa"/>
            <w:tcBorders>
              <w:left w:val="nil"/>
            </w:tcBorders>
          </w:tcPr>
          <w:p w14:paraId="327C7AA1" w14:textId="77777777" w:rsidR="00035321" w:rsidRDefault="00035321">
            <w:pPr>
              <w:tabs>
                <w:tab w:val="left" w:pos="567"/>
              </w:tabs>
              <w:suppressAutoHyphens/>
              <w:rPr>
                <w:rFonts w:ascii="Trebuchet MS" w:hAnsi="Trebuchet MS"/>
                <w:spacing w:val="-2"/>
                <w:sz w:val="22"/>
                <w:szCs w:val="22"/>
              </w:rPr>
            </w:pPr>
          </w:p>
        </w:tc>
        <w:tc>
          <w:tcPr>
            <w:tcW w:w="1394" w:type="dxa"/>
          </w:tcPr>
          <w:p w14:paraId="6C794B0D"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bottom w:val="single" w:sz="4" w:space="0" w:color="auto"/>
              <w:right w:val="nil"/>
            </w:tcBorders>
          </w:tcPr>
          <w:p w14:paraId="04412664"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single" w:sz="4" w:space="0" w:color="auto"/>
              <w:right w:val="nil"/>
            </w:tcBorders>
          </w:tcPr>
          <w:p w14:paraId="526A76C3" w14:textId="77777777" w:rsidR="00035321" w:rsidRDefault="00035321">
            <w:pPr>
              <w:tabs>
                <w:tab w:val="left" w:pos="567"/>
              </w:tabs>
              <w:suppressAutoHyphens/>
              <w:jc w:val="right"/>
              <w:rPr>
                <w:rFonts w:ascii="Trebuchet MS" w:hAnsi="Trebuchet MS"/>
                <w:spacing w:val="-2"/>
                <w:sz w:val="22"/>
                <w:szCs w:val="22"/>
              </w:rPr>
            </w:pPr>
          </w:p>
        </w:tc>
        <w:tc>
          <w:tcPr>
            <w:tcW w:w="1127" w:type="dxa"/>
            <w:tcBorders>
              <w:top w:val="nil"/>
              <w:left w:val="nil"/>
              <w:bottom w:val="single" w:sz="4" w:space="0" w:color="auto"/>
              <w:right w:val="nil"/>
            </w:tcBorders>
          </w:tcPr>
          <w:p w14:paraId="595AE5AA" w14:textId="77777777" w:rsidR="00035321" w:rsidRDefault="00035321">
            <w:pPr>
              <w:tabs>
                <w:tab w:val="left" w:pos="567"/>
              </w:tabs>
              <w:suppressAutoHyphens/>
              <w:jc w:val="right"/>
              <w:rPr>
                <w:rFonts w:ascii="Trebuchet MS" w:hAnsi="Trebuchet MS"/>
                <w:spacing w:val="-2"/>
                <w:sz w:val="22"/>
                <w:szCs w:val="22"/>
              </w:rPr>
            </w:pPr>
          </w:p>
        </w:tc>
        <w:tc>
          <w:tcPr>
            <w:tcW w:w="1137" w:type="dxa"/>
            <w:tcBorders>
              <w:top w:val="nil"/>
              <w:left w:val="nil"/>
              <w:bottom w:val="single" w:sz="4" w:space="0" w:color="auto"/>
              <w:right w:val="nil"/>
            </w:tcBorders>
          </w:tcPr>
          <w:p w14:paraId="0F2987E6" w14:textId="77777777" w:rsidR="00035321" w:rsidRDefault="00035321">
            <w:pPr>
              <w:tabs>
                <w:tab w:val="left" w:pos="567"/>
              </w:tabs>
              <w:suppressAutoHyphens/>
              <w:jc w:val="right"/>
              <w:rPr>
                <w:rFonts w:ascii="Trebuchet MS" w:hAnsi="Trebuchet MS"/>
                <w:spacing w:val="-2"/>
                <w:sz w:val="22"/>
                <w:szCs w:val="22"/>
              </w:rPr>
            </w:pPr>
          </w:p>
        </w:tc>
        <w:tc>
          <w:tcPr>
            <w:tcW w:w="279" w:type="dxa"/>
            <w:tcBorders>
              <w:left w:val="nil"/>
            </w:tcBorders>
          </w:tcPr>
          <w:p w14:paraId="474F2D90" w14:textId="77777777" w:rsidR="00035321" w:rsidRDefault="00035321">
            <w:pPr>
              <w:tabs>
                <w:tab w:val="left" w:pos="567"/>
              </w:tabs>
              <w:suppressAutoHyphens/>
              <w:jc w:val="right"/>
              <w:rPr>
                <w:rFonts w:ascii="Trebuchet MS" w:hAnsi="Trebuchet MS"/>
                <w:spacing w:val="-2"/>
                <w:sz w:val="22"/>
                <w:szCs w:val="22"/>
              </w:rPr>
            </w:pPr>
          </w:p>
        </w:tc>
      </w:tr>
    </w:tbl>
    <w:p w14:paraId="18CD2383" w14:textId="77777777" w:rsidR="00035321" w:rsidRDefault="00035321">
      <w:pPr>
        <w:tabs>
          <w:tab w:val="left" w:pos="567"/>
        </w:tabs>
        <w:suppressAutoHyphens/>
        <w:ind w:left="567"/>
        <w:jc w:val="both"/>
        <w:rPr>
          <w:rFonts w:ascii="Trebuchet MS" w:hAnsi="Trebuchet MS"/>
          <w:spacing w:val="-2"/>
          <w:sz w:val="22"/>
          <w:szCs w:val="22"/>
        </w:rPr>
      </w:pPr>
    </w:p>
    <w:p w14:paraId="10D822D9" w14:textId="77777777" w:rsidR="00035321" w:rsidRDefault="00413271">
      <w:pPr>
        <w:rPr>
          <w:rFonts w:ascii="Trebuchet MS" w:hAnsi="Trebuchet MS"/>
          <w:spacing w:val="-2"/>
          <w:sz w:val="22"/>
          <w:szCs w:val="22"/>
        </w:rPr>
      </w:pPr>
      <w:r>
        <w:rPr>
          <w:rFonts w:ascii="Trebuchet MS" w:hAnsi="Trebuchet MS"/>
          <w:spacing w:val="-2"/>
          <w:sz w:val="22"/>
          <w:szCs w:val="22"/>
        </w:rPr>
        <w:br w:type="page"/>
      </w:r>
    </w:p>
    <w:p w14:paraId="4EBD9288" w14:textId="77777777" w:rsidR="00035321" w:rsidRDefault="00413271">
      <w:pPr>
        <w:tabs>
          <w:tab w:val="left" w:pos="567"/>
        </w:tabs>
        <w:suppressAutoHyphens/>
        <w:ind w:left="567"/>
        <w:jc w:val="both"/>
        <w:rPr>
          <w:rFonts w:ascii="Trebuchet MS" w:hAnsi="Trebuchet MS"/>
          <w:spacing w:val="-2"/>
          <w:sz w:val="22"/>
          <w:szCs w:val="22"/>
        </w:rPr>
        <w:sectPr w:rsidR="00035321" w:rsidSect="00A07DEA">
          <w:headerReference w:type="even" r:id="rId62"/>
          <w:headerReference w:type="default" r:id="rId63"/>
          <w:footerReference w:type="even" r:id="rId64"/>
          <w:headerReference w:type="first" r:id="rId65"/>
          <w:pgSz w:w="11909" w:h="16834" w:code="9"/>
          <w:pgMar w:top="1985" w:right="1134" w:bottom="1418" w:left="1134" w:header="1418" w:footer="851" w:gutter="0"/>
          <w:pgNumType w:chapSep="period"/>
          <w:cols w:space="720"/>
        </w:sectPr>
      </w:pPr>
      <w:r>
        <w:rPr>
          <w:rFonts w:ascii="Trebuchet MS" w:hAnsi="Trebuchet MS"/>
          <w:spacing w:val="-2"/>
          <w:sz w:val="22"/>
          <w:szCs w:val="22"/>
        </w:rPr>
        <w:lastRenderedPageBreak/>
        <w:br w:type="page"/>
      </w:r>
    </w:p>
    <w:p w14:paraId="59AB51FB" w14:textId="77777777" w:rsidR="00035321" w:rsidRDefault="00035321">
      <w:pPr>
        <w:tabs>
          <w:tab w:val="left" w:pos="567"/>
        </w:tabs>
        <w:suppressAutoHyphens/>
        <w:ind w:left="567"/>
        <w:jc w:val="both"/>
        <w:rPr>
          <w:rFonts w:ascii="Trebuchet MS" w:hAnsi="Trebuchet MS"/>
          <w:spacing w:val="-2"/>
          <w:sz w:val="22"/>
          <w:szCs w:val="22"/>
        </w:rPr>
      </w:pPr>
    </w:p>
    <w:p w14:paraId="1C74FD93" w14:textId="77777777" w:rsidR="00035321" w:rsidRDefault="00413271">
      <w:pPr>
        <w:tabs>
          <w:tab w:val="left" w:pos="567"/>
        </w:tabs>
        <w:suppressAutoHyphens/>
        <w:ind w:left="567"/>
        <w:jc w:val="both"/>
        <w:rPr>
          <w:szCs w:val="22"/>
        </w:rPr>
      </w:pPr>
      <w:r>
        <w:rPr>
          <w:noProof/>
          <w:szCs w:val="22"/>
          <w:lang w:val="en-GB" w:eastAsia="en-GB"/>
        </w:rPr>
        <w:drawing>
          <wp:inline distT="0" distB="0" distL="0" distR="0" wp14:anchorId="6A5DFFF7" wp14:editId="33319374">
            <wp:extent cx="8119110" cy="34842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8119110" cy="3484245"/>
                    </a:xfrm>
                    <a:prstGeom prst="rect">
                      <a:avLst/>
                    </a:prstGeom>
                    <a:noFill/>
                    <a:ln>
                      <a:noFill/>
                    </a:ln>
                  </pic:spPr>
                </pic:pic>
              </a:graphicData>
            </a:graphic>
          </wp:inline>
        </w:drawing>
      </w:r>
    </w:p>
    <w:p w14:paraId="4F30BFC0" w14:textId="77777777" w:rsidR="00035321" w:rsidRDefault="00035321">
      <w:pPr>
        <w:tabs>
          <w:tab w:val="left" w:pos="567"/>
        </w:tabs>
        <w:suppressAutoHyphens/>
        <w:ind w:left="567"/>
        <w:jc w:val="both"/>
        <w:rPr>
          <w:szCs w:val="22"/>
        </w:rPr>
      </w:pPr>
    </w:p>
    <w:p w14:paraId="1C39104E" w14:textId="77777777" w:rsidR="00035321" w:rsidRDefault="00413271">
      <w:pPr>
        <w:tabs>
          <w:tab w:val="left" w:pos="567"/>
        </w:tabs>
        <w:suppressAutoHyphens/>
        <w:ind w:left="567"/>
        <w:jc w:val="both"/>
        <w:rPr>
          <w:szCs w:val="22"/>
        </w:rPr>
      </w:pPr>
      <w:r>
        <w:rPr>
          <w:szCs w:val="22"/>
        </w:rPr>
        <w:br w:type="page"/>
      </w:r>
    </w:p>
    <w:p w14:paraId="543334DC"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0FF29220" wp14:editId="67DC85F4">
            <wp:extent cx="8119110" cy="477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8119110" cy="4777105"/>
                    </a:xfrm>
                    <a:prstGeom prst="rect">
                      <a:avLst/>
                    </a:prstGeom>
                    <a:noFill/>
                    <a:ln>
                      <a:noFill/>
                    </a:ln>
                  </pic:spPr>
                </pic:pic>
              </a:graphicData>
            </a:graphic>
          </wp:inline>
        </w:drawing>
      </w:r>
    </w:p>
    <w:p w14:paraId="4B7FC26C" w14:textId="77777777" w:rsidR="00035321" w:rsidRDefault="00035321">
      <w:pPr>
        <w:tabs>
          <w:tab w:val="left" w:pos="567"/>
        </w:tabs>
        <w:suppressAutoHyphens/>
        <w:ind w:left="567"/>
        <w:jc w:val="both"/>
        <w:rPr>
          <w:rFonts w:ascii="Trebuchet MS" w:hAnsi="Trebuchet MS"/>
          <w:spacing w:val="-2"/>
          <w:sz w:val="22"/>
          <w:szCs w:val="22"/>
        </w:rPr>
      </w:pPr>
    </w:p>
    <w:p w14:paraId="7F5295A7"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6834" w:h="11909" w:orient="landscape" w:code="9"/>
          <w:pgMar w:top="1134" w:right="1418" w:bottom="1134" w:left="1985" w:header="1418" w:footer="851" w:gutter="0"/>
          <w:pgNumType w:chapSep="period"/>
          <w:cols w:space="720"/>
          <w:docGrid w:linePitch="326"/>
        </w:sectPr>
      </w:pPr>
    </w:p>
    <w:p w14:paraId="1E442181"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10 Capital productivity index</w:t>
      </w:r>
    </w:p>
    <w:p w14:paraId="36C612D4" w14:textId="77777777" w:rsidR="00035321" w:rsidRDefault="00035321">
      <w:pPr>
        <w:tabs>
          <w:tab w:val="left" w:pos="567"/>
        </w:tabs>
        <w:suppressAutoHyphens/>
        <w:ind w:left="567"/>
        <w:jc w:val="both"/>
        <w:rPr>
          <w:rFonts w:ascii="Trebuchet MS" w:hAnsi="Trebuchet MS"/>
          <w:spacing w:val="-2"/>
          <w:sz w:val="22"/>
          <w:szCs w:val="22"/>
        </w:rPr>
      </w:pPr>
    </w:p>
    <w:p w14:paraId="67CD14F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An economic indicator frequently used in the oil and gas industry is the "Capital Productivity Index" (CPI). Other labels used for the same indicator are "Profit Investment Ratio" (PIR), "Value Investment Ratio" (VIR) and "Present Worth Index" (PWI). Essentially, these ratios or indices are the net monetary output of a project divided by the monetary input. The input is the investment, or the upfront capital expenditure. The output is the net cash flow or, more appropriately, the NPV of the project. Therefore, the ratios measure the output per unit of input. In other words, they measure capital productivity. This is why we use the term "capital productivity index" in these notes.</w:t>
      </w:r>
    </w:p>
    <w:p w14:paraId="41AB6D81" w14:textId="77777777" w:rsidR="00035321" w:rsidRDefault="00035321">
      <w:pPr>
        <w:tabs>
          <w:tab w:val="left" w:pos="567"/>
        </w:tabs>
        <w:suppressAutoHyphens/>
        <w:ind w:left="567"/>
        <w:jc w:val="both"/>
        <w:rPr>
          <w:rFonts w:ascii="Trebuchet MS" w:hAnsi="Trebuchet MS"/>
          <w:b/>
          <w:spacing w:val="-2"/>
          <w:sz w:val="28"/>
          <w:szCs w:val="28"/>
        </w:rPr>
      </w:pPr>
    </w:p>
    <w:p w14:paraId="6894B2CC"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Definition</w:t>
      </w:r>
    </w:p>
    <w:p w14:paraId="2B9C1A25" w14:textId="77777777" w:rsidR="00035321" w:rsidRDefault="00035321">
      <w:pPr>
        <w:tabs>
          <w:tab w:val="left" w:pos="567"/>
        </w:tabs>
        <w:suppressAutoHyphens/>
        <w:ind w:left="567"/>
        <w:jc w:val="both"/>
        <w:rPr>
          <w:rFonts w:ascii="Trebuchet MS" w:hAnsi="Trebuchet MS"/>
          <w:spacing w:val="-2"/>
          <w:sz w:val="22"/>
          <w:szCs w:val="22"/>
        </w:rPr>
      </w:pPr>
    </w:p>
    <w:p w14:paraId="1EA3D5B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definition of the CPI of a project used in the notes is -.</w:t>
      </w:r>
    </w:p>
    <w:p w14:paraId="0E4A598C"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8"/>
        <w:gridCol w:w="3827"/>
        <w:gridCol w:w="283"/>
      </w:tblGrid>
      <w:tr w:rsidR="00035321" w14:paraId="37AFA5C7" w14:textId="77777777">
        <w:tc>
          <w:tcPr>
            <w:tcW w:w="3828" w:type="dxa"/>
            <w:tcBorders>
              <w:bottom w:val="nil"/>
              <w:right w:val="nil"/>
            </w:tcBorders>
          </w:tcPr>
          <w:p w14:paraId="555A0CB3" w14:textId="77777777" w:rsidR="00035321" w:rsidRDefault="00035321">
            <w:pPr>
              <w:tabs>
                <w:tab w:val="left" w:pos="567"/>
              </w:tabs>
              <w:suppressAutoHyphens/>
              <w:jc w:val="both"/>
              <w:rPr>
                <w:rFonts w:ascii="Trebuchet MS" w:hAnsi="Trebuchet MS"/>
                <w:spacing w:val="-2"/>
                <w:sz w:val="22"/>
                <w:szCs w:val="22"/>
              </w:rPr>
            </w:pPr>
          </w:p>
        </w:tc>
        <w:tc>
          <w:tcPr>
            <w:tcW w:w="3827" w:type="dxa"/>
            <w:tcBorders>
              <w:left w:val="nil"/>
              <w:bottom w:val="nil"/>
              <w:right w:val="nil"/>
            </w:tcBorders>
          </w:tcPr>
          <w:p w14:paraId="7AA61BBF"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left w:val="nil"/>
              <w:bottom w:val="nil"/>
            </w:tcBorders>
          </w:tcPr>
          <w:p w14:paraId="51835DBB" w14:textId="77777777" w:rsidR="00035321" w:rsidRDefault="00035321">
            <w:pPr>
              <w:tabs>
                <w:tab w:val="left" w:pos="567"/>
              </w:tabs>
              <w:suppressAutoHyphens/>
              <w:jc w:val="both"/>
              <w:rPr>
                <w:rFonts w:ascii="Trebuchet MS" w:hAnsi="Trebuchet MS"/>
                <w:spacing w:val="-2"/>
                <w:sz w:val="22"/>
                <w:szCs w:val="22"/>
              </w:rPr>
            </w:pPr>
          </w:p>
        </w:tc>
      </w:tr>
      <w:tr w:rsidR="00035321" w14:paraId="46431B96" w14:textId="77777777">
        <w:tc>
          <w:tcPr>
            <w:tcW w:w="3828" w:type="dxa"/>
            <w:tcBorders>
              <w:top w:val="nil"/>
              <w:bottom w:val="nil"/>
              <w:right w:val="nil"/>
            </w:tcBorders>
          </w:tcPr>
          <w:p w14:paraId="68778AC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Capital productivity index (CPI) =</w:t>
            </w:r>
          </w:p>
        </w:tc>
        <w:tc>
          <w:tcPr>
            <w:tcW w:w="3827" w:type="dxa"/>
            <w:tcBorders>
              <w:top w:val="nil"/>
              <w:left w:val="nil"/>
              <w:bottom w:val="single" w:sz="4" w:space="0" w:color="auto"/>
              <w:right w:val="nil"/>
            </w:tcBorders>
          </w:tcPr>
          <w:p w14:paraId="4D13B2B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Project NPV</w:t>
            </w:r>
          </w:p>
        </w:tc>
        <w:tc>
          <w:tcPr>
            <w:tcW w:w="283" w:type="dxa"/>
            <w:tcBorders>
              <w:top w:val="nil"/>
              <w:left w:val="nil"/>
              <w:bottom w:val="nil"/>
            </w:tcBorders>
          </w:tcPr>
          <w:p w14:paraId="07BBAF5C" w14:textId="77777777" w:rsidR="00035321" w:rsidRDefault="00035321">
            <w:pPr>
              <w:tabs>
                <w:tab w:val="left" w:pos="567"/>
              </w:tabs>
              <w:suppressAutoHyphens/>
              <w:jc w:val="both"/>
              <w:rPr>
                <w:rFonts w:ascii="Trebuchet MS" w:hAnsi="Trebuchet MS"/>
                <w:spacing w:val="-2"/>
                <w:sz w:val="22"/>
                <w:szCs w:val="22"/>
              </w:rPr>
            </w:pPr>
          </w:p>
        </w:tc>
      </w:tr>
      <w:tr w:rsidR="00035321" w14:paraId="023D110A" w14:textId="77777777">
        <w:tc>
          <w:tcPr>
            <w:tcW w:w="3828" w:type="dxa"/>
            <w:tcBorders>
              <w:top w:val="nil"/>
              <w:bottom w:val="nil"/>
              <w:right w:val="nil"/>
            </w:tcBorders>
          </w:tcPr>
          <w:p w14:paraId="1786280E" w14:textId="77777777" w:rsidR="00035321" w:rsidRDefault="00035321">
            <w:pPr>
              <w:tabs>
                <w:tab w:val="left" w:pos="567"/>
              </w:tabs>
              <w:suppressAutoHyphens/>
              <w:jc w:val="both"/>
              <w:rPr>
                <w:rFonts w:ascii="Trebuchet MS" w:hAnsi="Trebuchet MS"/>
                <w:spacing w:val="-2"/>
                <w:sz w:val="22"/>
                <w:szCs w:val="22"/>
              </w:rPr>
            </w:pPr>
          </w:p>
        </w:tc>
        <w:tc>
          <w:tcPr>
            <w:tcW w:w="3827" w:type="dxa"/>
            <w:tcBorders>
              <w:left w:val="nil"/>
              <w:bottom w:val="nil"/>
              <w:right w:val="nil"/>
            </w:tcBorders>
          </w:tcPr>
          <w:p w14:paraId="10BB5D6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Present value of capital investment</w:t>
            </w:r>
          </w:p>
        </w:tc>
        <w:tc>
          <w:tcPr>
            <w:tcW w:w="283" w:type="dxa"/>
            <w:tcBorders>
              <w:top w:val="nil"/>
              <w:left w:val="nil"/>
              <w:bottom w:val="nil"/>
            </w:tcBorders>
          </w:tcPr>
          <w:p w14:paraId="7EFB1AB8" w14:textId="77777777" w:rsidR="00035321" w:rsidRDefault="00035321">
            <w:pPr>
              <w:tabs>
                <w:tab w:val="left" w:pos="567"/>
              </w:tabs>
              <w:suppressAutoHyphens/>
              <w:jc w:val="both"/>
              <w:rPr>
                <w:rFonts w:ascii="Trebuchet MS" w:hAnsi="Trebuchet MS"/>
                <w:spacing w:val="-2"/>
                <w:sz w:val="22"/>
                <w:szCs w:val="22"/>
              </w:rPr>
            </w:pPr>
          </w:p>
        </w:tc>
      </w:tr>
      <w:tr w:rsidR="00035321" w14:paraId="73F584E7" w14:textId="77777777">
        <w:tc>
          <w:tcPr>
            <w:tcW w:w="3828" w:type="dxa"/>
            <w:tcBorders>
              <w:top w:val="nil"/>
              <w:right w:val="nil"/>
            </w:tcBorders>
          </w:tcPr>
          <w:p w14:paraId="7BC35A69" w14:textId="77777777" w:rsidR="00035321" w:rsidRDefault="00035321">
            <w:pPr>
              <w:tabs>
                <w:tab w:val="left" w:pos="567"/>
              </w:tabs>
              <w:suppressAutoHyphens/>
              <w:jc w:val="both"/>
              <w:rPr>
                <w:rFonts w:ascii="Trebuchet MS" w:hAnsi="Trebuchet MS"/>
                <w:spacing w:val="-2"/>
                <w:sz w:val="22"/>
                <w:szCs w:val="22"/>
              </w:rPr>
            </w:pPr>
          </w:p>
        </w:tc>
        <w:tc>
          <w:tcPr>
            <w:tcW w:w="3827" w:type="dxa"/>
            <w:tcBorders>
              <w:top w:val="nil"/>
              <w:left w:val="nil"/>
              <w:right w:val="nil"/>
            </w:tcBorders>
          </w:tcPr>
          <w:p w14:paraId="10706DAE"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tcBorders>
          </w:tcPr>
          <w:p w14:paraId="442C563F" w14:textId="77777777" w:rsidR="00035321" w:rsidRDefault="00035321">
            <w:pPr>
              <w:tabs>
                <w:tab w:val="left" w:pos="567"/>
              </w:tabs>
              <w:suppressAutoHyphens/>
              <w:jc w:val="both"/>
              <w:rPr>
                <w:rFonts w:ascii="Trebuchet MS" w:hAnsi="Trebuchet MS"/>
                <w:spacing w:val="-2"/>
                <w:sz w:val="22"/>
                <w:szCs w:val="22"/>
              </w:rPr>
            </w:pPr>
          </w:p>
        </w:tc>
      </w:tr>
    </w:tbl>
    <w:p w14:paraId="2CF87FD7" w14:textId="77777777" w:rsidR="00035321" w:rsidRDefault="00035321">
      <w:pPr>
        <w:tabs>
          <w:tab w:val="left" w:pos="567"/>
        </w:tabs>
        <w:suppressAutoHyphens/>
        <w:ind w:left="567"/>
        <w:jc w:val="both"/>
        <w:rPr>
          <w:rFonts w:ascii="Trebuchet MS" w:hAnsi="Trebuchet MS"/>
          <w:spacing w:val="-2"/>
          <w:sz w:val="22"/>
          <w:szCs w:val="22"/>
        </w:rPr>
      </w:pPr>
    </w:p>
    <w:p w14:paraId="544D2090" w14:textId="77777777" w:rsidR="00035321" w:rsidRDefault="00035321">
      <w:pPr>
        <w:tabs>
          <w:tab w:val="left" w:pos="567"/>
        </w:tabs>
        <w:suppressAutoHyphens/>
        <w:ind w:left="567"/>
        <w:jc w:val="both"/>
        <w:rPr>
          <w:rFonts w:ascii="Trebuchet MS" w:hAnsi="Trebuchet MS"/>
          <w:spacing w:val="-2"/>
          <w:sz w:val="22"/>
          <w:szCs w:val="22"/>
        </w:rPr>
      </w:pPr>
    </w:p>
    <w:p w14:paraId="2DE71CC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established in the section on NPV that, by definition, acceptable investments are those with NPVs greater than zero. It follows mathematically that acceptable investments are also those with CPIs greater than zero. Any project with a positive NPV will also have a positive CPI.</w:t>
      </w:r>
    </w:p>
    <w:p w14:paraId="164746A0" w14:textId="77777777" w:rsidR="00035321" w:rsidRDefault="00035321">
      <w:pPr>
        <w:tabs>
          <w:tab w:val="left" w:pos="567"/>
        </w:tabs>
        <w:suppressAutoHyphens/>
        <w:ind w:left="567"/>
        <w:jc w:val="both"/>
        <w:rPr>
          <w:rFonts w:ascii="Trebuchet MS" w:hAnsi="Trebuchet MS"/>
          <w:spacing w:val="-2"/>
          <w:sz w:val="22"/>
          <w:szCs w:val="22"/>
        </w:rPr>
      </w:pPr>
    </w:p>
    <w:p w14:paraId="476D1D2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Oil and gas companies often use the CPI as an initial screening device to select those projects that warrant further examination. Such companies often require the CPI to be significantly more than zero. For instance, companies might require projects to have CPIs of more than 0.2 or 0.3. In doing this, implicitly the companies are incorporating an element of risk in their selection. The idea is that, by selecting projects with CPIs more than 0.2 or 0.3 (for instance), they are filtering out more risky projects.</w:t>
      </w:r>
    </w:p>
    <w:p w14:paraId="400511E7" w14:textId="77777777" w:rsidR="00035321" w:rsidRDefault="00035321">
      <w:pPr>
        <w:tabs>
          <w:tab w:val="left" w:pos="567"/>
        </w:tabs>
        <w:suppressAutoHyphens/>
        <w:ind w:left="567"/>
        <w:jc w:val="both"/>
        <w:rPr>
          <w:rFonts w:ascii="Trebuchet MS" w:hAnsi="Trebuchet MS"/>
          <w:spacing w:val="-2"/>
          <w:sz w:val="22"/>
          <w:szCs w:val="22"/>
        </w:rPr>
      </w:pPr>
    </w:p>
    <w:p w14:paraId="1D8C9A7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Such practices are arbitrary and rather crude methods of dealing with risk. Some projects with low CPIs might have very low levels of risk and be very attractive. For instance, gas discoveries having low CPIs, but with high NPVs, established gas markets and firm gas contracts (that is low risk high value projects) would be highly attractive. However, they might be filtered out and discarded using CPI cut offs greater than zero.</w:t>
      </w:r>
    </w:p>
    <w:p w14:paraId="360FA9DE" w14:textId="77777777" w:rsidR="00035321" w:rsidRDefault="00035321">
      <w:pPr>
        <w:tabs>
          <w:tab w:val="left" w:pos="567"/>
        </w:tabs>
        <w:suppressAutoHyphens/>
        <w:ind w:left="567"/>
        <w:jc w:val="both"/>
        <w:rPr>
          <w:rFonts w:ascii="Trebuchet MS" w:hAnsi="Trebuchet MS"/>
          <w:b/>
          <w:spacing w:val="-2"/>
          <w:sz w:val="28"/>
          <w:szCs w:val="28"/>
        </w:rPr>
      </w:pPr>
    </w:p>
    <w:p w14:paraId="11F4782D"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CPI example</w:t>
      </w:r>
    </w:p>
    <w:p w14:paraId="6AB3179C" w14:textId="77777777" w:rsidR="00035321" w:rsidRDefault="00035321">
      <w:pPr>
        <w:tabs>
          <w:tab w:val="left" w:pos="567"/>
        </w:tabs>
        <w:suppressAutoHyphens/>
        <w:ind w:left="567"/>
        <w:jc w:val="both"/>
        <w:rPr>
          <w:rFonts w:ascii="Trebuchet MS" w:hAnsi="Trebuchet MS"/>
          <w:spacing w:val="-2"/>
          <w:sz w:val="22"/>
          <w:szCs w:val="22"/>
        </w:rPr>
      </w:pPr>
    </w:p>
    <w:p w14:paraId="739D9D8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derivation of the CPI of a simple example investment is illustrated in Table 1. In this example, the capital expenditure occurs at the end of year 1. We must discount this to derive its present value. Then it is in today</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terms and can be properly compared with the NPV.</w:t>
      </w:r>
    </w:p>
    <w:p w14:paraId="00B1266E" w14:textId="77777777" w:rsidR="00035321" w:rsidRDefault="00035321">
      <w:pPr>
        <w:tabs>
          <w:tab w:val="left" w:pos="567"/>
        </w:tabs>
        <w:suppressAutoHyphens/>
        <w:ind w:left="567"/>
        <w:jc w:val="both"/>
        <w:rPr>
          <w:rFonts w:ascii="Trebuchet MS" w:hAnsi="Trebuchet MS"/>
          <w:spacing w:val="-2"/>
          <w:sz w:val="22"/>
          <w:szCs w:val="22"/>
        </w:rPr>
      </w:pPr>
    </w:p>
    <w:p w14:paraId="271BEA1B" w14:textId="77777777" w:rsidR="00035321" w:rsidRDefault="00035321">
      <w:pPr>
        <w:tabs>
          <w:tab w:val="left" w:pos="567"/>
        </w:tabs>
        <w:suppressAutoHyphens/>
        <w:ind w:left="567"/>
        <w:jc w:val="both"/>
        <w:rPr>
          <w:rFonts w:ascii="Trebuchet MS" w:hAnsi="Trebuchet MS"/>
          <w:spacing w:val="-2"/>
          <w:sz w:val="22"/>
          <w:szCs w:val="22"/>
        </w:rPr>
      </w:pPr>
    </w:p>
    <w:p w14:paraId="74F0E4B9" w14:textId="77777777" w:rsidR="00035321" w:rsidRDefault="00035321">
      <w:pPr>
        <w:tabs>
          <w:tab w:val="left" w:pos="567"/>
        </w:tabs>
        <w:suppressAutoHyphens/>
        <w:ind w:left="567"/>
        <w:jc w:val="both"/>
        <w:rPr>
          <w:rFonts w:ascii="Trebuchet MS" w:hAnsi="Trebuchet MS"/>
          <w:spacing w:val="-2"/>
          <w:sz w:val="22"/>
          <w:szCs w:val="22"/>
        </w:rPr>
      </w:pPr>
    </w:p>
    <w:p w14:paraId="58838D85" w14:textId="77777777" w:rsidR="00035321" w:rsidRDefault="00035321">
      <w:pPr>
        <w:tabs>
          <w:tab w:val="left" w:pos="567"/>
        </w:tabs>
        <w:suppressAutoHyphens/>
        <w:ind w:left="567"/>
        <w:jc w:val="both"/>
        <w:rPr>
          <w:rFonts w:ascii="Trebuchet MS" w:hAnsi="Trebuchet MS"/>
          <w:spacing w:val="-2"/>
          <w:sz w:val="22"/>
          <w:szCs w:val="22"/>
        </w:rPr>
      </w:pPr>
    </w:p>
    <w:p w14:paraId="49D916BC"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279"/>
        <w:gridCol w:w="3832"/>
        <w:gridCol w:w="749"/>
        <w:gridCol w:w="1311"/>
        <w:gridCol w:w="1311"/>
        <w:gridCol w:w="1312"/>
        <w:gridCol w:w="283"/>
      </w:tblGrid>
      <w:tr w:rsidR="00035321" w14:paraId="3B201DCB" w14:textId="77777777">
        <w:tc>
          <w:tcPr>
            <w:tcW w:w="9077" w:type="dxa"/>
            <w:gridSpan w:val="7"/>
            <w:tcBorders>
              <w:top w:val="single" w:sz="4" w:space="0" w:color="auto"/>
              <w:bottom w:val="nil"/>
            </w:tcBorders>
          </w:tcPr>
          <w:p w14:paraId="284A07F6" w14:textId="77777777" w:rsidR="00035321" w:rsidRDefault="00413271">
            <w:pPr>
              <w:tabs>
                <w:tab w:val="left" w:pos="567"/>
              </w:tabs>
              <w:suppressAutoHyphens/>
              <w:rPr>
                <w:rFonts w:ascii="Trebuchet MS" w:hAnsi="Trebuchet MS"/>
                <w:b/>
                <w:spacing w:val="-2"/>
                <w:sz w:val="22"/>
                <w:szCs w:val="22"/>
              </w:rPr>
            </w:pPr>
            <w:r>
              <w:rPr>
                <w:rFonts w:ascii="Trebuchet MS" w:hAnsi="Trebuchet MS"/>
                <w:b/>
                <w:spacing w:val="-2"/>
                <w:sz w:val="22"/>
                <w:szCs w:val="22"/>
              </w:rPr>
              <w:lastRenderedPageBreak/>
              <w:t>Table 1 - Example CPI calculation</w:t>
            </w:r>
          </w:p>
        </w:tc>
      </w:tr>
      <w:tr w:rsidR="00035321" w14:paraId="078E2E38" w14:textId="77777777">
        <w:tc>
          <w:tcPr>
            <w:tcW w:w="279" w:type="dxa"/>
            <w:tcBorders>
              <w:top w:val="nil"/>
              <w:bottom w:val="nil"/>
              <w:right w:val="nil"/>
            </w:tcBorders>
          </w:tcPr>
          <w:p w14:paraId="5A23BBC7"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nil"/>
            </w:tcBorders>
          </w:tcPr>
          <w:p w14:paraId="27E7A2A0" w14:textId="77777777" w:rsidR="00035321" w:rsidRDefault="00035321">
            <w:pPr>
              <w:tabs>
                <w:tab w:val="left" w:pos="567"/>
              </w:tabs>
              <w:suppressAutoHyphens/>
              <w:rPr>
                <w:rFonts w:ascii="Trebuchet MS" w:hAnsi="Trebuchet MS"/>
                <w:spacing w:val="-2"/>
                <w:sz w:val="22"/>
                <w:szCs w:val="22"/>
              </w:rPr>
            </w:pPr>
          </w:p>
        </w:tc>
        <w:tc>
          <w:tcPr>
            <w:tcW w:w="749" w:type="dxa"/>
            <w:tcBorders>
              <w:top w:val="nil"/>
              <w:left w:val="nil"/>
              <w:bottom w:val="nil"/>
              <w:right w:val="nil"/>
            </w:tcBorders>
          </w:tcPr>
          <w:p w14:paraId="7C56AC16"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2414D1A3"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4DBB279E"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1FEBA43A" w14:textId="77777777" w:rsidR="00035321" w:rsidRDefault="00035321">
            <w:pPr>
              <w:tabs>
                <w:tab w:val="left" w:pos="567"/>
              </w:tabs>
              <w:suppressAutoHyphens/>
              <w:jc w:val="right"/>
              <w:rPr>
                <w:rFonts w:ascii="Trebuchet MS" w:hAnsi="Trebuchet MS"/>
                <w:spacing w:val="-2"/>
                <w:sz w:val="22"/>
                <w:szCs w:val="22"/>
              </w:rPr>
            </w:pPr>
          </w:p>
        </w:tc>
        <w:tc>
          <w:tcPr>
            <w:tcW w:w="283" w:type="dxa"/>
            <w:tcBorders>
              <w:top w:val="nil"/>
              <w:left w:val="nil"/>
              <w:bottom w:val="nil"/>
            </w:tcBorders>
          </w:tcPr>
          <w:p w14:paraId="2E081804" w14:textId="77777777" w:rsidR="00035321" w:rsidRDefault="00035321">
            <w:pPr>
              <w:tabs>
                <w:tab w:val="left" w:pos="567"/>
              </w:tabs>
              <w:suppressAutoHyphens/>
              <w:jc w:val="right"/>
              <w:rPr>
                <w:rFonts w:ascii="Trebuchet MS" w:hAnsi="Trebuchet MS"/>
                <w:spacing w:val="-2"/>
                <w:sz w:val="22"/>
                <w:szCs w:val="22"/>
              </w:rPr>
            </w:pPr>
          </w:p>
        </w:tc>
      </w:tr>
      <w:tr w:rsidR="00035321" w14:paraId="7B3548C7" w14:textId="77777777">
        <w:tc>
          <w:tcPr>
            <w:tcW w:w="279" w:type="dxa"/>
            <w:tcBorders>
              <w:top w:val="nil"/>
              <w:bottom w:val="nil"/>
              <w:right w:val="nil"/>
            </w:tcBorders>
          </w:tcPr>
          <w:p w14:paraId="748FC8DF"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single" w:sz="4" w:space="0" w:color="auto"/>
              <w:right w:val="single" w:sz="4" w:space="0" w:color="auto"/>
            </w:tcBorders>
          </w:tcPr>
          <w:p w14:paraId="4B1A0B7F" w14:textId="77777777" w:rsidR="00035321" w:rsidRDefault="00035321">
            <w:pPr>
              <w:tabs>
                <w:tab w:val="left" w:pos="567"/>
              </w:tabs>
              <w:suppressAutoHyphens/>
              <w:rPr>
                <w:rFonts w:ascii="Trebuchet MS" w:hAnsi="Trebuchet MS"/>
                <w:spacing w:val="-2"/>
                <w:sz w:val="22"/>
                <w:szCs w:val="22"/>
              </w:rPr>
            </w:pPr>
          </w:p>
        </w:tc>
        <w:tc>
          <w:tcPr>
            <w:tcW w:w="749" w:type="dxa"/>
            <w:tcBorders>
              <w:top w:val="nil"/>
              <w:left w:val="single" w:sz="4" w:space="0" w:color="auto"/>
              <w:bottom w:val="single" w:sz="4" w:space="0" w:color="auto"/>
              <w:right w:val="single" w:sz="4" w:space="0" w:color="auto"/>
            </w:tcBorders>
          </w:tcPr>
          <w:p w14:paraId="4137E3F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Total</w:t>
            </w:r>
          </w:p>
        </w:tc>
        <w:tc>
          <w:tcPr>
            <w:tcW w:w="1311" w:type="dxa"/>
            <w:tcBorders>
              <w:top w:val="nil"/>
              <w:left w:val="single" w:sz="4" w:space="0" w:color="auto"/>
              <w:bottom w:val="single" w:sz="4" w:space="0" w:color="auto"/>
              <w:right w:val="nil"/>
            </w:tcBorders>
          </w:tcPr>
          <w:p w14:paraId="1831A35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1</w:t>
            </w:r>
          </w:p>
        </w:tc>
        <w:tc>
          <w:tcPr>
            <w:tcW w:w="1311" w:type="dxa"/>
            <w:tcBorders>
              <w:top w:val="nil"/>
              <w:left w:val="nil"/>
              <w:bottom w:val="single" w:sz="4" w:space="0" w:color="auto"/>
              <w:right w:val="nil"/>
            </w:tcBorders>
          </w:tcPr>
          <w:p w14:paraId="43534EC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yr2</w:t>
            </w:r>
          </w:p>
        </w:tc>
        <w:tc>
          <w:tcPr>
            <w:tcW w:w="1312" w:type="dxa"/>
            <w:tcBorders>
              <w:top w:val="nil"/>
              <w:left w:val="nil"/>
              <w:bottom w:val="single" w:sz="4" w:space="0" w:color="auto"/>
              <w:right w:val="nil"/>
            </w:tcBorders>
          </w:tcPr>
          <w:p w14:paraId="6E02789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3</w:t>
            </w:r>
          </w:p>
        </w:tc>
        <w:tc>
          <w:tcPr>
            <w:tcW w:w="283" w:type="dxa"/>
            <w:tcBorders>
              <w:top w:val="nil"/>
              <w:left w:val="nil"/>
            </w:tcBorders>
          </w:tcPr>
          <w:p w14:paraId="6FD9378E" w14:textId="77777777" w:rsidR="00035321" w:rsidRDefault="00035321">
            <w:pPr>
              <w:tabs>
                <w:tab w:val="left" w:pos="567"/>
              </w:tabs>
              <w:suppressAutoHyphens/>
              <w:jc w:val="right"/>
              <w:rPr>
                <w:rFonts w:ascii="Trebuchet MS" w:hAnsi="Trebuchet MS"/>
                <w:spacing w:val="-2"/>
                <w:sz w:val="22"/>
                <w:szCs w:val="22"/>
              </w:rPr>
            </w:pPr>
          </w:p>
        </w:tc>
      </w:tr>
      <w:tr w:rsidR="00035321" w14:paraId="6C4A725D" w14:textId="77777777">
        <w:tc>
          <w:tcPr>
            <w:tcW w:w="279" w:type="dxa"/>
            <w:tcBorders>
              <w:top w:val="nil"/>
              <w:bottom w:val="nil"/>
              <w:right w:val="nil"/>
            </w:tcBorders>
          </w:tcPr>
          <w:p w14:paraId="463606C9"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single" w:sz="4" w:space="0" w:color="auto"/>
              <w:left w:val="nil"/>
              <w:bottom w:val="nil"/>
              <w:right w:val="single" w:sz="4" w:space="0" w:color="auto"/>
            </w:tcBorders>
          </w:tcPr>
          <w:p w14:paraId="21AF16AD" w14:textId="77777777" w:rsidR="00035321" w:rsidRDefault="00035321">
            <w:pPr>
              <w:tabs>
                <w:tab w:val="left" w:pos="567"/>
              </w:tabs>
              <w:suppressAutoHyphens/>
              <w:rPr>
                <w:rFonts w:ascii="Trebuchet MS" w:hAnsi="Trebuchet MS"/>
                <w:b/>
                <w:spacing w:val="-2"/>
                <w:sz w:val="22"/>
                <w:szCs w:val="22"/>
              </w:rPr>
            </w:pPr>
          </w:p>
        </w:tc>
        <w:tc>
          <w:tcPr>
            <w:tcW w:w="749" w:type="dxa"/>
            <w:tcBorders>
              <w:top w:val="single" w:sz="4" w:space="0" w:color="auto"/>
              <w:left w:val="single" w:sz="4" w:space="0" w:color="auto"/>
              <w:bottom w:val="nil"/>
              <w:right w:val="single" w:sz="4" w:space="0" w:color="auto"/>
            </w:tcBorders>
          </w:tcPr>
          <w:p w14:paraId="5505B387"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single" w:sz="4" w:space="0" w:color="auto"/>
              <w:left w:val="single" w:sz="4" w:space="0" w:color="auto"/>
              <w:bottom w:val="nil"/>
              <w:right w:val="nil"/>
            </w:tcBorders>
          </w:tcPr>
          <w:p w14:paraId="56C52339"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single" w:sz="4" w:space="0" w:color="auto"/>
              <w:left w:val="nil"/>
              <w:bottom w:val="nil"/>
              <w:right w:val="nil"/>
            </w:tcBorders>
          </w:tcPr>
          <w:p w14:paraId="63E53219"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single" w:sz="4" w:space="0" w:color="auto"/>
              <w:left w:val="nil"/>
              <w:bottom w:val="nil"/>
              <w:right w:val="nil"/>
            </w:tcBorders>
          </w:tcPr>
          <w:p w14:paraId="6ABFD49A"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5C4C0AE2" w14:textId="77777777" w:rsidR="00035321" w:rsidRDefault="00035321">
            <w:pPr>
              <w:tabs>
                <w:tab w:val="left" w:pos="567"/>
              </w:tabs>
              <w:suppressAutoHyphens/>
              <w:jc w:val="right"/>
              <w:rPr>
                <w:rFonts w:ascii="Trebuchet MS" w:hAnsi="Trebuchet MS"/>
                <w:spacing w:val="-2"/>
                <w:sz w:val="22"/>
                <w:szCs w:val="22"/>
              </w:rPr>
            </w:pPr>
          </w:p>
        </w:tc>
      </w:tr>
      <w:tr w:rsidR="00035321" w14:paraId="0DCD695D" w14:textId="77777777">
        <w:tc>
          <w:tcPr>
            <w:tcW w:w="279" w:type="dxa"/>
            <w:tcBorders>
              <w:top w:val="nil"/>
              <w:bottom w:val="nil"/>
              <w:right w:val="nil"/>
            </w:tcBorders>
          </w:tcPr>
          <w:p w14:paraId="7F125A0F"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single" w:sz="4" w:space="0" w:color="auto"/>
            </w:tcBorders>
          </w:tcPr>
          <w:p w14:paraId="7E15F073"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Nominal net cash flow $MM</w:t>
            </w:r>
          </w:p>
        </w:tc>
        <w:tc>
          <w:tcPr>
            <w:tcW w:w="749" w:type="dxa"/>
            <w:tcBorders>
              <w:top w:val="nil"/>
              <w:left w:val="single" w:sz="4" w:space="0" w:color="auto"/>
              <w:bottom w:val="nil"/>
              <w:right w:val="single" w:sz="4" w:space="0" w:color="auto"/>
            </w:tcBorders>
          </w:tcPr>
          <w:p w14:paraId="2AB6677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40.6</w:t>
            </w:r>
          </w:p>
        </w:tc>
        <w:tc>
          <w:tcPr>
            <w:tcW w:w="1311" w:type="dxa"/>
            <w:tcBorders>
              <w:top w:val="nil"/>
              <w:left w:val="single" w:sz="4" w:space="0" w:color="auto"/>
              <w:bottom w:val="nil"/>
              <w:right w:val="nil"/>
            </w:tcBorders>
          </w:tcPr>
          <w:p w14:paraId="32ACD5B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1311" w:type="dxa"/>
            <w:tcBorders>
              <w:top w:val="nil"/>
              <w:left w:val="nil"/>
              <w:bottom w:val="nil"/>
              <w:right w:val="nil"/>
            </w:tcBorders>
          </w:tcPr>
          <w:p w14:paraId="2B8EB26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62.5</w:t>
            </w:r>
          </w:p>
        </w:tc>
        <w:tc>
          <w:tcPr>
            <w:tcW w:w="1312" w:type="dxa"/>
            <w:tcBorders>
              <w:top w:val="nil"/>
              <w:left w:val="nil"/>
              <w:bottom w:val="nil"/>
              <w:right w:val="nil"/>
            </w:tcBorders>
          </w:tcPr>
          <w:p w14:paraId="1C5E0D3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78.1</w:t>
            </w:r>
          </w:p>
        </w:tc>
        <w:tc>
          <w:tcPr>
            <w:tcW w:w="283" w:type="dxa"/>
            <w:tcBorders>
              <w:left w:val="nil"/>
            </w:tcBorders>
          </w:tcPr>
          <w:p w14:paraId="5F2E49AD" w14:textId="77777777" w:rsidR="00035321" w:rsidRDefault="00035321">
            <w:pPr>
              <w:tabs>
                <w:tab w:val="left" w:pos="567"/>
              </w:tabs>
              <w:suppressAutoHyphens/>
              <w:jc w:val="right"/>
              <w:rPr>
                <w:rFonts w:ascii="Trebuchet MS" w:hAnsi="Trebuchet MS"/>
                <w:spacing w:val="-2"/>
                <w:sz w:val="22"/>
                <w:szCs w:val="22"/>
              </w:rPr>
            </w:pPr>
          </w:p>
        </w:tc>
      </w:tr>
      <w:tr w:rsidR="00035321" w14:paraId="23E7560E" w14:textId="77777777">
        <w:tc>
          <w:tcPr>
            <w:tcW w:w="279" w:type="dxa"/>
            <w:tcBorders>
              <w:top w:val="nil"/>
              <w:bottom w:val="nil"/>
              <w:right w:val="nil"/>
            </w:tcBorders>
          </w:tcPr>
          <w:p w14:paraId="1C4FBD66"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single" w:sz="4" w:space="0" w:color="auto"/>
            </w:tcBorders>
          </w:tcPr>
          <w:p w14:paraId="3A21B6C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NPV at 10% $MM</w:t>
            </w:r>
          </w:p>
        </w:tc>
        <w:tc>
          <w:tcPr>
            <w:tcW w:w="749" w:type="dxa"/>
            <w:tcBorders>
              <w:top w:val="nil"/>
              <w:left w:val="single" w:sz="4" w:space="0" w:color="auto"/>
              <w:bottom w:val="nil"/>
              <w:right w:val="single" w:sz="4" w:space="0" w:color="auto"/>
            </w:tcBorders>
          </w:tcPr>
          <w:p w14:paraId="3A6D465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19.4</w:t>
            </w:r>
          </w:p>
        </w:tc>
        <w:tc>
          <w:tcPr>
            <w:tcW w:w="1311" w:type="dxa"/>
            <w:tcBorders>
              <w:top w:val="nil"/>
              <w:left w:val="single" w:sz="4" w:space="0" w:color="auto"/>
              <w:bottom w:val="nil"/>
              <w:right w:val="nil"/>
            </w:tcBorders>
          </w:tcPr>
          <w:p w14:paraId="0D300F83"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07CFC5E5"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48E7A999"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7A623064" w14:textId="77777777" w:rsidR="00035321" w:rsidRDefault="00035321">
            <w:pPr>
              <w:tabs>
                <w:tab w:val="left" w:pos="567"/>
              </w:tabs>
              <w:suppressAutoHyphens/>
              <w:jc w:val="right"/>
              <w:rPr>
                <w:rFonts w:ascii="Trebuchet MS" w:hAnsi="Trebuchet MS"/>
                <w:spacing w:val="-2"/>
                <w:sz w:val="22"/>
                <w:szCs w:val="22"/>
              </w:rPr>
            </w:pPr>
          </w:p>
        </w:tc>
      </w:tr>
      <w:tr w:rsidR="00035321" w14:paraId="486FAD58" w14:textId="77777777">
        <w:tc>
          <w:tcPr>
            <w:tcW w:w="279" w:type="dxa"/>
            <w:tcBorders>
              <w:top w:val="nil"/>
              <w:bottom w:val="nil"/>
              <w:right w:val="nil"/>
            </w:tcBorders>
          </w:tcPr>
          <w:p w14:paraId="7CDD15F3"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single" w:sz="4" w:space="0" w:color="auto"/>
            </w:tcBorders>
          </w:tcPr>
          <w:p w14:paraId="489FF454" w14:textId="77777777" w:rsidR="00035321" w:rsidRDefault="00035321">
            <w:pPr>
              <w:tabs>
                <w:tab w:val="left" w:pos="567"/>
              </w:tabs>
              <w:suppressAutoHyphens/>
              <w:rPr>
                <w:rFonts w:ascii="Trebuchet MS" w:hAnsi="Trebuchet MS"/>
                <w:spacing w:val="-2"/>
                <w:sz w:val="22"/>
                <w:szCs w:val="22"/>
              </w:rPr>
            </w:pPr>
          </w:p>
        </w:tc>
        <w:tc>
          <w:tcPr>
            <w:tcW w:w="749" w:type="dxa"/>
            <w:tcBorders>
              <w:top w:val="nil"/>
              <w:left w:val="single" w:sz="4" w:space="0" w:color="auto"/>
              <w:bottom w:val="nil"/>
              <w:right w:val="single" w:sz="4" w:space="0" w:color="auto"/>
            </w:tcBorders>
          </w:tcPr>
          <w:p w14:paraId="3B6D0778"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single" w:sz="4" w:space="0" w:color="auto"/>
              <w:bottom w:val="nil"/>
              <w:right w:val="nil"/>
            </w:tcBorders>
          </w:tcPr>
          <w:p w14:paraId="60C44EF9"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66169221"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0AF0D681"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5461D686" w14:textId="77777777" w:rsidR="00035321" w:rsidRDefault="00035321">
            <w:pPr>
              <w:tabs>
                <w:tab w:val="left" w:pos="567"/>
              </w:tabs>
              <w:suppressAutoHyphens/>
              <w:jc w:val="right"/>
              <w:rPr>
                <w:rFonts w:ascii="Trebuchet MS" w:hAnsi="Trebuchet MS"/>
                <w:spacing w:val="-2"/>
                <w:sz w:val="22"/>
                <w:szCs w:val="22"/>
              </w:rPr>
            </w:pPr>
          </w:p>
        </w:tc>
      </w:tr>
      <w:tr w:rsidR="00035321" w14:paraId="57115BD8" w14:textId="77777777">
        <w:tc>
          <w:tcPr>
            <w:tcW w:w="279" w:type="dxa"/>
            <w:tcBorders>
              <w:top w:val="nil"/>
              <w:bottom w:val="nil"/>
              <w:right w:val="nil"/>
            </w:tcBorders>
          </w:tcPr>
          <w:p w14:paraId="7F59DA90"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single" w:sz="4" w:space="0" w:color="auto"/>
            </w:tcBorders>
          </w:tcPr>
          <w:p w14:paraId="3522BF19"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Capital investment $MM</w:t>
            </w:r>
          </w:p>
        </w:tc>
        <w:tc>
          <w:tcPr>
            <w:tcW w:w="749" w:type="dxa"/>
            <w:tcBorders>
              <w:top w:val="nil"/>
              <w:left w:val="single" w:sz="4" w:space="0" w:color="auto"/>
              <w:bottom w:val="nil"/>
              <w:right w:val="single" w:sz="4" w:space="0" w:color="auto"/>
            </w:tcBorders>
          </w:tcPr>
          <w:p w14:paraId="1109F46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1311" w:type="dxa"/>
            <w:tcBorders>
              <w:top w:val="nil"/>
              <w:left w:val="single" w:sz="4" w:space="0" w:color="auto"/>
              <w:bottom w:val="nil"/>
              <w:right w:val="nil"/>
            </w:tcBorders>
          </w:tcPr>
          <w:p w14:paraId="45F2EB5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100.0</w:t>
            </w:r>
          </w:p>
        </w:tc>
        <w:tc>
          <w:tcPr>
            <w:tcW w:w="1311" w:type="dxa"/>
            <w:tcBorders>
              <w:top w:val="nil"/>
              <w:left w:val="nil"/>
              <w:bottom w:val="nil"/>
              <w:right w:val="nil"/>
            </w:tcBorders>
          </w:tcPr>
          <w:p w14:paraId="133B381C"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61E432EE"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0A82CD79" w14:textId="77777777" w:rsidR="00035321" w:rsidRDefault="00035321">
            <w:pPr>
              <w:tabs>
                <w:tab w:val="left" w:pos="567"/>
              </w:tabs>
              <w:suppressAutoHyphens/>
              <w:jc w:val="right"/>
              <w:rPr>
                <w:rFonts w:ascii="Trebuchet MS" w:hAnsi="Trebuchet MS"/>
                <w:spacing w:val="-2"/>
                <w:sz w:val="22"/>
                <w:szCs w:val="22"/>
              </w:rPr>
            </w:pPr>
          </w:p>
        </w:tc>
      </w:tr>
      <w:tr w:rsidR="00035321" w14:paraId="08A66E1F" w14:textId="77777777">
        <w:tc>
          <w:tcPr>
            <w:tcW w:w="279" w:type="dxa"/>
            <w:tcBorders>
              <w:top w:val="nil"/>
              <w:bottom w:val="nil"/>
              <w:right w:val="nil"/>
            </w:tcBorders>
          </w:tcPr>
          <w:p w14:paraId="4FFD52D9"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single" w:sz="4" w:space="0" w:color="auto"/>
            </w:tcBorders>
          </w:tcPr>
          <w:p w14:paraId="44601F7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Discounted capital investment $MM</w:t>
            </w:r>
          </w:p>
        </w:tc>
        <w:tc>
          <w:tcPr>
            <w:tcW w:w="749" w:type="dxa"/>
            <w:tcBorders>
              <w:top w:val="nil"/>
              <w:left w:val="single" w:sz="4" w:space="0" w:color="auto"/>
              <w:bottom w:val="nil"/>
              <w:right w:val="single" w:sz="4" w:space="0" w:color="auto"/>
            </w:tcBorders>
          </w:tcPr>
          <w:p w14:paraId="36A3901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90.9</w:t>
            </w:r>
          </w:p>
        </w:tc>
        <w:tc>
          <w:tcPr>
            <w:tcW w:w="1311" w:type="dxa"/>
            <w:tcBorders>
              <w:top w:val="nil"/>
              <w:left w:val="single" w:sz="4" w:space="0" w:color="auto"/>
              <w:bottom w:val="nil"/>
              <w:right w:val="nil"/>
            </w:tcBorders>
          </w:tcPr>
          <w:p w14:paraId="3BDA975F"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4BEDDE05"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7F6B3CBB"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5005C6BF" w14:textId="77777777" w:rsidR="00035321" w:rsidRDefault="00035321">
            <w:pPr>
              <w:tabs>
                <w:tab w:val="left" w:pos="567"/>
              </w:tabs>
              <w:suppressAutoHyphens/>
              <w:jc w:val="right"/>
              <w:rPr>
                <w:rFonts w:ascii="Trebuchet MS" w:hAnsi="Trebuchet MS"/>
                <w:spacing w:val="-2"/>
                <w:sz w:val="22"/>
                <w:szCs w:val="22"/>
              </w:rPr>
            </w:pPr>
          </w:p>
        </w:tc>
      </w:tr>
      <w:tr w:rsidR="00035321" w14:paraId="2703E21A" w14:textId="77777777">
        <w:tc>
          <w:tcPr>
            <w:tcW w:w="279" w:type="dxa"/>
            <w:tcBorders>
              <w:top w:val="nil"/>
              <w:bottom w:val="nil"/>
              <w:right w:val="nil"/>
            </w:tcBorders>
          </w:tcPr>
          <w:p w14:paraId="73DB61D7"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single" w:sz="4" w:space="0" w:color="auto"/>
            </w:tcBorders>
          </w:tcPr>
          <w:p w14:paraId="4245795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(assuming a 10% discount rate)</w:t>
            </w:r>
          </w:p>
        </w:tc>
        <w:tc>
          <w:tcPr>
            <w:tcW w:w="749" w:type="dxa"/>
            <w:tcBorders>
              <w:top w:val="nil"/>
              <w:left w:val="single" w:sz="4" w:space="0" w:color="auto"/>
              <w:bottom w:val="nil"/>
              <w:right w:val="single" w:sz="4" w:space="0" w:color="auto"/>
            </w:tcBorders>
          </w:tcPr>
          <w:p w14:paraId="7E4D6275"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single" w:sz="4" w:space="0" w:color="auto"/>
              <w:bottom w:val="nil"/>
              <w:right w:val="nil"/>
            </w:tcBorders>
          </w:tcPr>
          <w:p w14:paraId="79C730DD"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69AA92FB"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4FD59B66"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50B76754" w14:textId="77777777" w:rsidR="00035321" w:rsidRDefault="00035321">
            <w:pPr>
              <w:tabs>
                <w:tab w:val="left" w:pos="567"/>
              </w:tabs>
              <w:suppressAutoHyphens/>
              <w:jc w:val="right"/>
              <w:rPr>
                <w:rFonts w:ascii="Trebuchet MS" w:hAnsi="Trebuchet MS"/>
                <w:spacing w:val="-2"/>
                <w:sz w:val="22"/>
                <w:szCs w:val="22"/>
              </w:rPr>
            </w:pPr>
          </w:p>
        </w:tc>
      </w:tr>
      <w:tr w:rsidR="00035321" w14:paraId="10DB2A55" w14:textId="77777777">
        <w:tc>
          <w:tcPr>
            <w:tcW w:w="279" w:type="dxa"/>
            <w:tcBorders>
              <w:top w:val="nil"/>
              <w:bottom w:val="nil"/>
              <w:right w:val="nil"/>
            </w:tcBorders>
          </w:tcPr>
          <w:p w14:paraId="5B05B817"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nil"/>
            </w:tcBorders>
          </w:tcPr>
          <w:p w14:paraId="0574307D" w14:textId="77777777" w:rsidR="00035321" w:rsidRDefault="00035321">
            <w:pPr>
              <w:tabs>
                <w:tab w:val="left" w:pos="567"/>
              </w:tabs>
              <w:suppressAutoHyphens/>
              <w:rPr>
                <w:rFonts w:ascii="Trebuchet MS" w:hAnsi="Trebuchet MS"/>
                <w:spacing w:val="-2"/>
                <w:sz w:val="22"/>
                <w:szCs w:val="22"/>
              </w:rPr>
            </w:pPr>
          </w:p>
        </w:tc>
        <w:tc>
          <w:tcPr>
            <w:tcW w:w="749" w:type="dxa"/>
            <w:tcBorders>
              <w:top w:val="nil"/>
              <w:left w:val="nil"/>
              <w:bottom w:val="nil"/>
              <w:right w:val="nil"/>
            </w:tcBorders>
          </w:tcPr>
          <w:p w14:paraId="5574CEA0"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7D27B832"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77D261D4"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5CFFF208"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61F50C06" w14:textId="77777777" w:rsidR="00035321" w:rsidRDefault="00035321">
            <w:pPr>
              <w:tabs>
                <w:tab w:val="left" w:pos="567"/>
              </w:tabs>
              <w:suppressAutoHyphens/>
              <w:jc w:val="right"/>
              <w:rPr>
                <w:rFonts w:ascii="Trebuchet MS" w:hAnsi="Trebuchet MS"/>
                <w:spacing w:val="-2"/>
                <w:sz w:val="22"/>
                <w:szCs w:val="22"/>
              </w:rPr>
            </w:pPr>
          </w:p>
        </w:tc>
      </w:tr>
      <w:tr w:rsidR="00035321" w14:paraId="5BCE78D8" w14:textId="77777777">
        <w:tc>
          <w:tcPr>
            <w:tcW w:w="279" w:type="dxa"/>
            <w:tcBorders>
              <w:top w:val="nil"/>
              <w:bottom w:val="nil"/>
              <w:right w:val="nil"/>
            </w:tcBorders>
          </w:tcPr>
          <w:p w14:paraId="42F3C4CA"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nil"/>
            </w:tcBorders>
          </w:tcPr>
          <w:p w14:paraId="1CD13EE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xml:space="preserve">CPI = </w:t>
            </w:r>
          </w:p>
        </w:tc>
        <w:tc>
          <w:tcPr>
            <w:tcW w:w="749" w:type="dxa"/>
            <w:tcBorders>
              <w:top w:val="nil"/>
              <w:left w:val="nil"/>
              <w:bottom w:val="single" w:sz="4" w:space="0" w:color="auto"/>
              <w:right w:val="nil"/>
            </w:tcBorders>
          </w:tcPr>
          <w:p w14:paraId="2267866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19.4</w:t>
            </w:r>
          </w:p>
        </w:tc>
        <w:tc>
          <w:tcPr>
            <w:tcW w:w="1311" w:type="dxa"/>
            <w:tcBorders>
              <w:top w:val="nil"/>
              <w:left w:val="nil"/>
              <w:bottom w:val="nil"/>
              <w:right w:val="nil"/>
            </w:tcBorders>
          </w:tcPr>
          <w:p w14:paraId="789CE141"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357A7CC4"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37113250"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29C3E900" w14:textId="77777777" w:rsidR="00035321" w:rsidRDefault="00035321">
            <w:pPr>
              <w:tabs>
                <w:tab w:val="left" w:pos="567"/>
              </w:tabs>
              <w:suppressAutoHyphens/>
              <w:jc w:val="right"/>
              <w:rPr>
                <w:rFonts w:ascii="Trebuchet MS" w:hAnsi="Trebuchet MS"/>
                <w:spacing w:val="-2"/>
                <w:sz w:val="22"/>
                <w:szCs w:val="22"/>
              </w:rPr>
            </w:pPr>
          </w:p>
        </w:tc>
      </w:tr>
      <w:tr w:rsidR="00035321" w14:paraId="6AA521D0" w14:textId="77777777">
        <w:tc>
          <w:tcPr>
            <w:tcW w:w="279" w:type="dxa"/>
            <w:tcBorders>
              <w:top w:val="nil"/>
              <w:bottom w:val="nil"/>
              <w:right w:val="nil"/>
            </w:tcBorders>
          </w:tcPr>
          <w:p w14:paraId="1AFEDA20"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nil"/>
            </w:tcBorders>
          </w:tcPr>
          <w:p w14:paraId="3E02C76E" w14:textId="77777777" w:rsidR="00035321" w:rsidRDefault="00035321">
            <w:pPr>
              <w:tabs>
                <w:tab w:val="left" w:pos="567"/>
              </w:tabs>
              <w:suppressAutoHyphens/>
              <w:jc w:val="right"/>
              <w:rPr>
                <w:rFonts w:ascii="Trebuchet MS" w:hAnsi="Trebuchet MS"/>
                <w:spacing w:val="-2"/>
                <w:sz w:val="22"/>
                <w:szCs w:val="22"/>
              </w:rPr>
            </w:pPr>
          </w:p>
        </w:tc>
        <w:tc>
          <w:tcPr>
            <w:tcW w:w="749" w:type="dxa"/>
            <w:tcBorders>
              <w:top w:val="single" w:sz="4" w:space="0" w:color="auto"/>
              <w:left w:val="nil"/>
              <w:bottom w:val="nil"/>
              <w:right w:val="nil"/>
            </w:tcBorders>
          </w:tcPr>
          <w:p w14:paraId="0BA99D9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90.9</w:t>
            </w:r>
          </w:p>
        </w:tc>
        <w:tc>
          <w:tcPr>
            <w:tcW w:w="1311" w:type="dxa"/>
            <w:tcBorders>
              <w:top w:val="nil"/>
              <w:left w:val="nil"/>
              <w:bottom w:val="nil"/>
              <w:right w:val="nil"/>
            </w:tcBorders>
          </w:tcPr>
          <w:p w14:paraId="050F0FB6"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2DDA5D89"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2D430EE3"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009EE433" w14:textId="77777777" w:rsidR="00035321" w:rsidRDefault="00035321">
            <w:pPr>
              <w:tabs>
                <w:tab w:val="left" w:pos="567"/>
              </w:tabs>
              <w:suppressAutoHyphens/>
              <w:jc w:val="right"/>
              <w:rPr>
                <w:rFonts w:ascii="Trebuchet MS" w:hAnsi="Trebuchet MS"/>
                <w:spacing w:val="-2"/>
                <w:sz w:val="22"/>
                <w:szCs w:val="22"/>
              </w:rPr>
            </w:pPr>
          </w:p>
        </w:tc>
      </w:tr>
      <w:tr w:rsidR="00035321" w14:paraId="66720C2E" w14:textId="77777777">
        <w:tc>
          <w:tcPr>
            <w:tcW w:w="279" w:type="dxa"/>
            <w:tcBorders>
              <w:top w:val="nil"/>
              <w:bottom w:val="nil"/>
              <w:right w:val="nil"/>
            </w:tcBorders>
          </w:tcPr>
          <w:p w14:paraId="5C0F05A0"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nil"/>
            </w:tcBorders>
          </w:tcPr>
          <w:p w14:paraId="4757A0FE" w14:textId="77777777" w:rsidR="00035321" w:rsidRDefault="00035321">
            <w:pPr>
              <w:tabs>
                <w:tab w:val="left" w:pos="567"/>
              </w:tabs>
              <w:suppressAutoHyphens/>
              <w:jc w:val="right"/>
              <w:rPr>
                <w:rFonts w:ascii="Trebuchet MS" w:hAnsi="Trebuchet MS"/>
                <w:spacing w:val="-2"/>
                <w:sz w:val="22"/>
                <w:szCs w:val="22"/>
              </w:rPr>
            </w:pPr>
          </w:p>
        </w:tc>
        <w:tc>
          <w:tcPr>
            <w:tcW w:w="749" w:type="dxa"/>
            <w:tcBorders>
              <w:top w:val="nil"/>
              <w:left w:val="nil"/>
              <w:bottom w:val="nil"/>
              <w:right w:val="nil"/>
            </w:tcBorders>
          </w:tcPr>
          <w:p w14:paraId="07C81043"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2124819B"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108CD1AE"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0554C6CC"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205B37A2" w14:textId="77777777" w:rsidR="00035321" w:rsidRDefault="00035321">
            <w:pPr>
              <w:tabs>
                <w:tab w:val="left" w:pos="567"/>
              </w:tabs>
              <w:suppressAutoHyphens/>
              <w:jc w:val="right"/>
              <w:rPr>
                <w:rFonts w:ascii="Trebuchet MS" w:hAnsi="Trebuchet MS"/>
                <w:spacing w:val="-2"/>
                <w:sz w:val="22"/>
                <w:szCs w:val="22"/>
              </w:rPr>
            </w:pPr>
          </w:p>
        </w:tc>
      </w:tr>
      <w:tr w:rsidR="00035321" w14:paraId="0983DE2A" w14:textId="77777777">
        <w:tc>
          <w:tcPr>
            <w:tcW w:w="279" w:type="dxa"/>
            <w:tcBorders>
              <w:top w:val="nil"/>
              <w:bottom w:val="nil"/>
              <w:right w:val="nil"/>
            </w:tcBorders>
          </w:tcPr>
          <w:p w14:paraId="404A21BE"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bottom w:val="nil"/>
              <w:right w:val="nil"/>
            </w:tcBorders>
          </w:tcPr>
          <w:p w14:paraId="76FD587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 xml:space="preserve">Therefore, CPI = </w:t>
            </w:r>
          </w:p>
        </w:tc>
        <w:tc>
          <w:tcPr>
            <w:tcW w:w="749" w:type="dxa"/>
            <w:tcBorders>
              <w:top w:val="nil"/>
              <w:left w:val="nil"/>
              <w:bottom w:val="nil"/>
              <w:right w:val="nil"/>
            </w:tcBorders>
          </w:tcPr>
          <w:p w14:paraId="7038341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0.213</w:t>
            </w:r>
          </w:p>
        </w:tc>
        <w:tc>
          <w:tcPr>
            <w:tcW w:w="1311" w:type="dxa"/>
            <w:tcBorders>
              <w:top w:val="nil"/>
              <w:left w:val="nil"/>
              <w:bottom w:val="nil"/>
              <w:right w:val="nil"/>
            </w:tcBorders>
          </w:tcPr>
          <w:p w14:paraId="3732FBE5"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nil"/>
              <w:right w:val="nil"/>
            </w:tcBorders>
          </w:tcPr>
          <w:p w14:paraId="39F65A2E"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nil"/>
              <w:right w:val="nil"/>
            </w:tcBorders>
          </w:tcPr>
          <w:p w14:paraId="3AEE7652"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693DF8EF" w14:textId="77777777" w:rsidR="00035321" w:rsidRDefault="00035321">
            <w:pPr>
              <w:tabs>
                <w:tab w:val="left" w:pos="567"/>
              </w:tabs>
              <w:suppressAutoHyphens/>
              <w:jc w:val="right"/>
              <w:rPr>
                <w:rFonts w:ascii="Trebuchet MS" w:hAnsi="Trebuchet MS"/>
                <w:spacing w:val="-2"/>
                <w:sz w:val="22"/>
                <w:szCs w:val="22"/>
              </w:rPr>
            </w:pPr>
          </w:p>
        </w:tc>
      </w:tr>
      <w:tr w:rsidR="00035321" w14:paraId="49E18970" w14:textId="77777777">
        <w:tc>
          <w:tcPr>
            <w:tcW w:w="279" w:type="dxa"/>
            <w:tcBorders>
              <w:top w:val="nil"/>
              <w:bottom w:val="single" w:sz="4" w:space="0" w:color="auto"/>
              <w:right w:val="nil"/>
            </w:tcBorders>
          </w:tcPr>
          <w:p w14:paraId="22EEB5F8" w14:textId="77777777" w:rsidR="00035321" w:rsidRDefault="00035321">
            <w:pPr>
              <w:tabs>
                <w:tab w:val="left" w:pos="567"/>
              </w:tabs>
              <w:suppressAutoHyphens/>
              <w:jc w:val="right"/>
              <w:rPr>
                <w:rFonts w:ascii="Trebuchet MS" w:hAnsi="Trebuchet MS"/>
                <w:spacing w:val="-2"/>
                <w:sz w:val="22"/>
                <w:szCs w:val="22"/>
              </w:rPr>
            </w:pPr>
          </w:p>
        </w:tc>
        <w:tc>
          <w:tcPr>
            <w:tcW w:w="3832" w:type="dxa"/>
            <w:tcBorders>
              <w:top w:val="nil"/>
              <w:left w:val="nil"/>
              <w:right w:val="nil"/>
            </w:tcBorders>
          </w:tcPr>
          <w:p w14:paraId="3AC7B439" w14:textId="77777777" w:rsidR="00035321" w:rsidRDefault="00035321">
            <w:pPr>
              <w:tabs>
                <w:tab w:val="left" w:pos="567"/>
              </w:tabs>
              <w:suppressAutoHyphens/>
              <w:rPr>
                <w:rFonts w:ascii="Trebuchet MS" w:hAnsi="Trebuchet MS"/>
                <w:spacing w:val="-2"/>
                <w:sz w:val="22"/>
                <w:szCs w:val="22"/>
              </w:rPr>
            </w:pPr>
          </w:p>
        </w:tc>
        <w:tc>
          <w:tcPr>
            <w:tcW w:w="749" w:type="dxa"/>
            <w:tcBorders>
              <w:top w:val="nil"/>
              <w:left w:val="nil"/>
              <w:bottom w:val="single" w:sz="4" w:space="0" w:color="auto"/>
              <w:right w:val="nil"/>
            </w:tcBorders>
          </w:tcPr>
          <w:p w14:paraId="1A59D357"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single" w:sz="4" w:space="0" w:color="auto"/>
              <w:right w:val="nil"/>
            </w:tcBorders>
          </w:tcPr>
          <w:p w14:paraId="030D61EA" w14:textId="77777777" w:rsidR="00035321" w:rsidRDefault="00035321">
            <w:pPr>
              <w:tabs>
                <w:tab w:val="left" w:pos="567"/>
              </w:tabs>
              <w:suppressAutoHyphens/>
              <w:jc w:val="right"/>
              <w:rPr>
                <w:rFonts w:ascii="Trebuchet MS" w:hAnsi="Trebuchet MS"/>
                <w:spacing w:val="-2"/>
                <w:sz w:val="22"/>
                <w:szCs w:val="22"/>
              </w:rPr>
            </w:pPr>
          </w:p>
        </w:tc>
        <w:tc>
          <w:tcPr>
            <w:tcW w:w="1311" w:type="dxa"/>
            <w:tcBorders>
              <w:top w:val="nil"/>
              <w:left w:val="nil"/>
              <w:bottom w:val="single" w:sz="4" w:space="0" w:color="auto"/>
              <w:right w:val="nil"/>
            </w:tcBorders>
          </w:tcPr>
          <w:p w14:paraId="3371EF0D" w14:textId="77777777" w:rsidR="00035321" w:rsidRDefault="00035321">
            <w:pPr>
              <w:tabs>
                <w:tab w:val="left" w:pos="567"/>
              </w:tabs>
              <w:suppressAutoHyphens/>
              <w:jc w:val="right"/>
              <w:rPr>
                <w:rFonts w:ascii="Trebuchet MS" w:hAnsi="Trebuchet MS"/>
                <w:spacing w:val="-2"/>
                <w:sz w:val="22"/>
                <w:szCs w:val="22"/>
              </w:rPr>
            </w:pPr>
          </w:p>
        </w:tc>
        <w:tc>
          <w:tcPr>
            <w:tcW w:w="1312" w:type="dxa"/>
            <w:tcBorders>
              <w:top w:val="nil"/>
              <w:left w:val="nil"/>
              <w:bottom w:val="single" w:sz="4" w:space="0" w:color="auto"/>
              <w:right w:val="nil"/>
            </w:tcBorders>
          </w:tcPr>
          <w:p w14:paraId="34ECA389" w14:textId="77777777" w:rsidR="00035321" w:rsidRDefault="00035321">
            <w:pPr>
              <w:tabs>
                <w:tab w:val="left" w:pos="567"/>
              </w:tabs>
              <w:suppressAutoHyphens/>
              <w:jc w:val="right"/>
              <w:rPr>
                <w:rFonts w:ascii="Trebuchet MS" w:hAnsi="Trebuchet MS"/>
                <w:spacing w:val="-2"/>
                <w:sz w:val="22"/>
                <w:szCs w:val="22"/>
              </w:rPr>
            </w:pPr>
          </w:p>
        </w:tc>
        <w:tc>
          <w:tcPr>
            <w:tcW w:w="283" w:type="dxa"/>
            <w:tcBorders>
              <w:left w:val="nil"/>
            </w:tcBorders>
          </w:tcPr>
          <w:p w14:paraId="754A9921" w14:textId="77777777" w:rsidR="00035321" w:rsidRDefault="00035321">
            <w:pPr>
              <w:tabs>
                <w:tab w:val="left" w:pos="567"/>
              </w:tabs>
              <w:suppressAutoHyphens/>
              <w:jc w:val="right"/>
              <w:rPr>
                <w:rFonts w:ascii="Trebuchet MS" w:hAnsi="Trebuchet MS"/>
                <w:spacing w:val="-2"/>
                <w:sz w:val="22"/>
                <w:szCs w:val="22"/>
              </w:rPr>
            </w:pPr>
          </w:p>
        </w:tc>
      </w:tr>
    </w:tbl>
    <w:p w14:paraId="6C6270AA" w14:textId="77777777" w:rsidR="00035321" w:rsidRDefault="00035321">
      <w:pPr>
        <w:tabs>
          <w:tab w:val="left" w:pos="567"/>
        </w:tabs>
        <w:suppressAutoHyphens/>
        <w:ind w:left="567"/>
        <w:jc w:val="both"/>
        <w:rPr>
          <w:rFonts w:ascii="Trebuchet MS" w:hAnsi="Trebuchet MS"/>
          <w:spacing w:val="-2"/>
          <w:sz w:val="22"/>
          <w:szCs w:val="22"/>
        </w:rPr>
      </w:pPr>
    </w:p>
    <w:p w14:paraId="178927F1" w14:textId="77777777" w:rsidR="00035321" w:rsidRDefault="00035321">
      <w:pPr>
        <w:tabs>
          <w:tab w:val="left" w:pos="567"/>
        </w:tabs>
        <w:suppressAutoHyphens/>
        <w:ind w:left="567"/>
        <w:jc w:val="both"/>
        <w:rPr>
          <w:rFonts w:ascii="Trebuchet MS" w:hAnsi="Trebuchet MS"/>
          <w:spacing w:val="-2"/>
          <w:sz w:val="22"/>
          <w:szCs w:val="22"/>
        </w:rPr>
      </w:pPr>
    </w:p>
    <w:p w14:paraId="03CDF78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example, the CPI is more than zero and therefore theoretically would be an acceptable project.</w:t>
      </w:r>
    </w:p>
    <w:p w14:paraId="0F9DF1FA" w14:textId="77777777" w:rsidR="00035321" w:rsidRDefault="00035321">
      <w:pPr>
        <w:tabs>
          <w:tab w:val="left" w:pos="567"/>
        </w:tabs>
        <w:suppressAutoHyphens/>
        <w:ind w:left="567"/>
        <w:jc w:val="both"/>
        <w:rPr>
          <w:rFonts w:ascii="Trebuchet MS" w:hAnsi="Trebuchet MS"/>
          <w:b/>
          <w:spacing w:val="-2"/>
          <w:sz w:val="28"/>
          <w:szCs w:val="28"/>
        </w:rPr>
      </w:pPr>
    </w:p>
    <w:p w14:paraId="3958C7EE"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Alternative definition</w:t>
      </w:r>
    </w:p>
    <w:p w14:paraId="1DFAD393" w14:textId="77777777" w:rsidR="00035321" w:rsidRDefault="00035321">
      <w:pPr>
        <w:tabs>
          <w:tab w:val="left" w:pos="567"/>
        </w:tabs>
        <w:suppressAutoHyphens/>
        <w:ind w:left="567"/>
        <w:jc w:val="both"/>
        <w:rPr>
          <w:rFonts w:ascii="Trebuchet MS" w:hAnsi="Trebuchet MS"/>
          <w:spacing w:val="-2"/>
          <w:sz w:val="22"/>
          <w:szCs w:val="22"/>
        </w:rPr>
      </w:pPr>
    </w:p>
    <w:p w14:paraId="3A93674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One alternative definition of the CPI of a project is -</w:t>
      </w:r>
    </w:p>
    <w:p w14:paraId="43EDBD19"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8"/>
        <w:gridCol w:w="4394"/>
        <w:gridCol w:w="283"/>
      </w:tblGrid>
      <w:tr w:rsidR="00035321" w14:paraId="585F9F91" w14:textId="77777777">
        <w:tc>
          <w:tcPr>
            <w:tcW w:w="3828" w:type="dxa"/>
            <w:tcBorders>
              <w:bottom w:val="nil"/>
              <w:right w:val="nil"/>
            </w:tcBorders>
          </w:tcPr>
          <w:p w14:paraId="127C4BAA" w14:textId="77777777" w:rsidR="00035321" w:rsidRDefault="00035321">
            <w:pPr>
              <w:tabs>
                <w:tab w:val="left" w:pos="567"/>
              </w:tabs>
              <w:suppressAutoHyphens/>
              <w:jc w:val="both"/>
              <w:rPr>
                <w:rFonts w:ascii="Trebuchet MS" w:hAnsi="Trebuchet MS"/>
                <w:spacing w:val="-2"/>
                <w:sz w:val="22"/>
                <w:szCs w:val="22"/>
              </w:rPr>
            </w:pPr>
          </w:p>
        </w:tc>
        <w:tc>
          <w:tcPr>
            <w:tcW w:w="4394" w:type="dxa"/>
            <w:tcBorders>
              <w:left w:val="nil"/>
              <w:bottom w:val="nil"/>
              <w:right w:val="nil"/>
            </w:tcBorders>
          </w:tcPr>
          <w:p w14:paraId="456F7B98"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left w:val="nil"/>
              <w:bottom w:val="nil"/>
            </w:tcBorders>
          </w:tcPr>
          <w:p w14:paraId="60E550F5" w14:textId="77777777" w:rsidR="00035321" w:rsidRDefault="00035321">
            <w:pPr>
              <w:tabs>
                <w:tab w:val="left" w:pos="567"/>
              </w:tabs>
              <w:suppressAutoHyphens/>
              <w:jc w:val="both"/>
              <w:rPr>
                <w:rFonts w:ascii="Trebuchet MS" w:hAnsi="Trebuchet MS"/>
                <w:spacing w:val="-2"/>
                <w:sz w:val="22"/>
                <w:szCs w:val="22"/>
              </w:rPr>
            </w:pPr>
          </w:p>
        </w:tc>
      </w:tr>
      <w:tr w:rsidR="00035321" w14:paraId="166F39C6" w14:textId="77777777">
        <w:tc>
          <w:tcPr>
            <w:tcW w:w="3828" w:type="dxa"/>
            <w:tcBorders>
              <w:top w:val="nil"/>
              <w:bottom w:val="nil"/>
              <w:right w:val="nil"/>
            </w:tcBorders>
          </w:tcPr>
          <w:p w14:paraId="6779725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Capital productivity index (CPI) =</w:t>
            </w:r>
          </w:p>
        </w:tc>
        <w:tc>
          <w:tcPr>
            <w:tcW w:w="4394" w:type="dxa"/>
            <w:tcBorders>
              <w:top w:val="nil"/>
              <w:left w:val="nil"/>
              <w:bottom w:val="single" w:sz="4" w:space="0" w:color="auto"/>
              <w:right w:val="nil"/>
            </w:tcBorders>
          </w:tcPr>
          <w:p w14:paraId="3924465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Undiscounted net operating cash flow</w:t>
            </w:r>
          </w:p>
        </w:tc>
        <w:tc>
          <w:tcPr>
            <w:tcW w:w="283" w:type="dxa"/>
            <w:tcBorders>
              <w:top w:val="nil"/>
              <w:left w:val="nil"/>
              <w:bottom w:val="nil"/>
            </w:tcBorders>
          </w:tcPr>
          <w:p w14:paraId="3FAACC5F" w14:textId="77777777" w:rsidR="00035321" w:rsidRDefault="00035321">
            <w:pPr>
              <w:tabs>
                <w:tab w:val="left" w:pos="567"/>
              </w:tabs>
              <w:suppressAutoHyphens/>
              <w:jc w:val="both"/>
              <w:rPr>
                <w:rFonts w:ascii="Trebuchet MS" w:hAnsi="Trebuchet MS"/>
                <w:spacing w:val="-2"/>
                <w:sz w:val="22"/>
                <w:szCs w:val="22"/>
              </w:rPr>
            </w:pPr>
          </w:p>
        </w:tc>
      </w:tr>
      <w:tr w:rsidR="00035321" w14:paraId="26D1E9B5" w14:textId="77777777">
        <w:tc>
          <w:tcPr>
            <w:tcW w:w="3828" w:type="dxa"/>
            <w:tcBorders>
              <w:top w:val="nil"/>
              <w:bottom w:val="nil"/>
              <w:right w:val="nil"/>
            </w:tcBorders>
          </w:tcPr>
          <w:p w14:paraId="44080B90" w14:textId="77777777" w:rsidR="00035321" w:rsidRDefault="00035321">
            <w:pPr>
              <w:tabs>
                <w:tab w:val="left" w:pos="567"/>
              </w:tabs>
              <w:suppressAutoHyphens/>
              <w:jc w:val="both"/>
              <w:rPr>
                <w:rFonts w:ascii="Trebuchet MS" w:hAnsi="Trebuchet MS"/>
                <w:spacing w:val="-2"/>
                <w:sz w:val="22"/>
                <w:szCs w:val="22"/>
              </w:rPr>
            </w:pPr>
          </w:p>
        </w:tc>
        <w:tc>
          <w:tcPr>
            <w:tcW w:w="4394" w:type="dxa"/>
            <w:tcBorders>
              <w:left w:val="nil"/>
              <w:bottom w:val="nil"/>
              <w:right w:val="nil"/>
            </w:tcBorders>
          </w:tcPr>
          <w:p w14:paraId="03B07AB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Undiscounted total capital investment</w:t>
            </w:r>
          </w:p>
        </w:tc>
        <w:tc>
          <w:tcPr>
            <w:tcW w:w="283" w:type="dxa"/>
            <w:tcBorders>
              <w:top w:val="nil"/>
              <w:left w:val="nil"/>
              <w:bottom w:val="nil"/>
            </w:tcBorders>
          </w:tcPr>
          <w:p w14:paraId="24608B6F" w14:textId="77777777" w:rsidR="00035321" w:rsidRDefault="00035321">
            <w:pPr>
              <w:tabs>
                <w:tab w:val="left" w:pos="567"/>
              </w:tabs>
              <w:suppressAutoHyphens/>
              <w:jc w:val="both"/>
              <w:rPr>
                <w:rFonts w:ascii="Trebuchet MS" w:hAnsi="Trebuchet MS"/>
                <w:spacing w:val="-2"/>
                <w:sz w:val="22"/>
                <w:szCs w:val="22"/>
              </w:rPr>
            </w:pPr>
          </w:p>
        </w:tc>
      </w:tr>
      <w:tr w:rsidR="00035321" w14:paraId="2FAC3D03" w14:textId="77777777">
        <w:tc>
          <w:tcPr>
            <w:tcW w:w="3828" w:type="dxa"/>
            <w:tcBorders>
              <w:top w:val="nil"/>
              <w:right w:val="nil"/>
            </w:tcBorders>
          </w:tcPr>
          <w:p w14:paraId="5DFF8A10" w14:textId="77777777" w:rsidR="00035321" w:rsidRDefault="00035321">
            <w:pPr>
              <w:tabs>
                <w:tab w:val="left" w:pos="567"/>
              </w:tabs>
              <w:suppressAutoHyphens/>
              <w:jc w:val="both"/>
              <w:rPr>
                <w:rFonts w:ascii="Trebuchet MS" w:hAnsi="Trebuchet MS"/>
                <w:spacing w:val="-2"/>
                <w:sz w:val="22"/>
                <w:szCs w:val="22"/>
              </w:rPr>
            </w:pPr>
          </w:p>
        </w:tc>
        <w:tc>
          <w:tcPr>
            <w:tcW w:w="4394" w:type="dxa"/>
            <w:tcBorders>
              <w:top w:val="nil"/>
              <w:left w:val="nil"/>
              <w:right w:val="nil"/>
            </w:tcBorders>
          </w:tcPr>
          <w:p w14:paraId="2F606254" w14:textId="77777777" w:rsidR="00035321" w:rsidRDefault="00035321">
            <w:pPr>
              <w:tabs>
                <w:tab w:val="left" w:pos="567"/>
              </w:tabs>
              <w:suppressAutoHyphens/>
              <w:jc w:val="center"/>
              <w:rPr>
                <w:rFonts w:ascii="Trebuchet MS" w:hAnsi="Trebuchet MS"/>
                <w:spacing w:val="-2"/>
                <w:sz w:val="22"/>
                <w:szCs w:val="22"/>
              </w:rPr>
            </w:pPr>
          </w:p>
        </w:tc>
        <w:tc>
          <w:tcPr>
            <w:tcW w:w="283" w:type="dxa"/>
            <w:tcBorders>
              <w:top w:val="nil"/>
              <w:left w:val="nil"/>
            </w:tcBorders>
          </w:tcPr>
          <w:p w14:paraId="1FA8F42E" w14:textId="77777777" w:rsidR="00035321" w:rsidRDefault="00035321">
            <w:pPr>
              <w:tabs>
                <w:tab w:val="left" w:pos="567"/>
              </w:tabs>
              <w:suppressAutoHyphens/>
              <w:jc w:val="both"/>
              <w:rPr>
                <w:rFonts w:ascii="Trebuchet MS" w:hAnsi="Trebuchet MS"/>
                <w:spacing w:val="-2"/>
                <w:sz w:val="22"/>
                <w:szCs w:val="22"/>
              </w:rPr>
            </w:pPr>
          </w:p>
        </w:tc>
      </w:tr>
    </w:tbl>
    <w:p w14:paraId="7DAD6DAF" w14:textId="77777777" w:rsidR="00035321" w:rsidRDefault="00035321">
      <w:pPr>
        <w:tabs>
          <w:tab w:val="left" w:pos="567"/>
        </w:tabs>
        <w:suppressAutoHyphens/>
        <w:ind w:left="567"/>
        <w:jc w:val="both"/>
        <w:rPr>
          <w:rFonts w:ascii="Trebuchet MS" w:hAnsi="Trebuchet MS"/>
          <w:spacing w:val="-2"/>
          <w:sz w:val="22"/>
          <w:szCs w:val="22"/>
        </w:rPr>
      </w:pPr>
    </w:p>
    <w:p w14:paraId="0155CB5D" w14:textId="77777777" w:rsidR="00035321" w:rsidRDefault="00035321">
      <w:pPr>
        <w:tabs>
          <w:tab w:val="left" w:pos="567"/>
        </w:tabs>
        <w:suppressAutoHyphens/>
        <w:ind w:left="567"/>
        <w:jc w:val="both"/>
        <w:rPr>
          <w:rFonts w:ascii="Trebuchet MS" w:hAnsi="Trebuchet MS"/>
          <w:spacing w:val="-2"/>
          <w:sz w:val="22"/>
          <w:szCs w:val="22"/>
        </w:rPr>
      </w:pPr>
    </w:p>
    <w:p w14:paraId="53675AC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formulation, net operating cash flow is simply net cash flow excluding the capital expenditure. It is the pure output of the project.</w:t>
      </w:r>
    </w:p>
    <w:p w14:paraId="3F1202F2" w14:textId="77777777" w:rsidR="00035321" w:rsidRDefault="00035321">
      <w:pPr>
        <w:tabs>
          <w:tab w:val="left" w:pos="567"/>
        </w:tabs>
        <w:suppressAutoHyphens/>
        <w:ind w:left="567"/>
        <w:jc w:val="both"/>
        <w:rPr>
          <w:rFonts w:ascii="Trebuchet MS" w:hAnsi="Trebuchet MS"/>
          <w:spacing w:val="-2"/>
          <w:sz w:val="22"/>
          <w:szCs w:val="22"/>
        </w:rPr>
      </w:pPr>
    </w:p>
    <w:p w14:paraId="3107D8E1"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This alternative definition of CPI - or some variant of it - is sometimes used in production sharing contracts (PSCs) as a means of establishing the profitability of the project for profit sharing. Such PSCs are sometimes called "R over C" contracts, where "R over C" stands for "revenues over costs". Another name used is "Investment Multiple" contracts. A project with a high CPI, or R over C, or Investment Multiple would mean a high Government share of profit. In such PSCs, the CPI would be calculated each year based on cumulative net cash flow and cumulative investment up to that year. The CPI would then determine profit sharing in the following year. </w:t>
      </w:r>
    </w:p>
    <w:p w14:paraId="1517F6D9" w14:textId="77777777" w:rsidR="00035321" w:rsidRDefault="00035321">
      <w:pPr>
        <w:tabs>
          <w:tab w:val="left" w:pos="567"/>
        </w:tabs>
        <w:suppressAutoHyphens/>
        <w:ind w:left="567"/>
        <w:jc w:val="both"/>
        <w:rPr>
          <w:rFonts w:ascii="Trebuchet MS" w:hAnsi="Trebuchet MS"/>
          <w:b/>
          <w:spacing w:val="-2"/>
          <w:sz w:val="22"/>
          <w:szCs w:val="22"/>
        </w:rPr>
      </w:pPr>
    </w:p>
    <w:p w14:paraId="5365A4C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disadvantage in using an undiscounted CPI is that, by definition, it does not take time into account and does not make a comparison with an alternative investment. We discuss R/C or investment multiple PSCs in another section.</w:t>
      </w:r>
    </w:p>
    <w:p w14:paraId="7D6EED68" w14:textId="77777777" w:rsidR="00035321" w:rsidRDefault="00035321">
      <w:pPr>
        <w:tabs>
          <w:tab w:val="left" w:pos="567"/>
        </w:tabs>
        <w:suppressAutoHyphens/>
        <w:ind w:left="567"/>
        <w:jc w:val="both"/>
        <w:rPr>
          <w:rFonts w:ascii="Trebuchet MS" w:hAnsi="Trebuchet MS"/>
          <w:spacing w:val="-2"/>
          <w:sz w:val="22"/>
          <w:szCs w:val="22"/>
        </w:rPr>
      </w:pPr>
    </w:p>
    <w:p w14:paraId="2396B8CD" w14:textId="77777777" w:rsidR="00035321" w:rsidRDefault="00035321">
      <w:pPr>
        <w:tabs>
          <w:tab w:val="left" w:pos="567"/>
        </w:tabs>
        <w:suppressAutoHyphens/>
        <w:ind w:left="567"/>
        <w:jc w:val="both"/>
        <w:rPr>
          <w:rFonts w:ascii="Trebuchet MS" w:hAnsi="Trebuchet MS"/>
          <w:spacing w:val="-2"/>
          <w:sz w:val="22"/>
          <w:szCs w:val="22"/>
        </w:rPr>
      </w:pPr>
    </w:p>
    <w:p w14:paraId="683C5A6D" w14:textId="77777777" w:rsidR="00035321" w:rsidRDefault="00035321">
      <w:pPr>
        <w:tabs>
          <w:tab w:val="left" w:pos="567"/>
        </w:tabs>
        <w:suppressAutoHyphens/>
        <w:ind w:left="567"/>
        <w:jc w:val="both"/>
        <w:rPr>
          <w:rFonts w:ascii="Trebuchet MS" w:hAnsi="Trebuchet MS"/>
          <w:spacing w:val="-2"/>
          <w:sz w:val="22"/>
          <w:szCs w:val="22"/>
        </w:rPr>
      </w:pPr>
    </w:p>
    <w:p w14:paraId="6E65EC26" w14:textId="77777777" w:rsidR="00035321" w:rsidRDefault="00035321">
      <w:pPr>
        <w:tabs>
          <w:tab w:val="left" w:pos="567"/>
        </w:tabs>
        <w:suppressAutoHyphens/>
        <w:ind w:left="567"/>
        <w:jc w:val="both"/>
        <w:rPr>
          <w:rFonts w:ascii="Trebuchet MS" w:hAnsi="Trebuchet MS"/>
          <w:spacing w:val="-2"/>
          <w:sz w:val="22"/>
          <w:szCs w:val="22"/>
        </w:rPr>
      </w:pPr>
    </w:p>
    <w:p w14:paraId="572164DD" w14:textId="77777777" w:rsidR="00035321" w:rsidRDefault="00035321">
      <w:pPr>
        <w:tabs>
          <w:tab w:val="left" w:pos="567"/>
        </w:tabs>
        <w:suppressAutoHyphens/>
        <w:ind w:left="567"/>
        <w:jc w:val="both"/>
        <w:rPr>
          <w:rFonts w:ascii="Trebuchet MS" w:hAnsi="Trebuchet MS"/>
          <w:spacing w:val="-2"/>
          <w:sz w:val="22"/>
          <w:szCs w:val="22"/>
        </w:rPr>
      </w:pPr>
    </w:p>
    <w:p w14:paraId="37276440"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lastRenderedPageBreak/>
        <w:t>Investment multiple example</w:t>
      </w:r>
    </w:p>
    <w:p w14:paraId="7D3DCFA7" w14:textId="77777777" w:rsidR="00035321" w:rsidRDefault="00035321">
      <w:pPr>
        <w:tabs>
          <w:tab w:val="left" w:pos="567"/>
        </w:tabs>
        <w:suppressAutoHyphens/>
        <w:ind w:left="567"/>
        <w:jc w:val="both"/>
        <w:rPr>
          <w:rFonts w:ascii="Trebuchet MS" w:hAnsi="Trebuchet MS"/>
          <w:spacing w:val="-2"/>
          <w:sz w:val="22"/>
          <w:szCs w:val="22"/>
        </w:rPr>
      </w:pPr>
    </w:p>
    <w:p w14:paraId="475422C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derivation of the R over C ratio or investment multiple in a simple example investment is illustrated in Tables 2A and 2B.</w:t>
      </w:r>
    </w:p>
    <w:p w14:paraId="01C79998" w14:textId="77777777" w:rsidR="00035321" w:rsidRDefault="00035321">
      <w:pPr>
        <w:tabs>
          <w:tab w:val="left" w:pos="567"/>
        </w:tabs>
        <w:suppressAutoHyphens/>
        <w:ind w:left="567"/>
        <w:jc w:val="both"/>
        <w:rPr>
          <w:rFonts w:ascii="Trebuchet MS" w:hAnsi="Trebuchet MS"/>
          <w:spacing w:val="-2"/>
          <w:sz w:val="22"/>
          <w:szCs w:val="22"/>
        </w:rPr>
      </w:pPr>
    </w:p>
    <w:p w14:paraId="615C1982"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82"/>
        <w:gridCol w:w="427"/>
        <w:gridCol w:w="3119"/>
        <w:gridCol w:w="1020"/>
        <w:gridCol w:w="1021"/>
        <w:gridCol w:w="1020"/>
        <w:gridCol w:w="1021"/>
        <w:gridCol w:w="1021"/>
        <w:gridCol w:w="251"/>
      </w:tblGrid>
      <w:tr w:rsidR="00035321" w14:paraId="5C89904F" w14:textId="77777777">
        <w:tc>
          <w:tcPr>
            <w:tcW w:w="9182" w:type="dxa"/>
            <w:gridSpan w:val="9"/>
          </w:tcPr>
          <w:p w14:paraId="254B8066"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 xml:space="preserve">Table 2A - Investment multiple example </w:t>
            </w:r>
          </w:p>
        </w:tc>
      </w:tr>
      <w:tr w:rsidR="00035321" w14:paraId="30568326" w14:textId="77777777">
        <w:tc>
          <w:tcPr>
            <w:tcW w:w="282" w:type="dxa"/>
          </w:tcPr>
          <w:p w14:paraId="24721CF0" w14:textId="77777777" w:rsidR="00035321" w:rsidRDefault="00035321">
            <w:pPr>
              <w:tabs>
                <w:tab w:val="left" w:pos="567"/>
              </w:tabs>
              <w:suppressAutoHyphens/>
              <w:jc w:val="both"/>
              <w:rPr>
                <w:rFonts w:ascii="Trebuchet MS" w:hAnsi="Trebuchet MS"/>
                <w:spacing w:val="-2"/>
                <w:sz w:val="22"/>
                <w:szCs w:val="22"/>
              </w:rPr>
            </w:pPr>
          </w:p>
        </w:tc>
        <w:tc>
          <w:tcPr>
            <w:tcW w:w="427" w:type="dxa"/>
            <w:tcBorders>
              <w:bottom w:val="nil"/>
            </w:tcBorders>
          </w:tcPr>
          <w:p w14:paraId="48CCEECA" w14:textId="77777777" w:rsidR="00035321" w:rsidRDefault="00035321">
            <w:pPr>
              <w:tabs>
                <w:tab w:val="left" w:pos="567"/>
              </w:tabs>
              <w:suppressAutoHyphens/>
              <w:jc w:val="both"/>
              <w:rPr>
                <w:rFonts w:ascii="Trebuchet MS" w:hAnsi="Trebuchet MS"/>
                <w:spacing w:val="-2"/>
                <w:sz w:val="22"/>
                <w:szCs w:val="22"/>
              </w:rPr>
            </w:pPr>
          </w:p>
        </w:tc>
        <w:tc>
          <w:tcPr>
            <w:tcW w:w="3119" w:type="dxa"/>
            <w:tcBorders>
              <w:bottom w:val="nil"/>
            </w:tcBorders>
          </w:tcPr>
          <w:p w14:paraId="78F19FC9" w14:textId="77777777" w:rsidR="00035321" w:rsidRDefault="00035321">
            <w:pPr>
              <w:tabs>
                <w:tab w:val="left" w:pos="567"/>
              </w:tabs>
              <w:suppressAutoHyphens/>
              <w:jc w:val="both"/>
              <w:rPr>
                <w:rFonts w:ascii="Trebuchet MS" w:hAnsi="Trebuchet MS"/>
                <w:spacing w:val="-2"/>
                <w:sz w:val="22"/>
                <w:szCs w:val="22"/>
              </w:rPr>
            </w:pPr>
          </w:p>
        </w:tc>
        <w:tc>
          <w:tcPr>
            <w:tcW w:w="1020" w:type="dxa"/>
            <w:tcBorders>
              <w:bottom w:val="nil"/>
            </w:tcBorders>
          </w:tcPr>
          <w:p w14:paraId="688BCB24" w14:textId="77777777" w:rsidR="00035321" w:rsidRDefault="00035321">
            <w:pPr>
              <w:tabs>
                <w:tab w:val="left" w:pos="567"/>
              </w:tabs>
              <w:suppressAutoHyphens/>
              <w:jc w:val="right"/>
              <w:rPr>
                <w:rFonts w:ascii="Trebuchet MS" w:hAnsi="Trebuchet MS"/>
                <w:spacing w:val="-2"/>
                <w:sz w:val="22"/>
                <w:szCs w:val="22"/>
              </w:rPr>
            </w:pPr>
          </w:p>
        </w:tc>
        <w:tc>
          <w:tcPr>
            <w:tcW w:w="1021" w:type="dxa"/>
            <w:tcBorders>
              <w:bottom w:val="nil"/>
            </w:tcBorders>
          </w:tcPr>
          <w:p w14:paraId="55FD1E49" w14:textId="77777777" w:rsidR="00035321" w:rsidRDefault="00035321">
            <w:pPr>
              <w:tabs>
                <w:tab w:val="left" w:pos="567"/>
              </w:tabs>
              <w:suppressAutoHyphens/>
              <w:jc w:val="right"/>
              <w:rPr>
                <w:rFonts w:ascii="Trebuchet MS" w:hAnsi="Trebuchet MS"/>
                <w:spacing w:val="-2"/>
                <w:sz w:val="22"/>
                <w:szCs w:val="22"/>
              </w:rPr>
            </w:pPr>
          </w:p>
        </w:tc>
        <w:tc>
          <w:tcPr>
            <w:tcW w:w="1020" w:type="dxa"/>
            <w:tcBorders>
              <w:bottom w:val="nil"/>
            </w:tcBorders>
          </w:tcPr>
          <w:p w14:paraId="6A7FBA2C" w14:textId="77777777" w:rsidR="00035321" w:rsidRDefault="00035321">
            <w:pPr>
              <w:tabs>
                <w:tab w:val="left" w:pos="567"/>
              </w:tabs>
              <w:suppressAutoHyphens/>
              <w:jc w:val="right"/>
              <w:rPr>
                <w:rFonts w:ascii="Trebuchet MS" w:hAnsi="Trebuchet MS"/>
                <w:spacing w:val="-2"/>
                <w:sz w:val="22"/>
                <w:szCs w:val="22"/>
              </w:rPr>
            </w:pPr>
          </w:p>
        </w:tc>
        <w:tc>
          <w:tcPr>
            <w:tcW w:w="1021" w:type="dxa"/>
            <w:tcBorders>
              <w:bottom w:val="nil"/>
            </w:tcBorders>
          </w:tcPr>
          <w:p w14:paraId="41161A27" w14:textId="77777777" w:rsidR="00035321" w:rsidRDefault="00035321">
            <w:pPr>
              <w:tabs>
                <w:tab w:val="left" w:pos="567"/>
              </w:tabs>
              <w:suppressAutoHyphens/>
              <w:jc w:val="right"/>
              <w:rPr>
                <w:rFonts w:ascii="Trebuchet MS" w:hAnsi="Trebuchet MS"/>
                <w:spacing w:val="-2"/>
                <w:sz w:val="22"/>
                <w:szCs w:val="22"/>
              </w:rPr>
            </w:pPr>
          </w:p>
        </w:tc>
        <w:tc>
          <w:tcPr>
            <w:tcW w:w="1021" w:type="dxa"/>
            <w:tcBorders>
              <w:bottom w:val="nil"/>
            </w:tcBorders>
          </w:tcPr>
          <w:p w14:paraId="07F620CA" w14:textId="77777777" w:rsidR="00035321" w:rsidRDefault="00035321">
            <w:pPr>
              <w:tabs>
                <w:tab w:val="left" w:pos="567"/>
              </w:tabs>
              <w:suppressAutoHyphens/>
              <w:jc w:val="right"/>
              <w:rPr>
                <w:rFonts w:ascii="Trebuchet MS" w:hAnsi="Trebuchet MS"/>
                <w:spacing w:val="-2"/>
                <w:sz w:val="22"/>
                <w:szCs w:val="22"/>
              </w:rPr>
            </w:pPr>
          </w:p>
        </w:tc>
        <w:tc>
          <w:tcPr>
            <w:tcW w:w="251" w:type="dxa"/>
          </w:tcPr>
          <w:p w14:paraId="085497F7" w14:textId="77777777" w:rsidR="00035321" w:rsidRDefault="00035321">
            <w:pPr>
              <w:tabs>
                <w:tab w:val="left" w:pos="567"/>
              </w:tabs>
              <w:suppressAutoHyphens/>
              <w:jc w:val="both"/>
              <w:rPr>
                <w:rFonts w:ascii="Trebuchet MS" w:hAnsi="Trebuchet MS"/>
                <w:spacing w:val="-2"/>
                <w:sz w:val="22"/>
                <w:szCs w:val="22"/>
              </w:rPr>
            </w:pPr>
          </w:p>
        </w:tc>
      </w:tr>
      <w:tr w:rsidR="00035321" w14:paraId="61F71EC2" w14:textId="77777777">
        <w:trPr>
          <w:trHeight w:val="283"/>
        </w:trPr>
        <w:tc>
          <w:tcPr>
            <w:tcW w:w="282" w:type="dxa"/>
          </w:tcPr>
          <w:p w14:paraId="01F206ED" w14:textId="77777777" w:rsidR="00035321" w:rsidRDefault="00035321">
            <w:pPr>
              <w:tabs>
                <w:tab w:val="left" w:pos="567"/>
              </w:tabs>
              <w:suppressAutoHyphens/>
              <w:jc w:val="both"/>
              <w:rPr>
                <w:rFonts w:ascii="Trebuchet MS" w:hAnsi="Trebuchet MS"/>
                <w:spacing w:val="-2"/>
                <w:sz w:val="22"/>
                <w:szCs w:val="22"/>
              </w:rPr>
            </w:pPr>
          </w:p>
        </w:tc>
        <w:tc>
          <w:tcPr>
            <w:tcW w:w="427" w:type="dxa"/>
            <w:tcBorders>
              <w:top w:val="nil"/>
              <w:bottom w:val="single" w:sz="4" w:space="0" w:color="auto"/>
            </w:tcBorders>
          </w:tcPr>
          <w:p w14:paraId="3D005577" w14:textId="77777777" w:rsidR="00035321" w:rsidRDefault="00035321">
            <w:pPr>
              <w:tabs>
                <w:tab w:val="left" w:pos="567"/>
              </w:tabs>
              <w:suppressAutoHyphens/>
              <w:jc w:val="both"/>
              <w:rPr>
                <w:rFonts w:ascii="Trebuchet MS" w:hAnsi="Trebuchet MS"/>
                <w:spacing w:val="-2"/>
                <w:sz w:val="22"/>
                <w:szCs w:val="22"/>
              </w:rPr>
            </w:pPr>
          </w:p>
        </w:tc>
        <w:tc>
          <w:tcPr>
            <w:tcW w:w="3119" w:type="dxa"/>
            <w:tcBorders>
              <w:top w:val="nil"/>
              <w:bottom w:val="single" w:sz="4" w:space="0" w:color="auto"/>
              <w:right w:val="single" w:sz="4" w:space="0" w:color="auto"/>
            </w:tcBorders>
          </w:tcPr>
          <w:p w14:paraId="50DB85E2" w14:textId="77777777" w:rsidR="00035321" w:rsidRDefault="00035321">
            <w:pPr>
              <w:tabs>
                <w:tab w:val="left" w:pos="567"/>
              </w:tabs>
              <w:suppressAutoHyphens/>
              <w:jc w:val="both"/>
              <w:rPr>
                <w:rFonts w:ascii="Trebuchet MS" w:hAnsi="Trebuchet MS"/>
                <w:spacing w:val="-2"/>
                <w:sz w:val="22"/>
                <w:szCs w:val="22"/>
              </w:rPr>
            </w:pPr>
          </w:p>
        </w:tc>
        <w:tc>
          <w:tcPr>
            <w:tcW w:w="1020" w:type="dxa"/>
            <w:tcBorders>
              <w:top w:val="nil"/>
              <w:left w:val="single" w:sz="4" w:space="0" w:color="auto"/>
              <w:bottom w:val="single" w:sz="4" w:space="0" w:color="auto"/>
            </w:tcBorders>
          </w:tcPr>
          <w:p w14:paraId="10ABFCC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1</w:t>
            </w:r>
          </w:p>
        </w:tc>
        <w:tc>
          <w:tcPr>
            <w:tcW w:w="1021" w:type="dxa"/>
            <w:tcBorders>
              <w:top w:val="nil"/>
              <w:bottom w:val="single" w:sz="4" w:space="0" w:color="auto"/>
            </w:tcBorders>
          </w:tcPr>
          <w:p w14:paraId="310E2C2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2</w:t>
            </w:r>
          </w:p>
        </w:tc>
        <w:tc>
          <w:tcPr>
            <w:tcW w:w="1020" w:type="dxa"/>
            <w:tcBorders>
              <w:top w:val="nil"/>
              <w:bottom w:val="single" w:sz="4" w:space="0" w:color="auto"/>
            </w:tcBorders>
          </w:tcPr>
          <w:p w14:paraId="07C17CD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3</w:t>
            </w:r>
          </w:p>
        </w:tc>
        <w:tc>
          <w:tcPr>
            <w:tcW w:w="1021" w:type="dxa"/>
            <w:tcBorders>
              <w:top w:val="nil"/>
              <w:bottom w:val="single" w:sz="4" w:space="0" w:color="auto"/>
            </w:tcBorders>
          </w:tcPr>
          <w:p w14:paraId="24DDEF7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4</w:t>
            </w:r>
          </w:p>
        </w:tc>
        <w:tc>
          <w:tcPr>
            <w:tcW w:w="1021" w:type="dxa"/>
            <w:tcBorders>
              <w:top w:val="nil"/>
              <w:bottom w:val="single" w:sz="4" w:space="0" w:color="auto"/>
            </w:tcBorders>
          </w:tcPr>
          <w:p w14:paraId="713848A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End yr 5</w:t>
            </w:r>
          </w:p>
        </w:tc>
        <w:tc>
          <w:tcPr>
            <w:tcW w:w="251" w:type="dxa"/>
          </w:tcPr>
          <w:p w14:paraId="1748E147" w14:textId="77777777" w:rsidR="00035321" w:rsidRDefault="00035321">
            <w:pPr>
              <w:tabs>
                <w:tab w:val="left" w:pos="567"/>
              </w:tabs>
              <w:suppressAutoHyphens/>
              <w:jc w:val="both"/>
              <w:rPr>
                <w:rFonts w:ascii="Trebuchet MS" w:hAnsi="Trebuchet MS"/>
                <w:spacing w:val="-2"/>
                <w:sz w:val="22"/>
                <w:szCs w:val="22"/>
              </w:rPr>
            </w:pPr>
          </w:p>
        </w:tc>
      </w:tr>
      <w:tr w:rsidR="00035321" w14:paraId="5F44C6FF" w14:textId="77777777">
        <w:trPr>
          <w:trHeight w:val="283"/>
        </w:trPr>
        <w:tc>
          <w:tcPr>
            <w:tcW w:w="282" w:type="dxa"/>
          </w:tcPr>
          <w:p w14:paraId="6063DAA2" w14:textId="77777777" w:rsidR="00035321" w:rsidRDefault="00035321">
            <w:pPr>
              <w:tabs>
                <w:tab w:val="left" w:pos="567"/>
              </w:tabs>
              <w:suppressAutoHyphens/>
              <w:jc w:val="both"/>
              <w:rPr>
                <w:rFonts w:ascii="Trebuchet MS" w:hAnsi="Trebuchet MS"/>
                <w:spacing w:val="-2"/>
                <w:sz w:val="22"/>
                <w:szCs w:val="22"/>
              </w:rPr>
            </w:pPr>
          </w:p>
        </w:tc>
        <w:tc>
          <w:tcPr>
            <w:tcW w:w="427" w:type="dxa"/>
            <w:tcBorders>
              <w:top w:val="single" w:sz="4" w:space="0" w:color="auto"/>
              <w:bottom w:val="nil"/>
            </w:tcBorders>
          </w:tcPr>
          <w:p w14:paraId="71C750B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A</w:t>
            </w:r>
          </w:p>
        </w:tc>
        <w:tc>
          <w:tcPr>
            <w:tcW w:w="3119" w:type="dxa"/>
            <w:tcBorders>
              <w:top w:val="single" w:sz="4" w:space="0" w:color="auto"/>
              <w:bottom w:val="nil"/>
              <w:right w:val="single" w:sz="4" w:space="0" w:color="auto"/>
            </w:tcBorders>
          </w:tcPr>
          <w:p w14:paraId="0671655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Operating net cash flow $MM</w:t>
            </w:r>
          </w:p>
        </w:tc>
        <w:tc>
          <w:tcPr>
            <w:tcW w:w="1020" w:type="dxa"/>
            <w:tcBorders>
              <w:top w:val="single" w:sz="4" w:space="0" w:color="auto"/>
              <w:left w:val="single" w:sz="4" w:space="0" w:color="auto"/>
              <w:bottom w:val="nil"/>
            </w:tcBorders>
          </w:tcPr>
          <w:p w14:paraId="474965B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021" w:type="dxa"/>
            <w:tcBorders>
              <w:top w:val="single" w:sz="4" w:space="0" w:color="auto"/>
              <w:bottom w:val="nil"/>
            </w:tcBorders>
          </w:tcPr>
          <w:p w14:paraId="65CEFBC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63</w:t>
            </w:r>
          </w:p>
        </w:tc>
        <w:tc>
          <w:tcPr>
            <w:tcW w:w="1020" w:type="dxa"/>
            <w:tcBorders>
              <w:top w:val="single" w:sz="4" w:space="0" w:color="auto"/>
              <w:bottom w:val="nil"/>
            </w:tcBorders>
          </w:tcPr>
          <w:p w14:paraId="509E289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78</w:t>
            </w:r>
          </w:p>
        </w:tc>
        <w:tc>
          <w:tcPr>
            <w:tcW w:w="1021" w:type="dxa"/>
            <w:tcBorders>
              <w:top w:val="single" w:sz="4" w:space="0" w:color="auto"/>
              <w:bottom w:val="nil"/>
            </w:tcBorders>
          </w:tcPr>
          <w:p w14:paraId="5E88B34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90</w:t>
            </w:r>
          </w:p>
        </w:tc>
        <w:tc>
          <w:tcPr>
            <w:tcW w:w="1021" w:type="dxa"/>
            <w:tcBorders>
              <w:top w:val="single" w:sz="4" w:space="0" w:color="auto"/>
              <w:bottom w:val="nil"/>
            </w:tcBorders>
          </w:tcPr>
          <w:p w14:paraId="3D53678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80</w:t>
            </w:r>
          </w:p>
        </w:tc>
        <w:tc>
          <w:tcPr>
            <w:tcW w:w="251" w:type="dxa"/>
          </w:tcPr>
          <w:p w14:paraId="43B704ED" w14:textId="77777777" w:rsidR="00035321" w:rsidRDefault="00035321">
            <w:pPr>
              <w:tabs>
                <w:tab w:val="left" w:pos="567"/>
              </w:tabs>
              <w:suppressAutoHyphens/>
              <w:jc w:val="both"/>
              <w:rPr>
                <w:rFonts w:ascii="Trebuchet MS" w:hAnsi="Trebuchet MS"/>
                <w:spacing w:val="-2"/>
                <w:sz w:val="22"/>
                <w:szCs w:val="22"/>
              </w:rPr>
            </w:pPr>
          </w:p>
        </w:tc>
      </w:tr>
      <w:tr w:rsidR="00035321" w14:paraId="696B204C" w14:textId="77777777">
        <w:trPr>
          <w:trHeight w:val="283"/>
        </w:trPr>
        <w:tc>
          <w:tcPr>
            <w:tcW w:w="282" w:type="dxa"/>
          </w:tcPr>
          <w:p w14:paraId="6C9308BD" w14:textId="77777777" w:rsidR="00035321" w:rsidRDefault="00035321">
            <w:pPr>
              <w:tabs>
                <w:tab w:val="left" w:pos="567"/>
              </w:tabs>
              <w:suppressAutoHyphens/>
              <w:jc w:val="both"/>
              <w:rPr>
                <w:rFonts w:ascii="Trebuchet MS" w:hAnsi="Trebuchet MS"/>
                <w:spacing w:val="-2"/>
                <w:sz w:val="22"/>
                <w:szCs w:val="22"/>
              </w:rPr>
            </w:pPr>
          </w:p>
        </w:tc>
        <w:tc>
          <w:tcPr>
            <w:tcW w:w="427" w:type="dxa"/>
            <w:tcBorders>
              <w:top w:val="nil"/>
              <w:bottom w:val="single" w:sz="4" w:space="0" w:color="auto"/>
            </w:tcBorders>
          </w:tcPr>
          <w:p w14:paraId="5FC32E4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B</w:t>
            </w:r>
          </w:p>
        </w:tc>
        <w:tc>
          <w:tcPr>
            <w:tcW w:w="3119" w:type="dxa"/>
            <w:tcBorders>
              <w:top w:val="nil"/>
              <w:bottom w:val="single" w:sz="4" w:space="0" w:color="auto"/>
              <w:right w:val="single" w:sz="4" w:space="0" w:color="auto"/>
            </w:tcBorders>
          </w:tcPr>
          <w:p w14:paraId="5DD317C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Investment $MM</w:t>
            </w:r>
          </w:p>
        </w:tc>
        <w:tc>
          <w:tcPr>
            <w:tcW w:w="1020" w:type="dxa"/>
            <w:tcBorders>
              <w:top w:val="nil"/>
              <w:left w:val="single" w:sz="4" w:space="0" w:color="auto"/>
              <w:bottom w:val="single" w:sz="4" w:space="0" w:color="auto"/>
            </w:tcBorders>
          </w:tcPr>
          <w:p w14:paraId="06434FA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021" w:type="dxa"/>
            <w:tcBorders>
              <w:top w:val="nil"/>
              <w:bottom w:val="single" w:sz="4" w:space="0" w:color="auto"/>
            </w:tcBorders>
          </w:tcPr>
          <w:p w14:paraId="5F52D1B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1020" w:type="dxa"/>
            <w:tcBorders>
              <w:top w:val="nil"/>
              <w:bottom w:val="single" w:sz="4" w:space="0" w:color="auto"/>
            </w:tcBorders>
          </w:tcPr>
          <w:p w14:paraId="07454257" w14:textId="77777777" w:rsidR="00035321" w:rsidRDefault="00035321">
            <w:pPr>
              <w:tabs>
                <w:tab w:val="left" w:pos="567"/>
              </w:tabs>
              <w:suppressAutoHyphens/>
              <w:jc w:val="right"/>
              <w:rPr>
                <w:rFonts w:ascii="Trebuchet MS" w:hAnsi="Trebuchet MS"/>
                <w:spacing w:val="-2"/>
                <w:sz w:val="22"/>
                <w:szCs w:val="22"/>
              </w:rPr>
            </w:pPr>
          </w:p>
        </w:tc>
        <w:tc>
          <w:tcPr>
            <w:tcW w:w="1021" w:type="dxa"/>
            <w:tcBorders>
              <w:top w:val="nil"/>
              <w:bottom w:val="single" w:sz="4" w:space="0" w:color="auto"/>
            </w:tcBorders>
          </w:tcPr>
          <w:p w14:paraId="070EAEB1" w14:textId="77777777" w:rsidR="00035321" w:rsidRDefault="00035321">
            <w:pPr>
              <w:tabs>
                <w:tab w:val="left" w:pos="567"/>
              </w:tabs>
              <w:suppressAutoHyphens/>
              <w:jc w:val="right"/>
              <w:rPr>
                <w:rFonts w:ascii="Trebuchet MS" w:hAnsi="Trebuchet MS"/>
                <w:spacing w:val="-2"/>
                <w:sz w:val="22"/>
                <w:szCs w:val="22"/>
              </w:rPr>
            </w:pPr>
          </w:p>
        </w:tc>
        <w:tc>
          <w:tcPr>
            <w:tcW w:w="1021" w:type="dxa"/>
            <w:tcBorders>
              <w:top w:val="nil"/>
              <w:bottom w:val="single" w:sz="4" w:space="0" w:color="auto"/>
            </w:tcBorders>
          </w:tcPr>
          <w:p w14:paraId="595080C9" w14:textId="77777777" w:rsidR="00035321" w:rsidRDefault="00035321">
            <w:pPr>
              <w:tabs>
                <w:tab w:val="left" w:pos="567"/>
              </w:tabs>
              <w:suppressAutoHyphens/>
              <w:jc w:val="right"/>
              <w:rPr>
                <w:rFonts w:ascii="Trebuchet MS" w:hAnsi="Trebuchet MS"/>
                <w:spacing w:val="-2"/>
                <w:sz w:val="22"/>
                <w:szCs w:val="22"/>
              </w:rPr>
            </w:pPr>
          </w:p>
        </w:tc>
        <w:tc>
          <w:tcPr>
            <w:tcW w:w="251" w:type="dxa"/>
          </w:tcPr>
          <w:p w14:paraId="0069799D" w14:textId="77777777" w:rsidR="00035321" w:rsidRDefault="00035321">
            <w:pPr>
              <w:tabs>
                <w:tab w:val="left" w:pos="567"/>
              </w:tabs>
              <w:suppressAutoHyphens/>
              <w:jc w:val="both"/>
              <w:rPr>
                <w:rFonts w:ascii="Trebuchet MS" w:hAnsi="Trebuchet MS"/>
                <w:spacing w:val="-2"/>
                <w:sz w:val="22"/>
                <w:szCs w:val="22"/>
              </w:rPr>
            </w:pPr>
          </w:p>
        </w:tc>
      </w:tr>
      <w:tr w:rsidR="00035321" w14:paraId="649714B4" w14:textId="77777777">
        <w:trPr>
          <w:trHeight w:val="283"/>
        </w:trPr>
        <w:tc>
          <w:tcPr>
            <w:tcW w:w="282" w:type="dxa"/>
          </w:tcPr>
          <w:p w14:paraId="4DC30084" w14:textId="77777777" w:rsidR="00035321" w:rsidRDefault="00035321">
            <w:pPr>
              <w:tabs>
                <w:tab w:val="left" w:pos="567"/>
              </w:tabs>
              <w:suppressAutoHyphens/>
              <w:jc w:val="both"/>
              <w:rPr>
                <w:rFonts w:ascii="Trebuchet MS" w:hAnsi="Trebuchet MS"/>
                <w:spacing w:val="-2"/>
                <w:sz w:val="22"/>
                <w:szCs w:val="22"/>
              </w:rPr>
            </w:pPr>
          </w:p>
        </w:tc>
        <w:tc>
          <w:tcPr>
            <w:tcW w:w="427" w:type="dxa"/>
            <w:tcBorders>
              <w:top w:val="single" w:sz="4" w:space="0" w:color="auto"/>
              <w:bottom w:val="nil"/>
            </w:tcBorders>
          </w:tcPr>
          <w:p w14:paraId="4CF7A84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w:t>
            </w:r>
          </w:p>
        </w:tc>
        <w:tc>
          <w:tcPr>
            <w:tcW w:w="3119" w:type="dxa"/>
            <w:tcBorders>
              <w:top w:val="single" w:sz="4" w:space="0" w:color="auto"/>
              <w:bottom w:val="nil"/>
              <w:right w:val="single" w:sz="4" w:space="0" w:color="auto"/>
            </w:tcBorders>
          </w:tcPr>
          <w:p w14:paraId="5400CF2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Cum op net cash flow $MM</w:t>
            </w:r>
          </w:p>
        </w:tc>
        <w:tc>
          <w:tcPr>
            <w:tcW w:w="1020" w:type="dxa"/>
            <w:tcBorders>
              <w:top w:val="single" w:sz="4" w:space="0" w:color="auto"/>
              <w:left w:val="single" w:sz="4" w:space="0" w:color="auto"/>
              <w:bottom w:val="nil"/>
            </w:tcBorders>
          </w:tcPr>
          <w:p w14:paraId="3E1870C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w:t>
            </w:r>
          </w:p>
        </w:tc>
        <w:tc>
          <w:tcPr>
            <w:tcW w:w="1021" w:type="dxa"/>
            <w:tcBorders>
              <w:top w:val="single" w:sz="4" w:space="0" w:color="auto"/>
              <w:bottom w:val="nil"/>
            </w:tcBorders>
          </w:tcPr>
          <w:p w14:paraId="4AAA3E3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63</w:t>
            </w:r>
          </w:p>
        </w:tc>
        <w:tc>
          <w:tcPr>
            <w:tcW w:w="1020" w:type="dxa"/>
            <w:tcBorders>
              <w:top w:val="single" w:sz="4" w:space="0" w:color="auto"/>
              <w:bottom w:val="nil"/>
            </w:tcBorders>
          </w:tcPr>
          <w:p w14:paraId="0021438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141</w:t>
            </w:r>
          </w:p>
        </w:tc>
        <w:tc>
          <w:tcPr>
            <w:tcW w:w="1021" w:type="dxa"/>
            <w:tcBorders>
              <w:top w:val="single" w:sz="4" w:space="0" w:color="auto"/>
              <w:bottom w:val="nil"/>
            </w:tcBorders>
          </w:tcPr>
          <w:p w14:paraId="17288EC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231</w:t>
            </w:r>
          </w:p>
        </w:tc>
        <w:tc>
          <w:tcPr>
            <w:tcW w:w="1021" w:type="dxa"/>
            <w:tcBorders>
              <w:top w:val="single" w:sz="4" w:space="0" w:color="auto"/>
              <w:bottom w:val="nil"/>
            </w:tcBorders>
          </w:tcPr>
          <w:p w14:paraId="09FB128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311</w:t>
            </w:r>
          </w:p>
        </w:tc>
        <w:tc>
          <w:tcPr>
            <w:tcW w:w="251" w:type="dxa"/>
          </w:tcPr>
          <w:p w14:paraId="0001EABD" w14:textId="77777777" w:rsidR="00035321" w:rsidRDefault="00035321">
            <w:pPr>
              <w:tabs>
                <w:tab w:val="left" w:pos="567"/>
              </w:tabs>
              <w:suppressAutoHyphens/>
              <w:jc w:val="both"/>
              <w:rPr>
                <w:rFonts w:ascii="Trebuchet MS" w:hAnsi="Trebuchet MS"/>
                <w:spacing w:val="-2"/>
                <w:sz w:val="22"/>
                <w:szCs w:val="22"/>
              </w:rPr>
            </w:pPr>
          </w:p>
        </w:tc>
      </w:tr>
      <w:tr w:rsidR="00035321" w14:paraId="3A90378C" w14:textId="77777777">
        <w:trPr>
          <w:trHeight w:val="283"/>
        </w:trPr>
        <w:tc>
          <w:tcPr>
            <w:tcW w:w="282" w:type="dxa"/>
          </w:tcPr>
          <w:p w14:paraId="13022AB2" w14:textId="77777777" w:rsidR="00035321" w:rsidRDefault="00035321">
            <w:pPr>
              <w:tabs>
                <w:tab w:val="left" w:pos="567"/>
              </w:tabs>
              <w:suppressAutoHyphens/>
              <w:jc w:val="both"/>
              <w:rPr>
                <w:rFonts w:ascii="Trebuchet MS" w:hAnsi="Trebuchet MS"/>
                <w:spacing w:val="-2"/>
                <w:sz w:val="22"/>
                <w:szCs w:val="22"/>
              </w:rPr>
            </w:pPr>
          </w:p>
        </w:tc>
        <w:tc>
          <w:tcPr>
            <w:tcW w:w="427" w:type="dxa"/>
            <w:tcBorders>
              <w:top w:val="nil"/>
              <w:bottom w:val="single" w:sz="4" w:space="0" w:color="auto"/>
            </w:tcBorders>
          </w:tcPr>
          <w:p w14:paraId="552CB85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w:t>
            </w:r>
          </w:p>
        </w:tc>
        <w:tc>
          <w:tcPr>
            <w:tcW w:w="3119" w:type="dxa"/>
            <w:tcBorders>
              <w:top w:val="nil"/>
              <w:bottom w:val="single" w:sz="4" w:space="0" w:color="auto"/>
              <w:right w:val="single" w:sz="4" w:space="0" w:color="auto"/>
            </w:tcBorders>
          </w:tcPr>
          <w:p w14:paraId="2FA7EA7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Cum investment $MM</w:t>
            </w:r>
          </w:p>
        </w:tc>
        <w:tc>
          <w:tcPr>
            <w:tcW w:w="1020" w:type="dxa"/>
            <w:tcBorders>
              <w:top w:val="nil"/>
              <w:left w:val="single" w:sz="4" w:space="0" w:color="auto"/>
              <w:bottom w:val="single" w:sz="4" w:space="0" w:color="auto"/>
            </w:tcBorders>
          </w:tcPr>
          <w:p w14:paraId="57DADEC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021" w:type="dxa"/>
            <w:tcBorders>
              <w:top w:val="nil"/>
              <w:bottom w:val="single" w:sz="4" w:space="0" w:color="auto"/>
            </w:tcBorders>
          </w:tcPr>
          <w:p w14:paraId="02A1425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c>
          <w:tcPr>
            <w:tcW w:w="1020" w:type="dxa"/>
            <w:tcBorders>
              <w:top w:val="nil"/>
              <w:bottom w:val="single" w:sz="4" w:space="0" w:color="auto"/>
            </w:tcBorders>
          </w:tcPr>
          <w:p w14:paraId="7F7A2F4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c>
          <w:tcPr>
            <w:tcW w:w="1021" w:type="dxa"/>
            <w:tcBorders>
              <w:top w:val="nil"/>
              <w:bottom w:val="single" w:sz="4" w:space="0" w:color="auto"/>
            </w:tcBorders>
          </w:tcPr>
          <w:p w14:paraId="0D75DCA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c>
          <w:tcPr>
            <w:tcW w:w="1021" w:type="dxa"/>
            <w:tcBorders>
              <w:top w:val="nil"/>
              <w:bottom w:val="single" w:sz="4" w:space="0" w:color="auto"/>
            </w:tcBorders>
          </w:tcPr>
          <w:p w14:paraId="7D9E628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125</w:t>
            </w:r>
          </w:p>
        </w:tc>
        <w:tc>
          <w:tcPr>
            <w:tcW w:w="251" w:type="dxa"/>
          </w:tcPr>
          <w:p w14:paraId="4037DFC4" w14:textId="77777777" w:rsidR="00035321" w:rsidRDefault="00035321">
            <w:pPr>
              <w:tabs>
                <w:tab w:val="left" w:pos="567"/>
              </w:tabs>
              <w:suppressAutoHyphens/>
              <w:jc w:val="both"/>
              <w:rPr>
                <w:rFonts w:ascii="Trebuchet MS" w:hAnsi="Trebuchet MS"/>
                <w:spacing w:val="-2"/>
                <w:sz w:val="22"/>
                <w:szCs w:val="22"/>
              </w:rPr>
            </w:pPr>
          </w:p>
        </w:tc>
      </w:tr>
      <w:tr w:rsidR="00035321" w14:paraId="2B8B2EB8" w14:textId="77777777">
        <w:trPr>
          <w:trHeight w:val="283"/>
        </w:trPr>
        <w:tc>
          <w:tcPr>
            <w:tcW w:w="282" w:type="dxa"/>
          </w:tcPr>
          <w:p w14:paraId="49AFCB6D" w14:textId="77777777" w:rsidR="00035321" w:rsidRDefault="00035321">
            <w:pPr>
              <w:tabs>
                <w:tab w:val="left" w:pos="567"/>
              </w:tabs>
              <w:suppressAutoHyphens/>
              <w:jc w:val="both"/>
              <w:rPr>
                <w:rFonts w:ascii="Trebuchet MS" w:hAnsi="Trebuchet MS"/>
                <w:spacing w:val="-2"/>
                <w:sz w:val="22"/>
                <w:szCs w:val="22"/>
              </w:rPr>
            </w:pPr>
          </w:p>
        </w:tc>
        <w:tc>
          <w:tcPr>
            <w:tcW w:w="427" w:type="dxa"/>
            <w:tcBorders>
              <w:top w:val="single" w:sz="4" w:space="0" w:color="auto"/>
            </w:tcBorders>
          </w:tcPr>
          <w:p w14:paraId="781BFF1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w:t>
            </w:r>
          </w:p>
        </w:tc>
        <w:tc>
          <w:tcPr>
            <w:tcW w:w="3119" w:type="dxa"/>
            <w:tcBorders>
              <w:top w:val="single" w:sz="4" w:space="0" w:color="auto"/>
              <w:bottom w:val="nil"/>
              <w:right w:val="single" w:sz="4" w:space="0" w:color="auto"/>
            </w:tcBorders>
          </w:tcPr>
          <w:p w14:paraId="651533A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Investment multiple (=C/D)</w:t>
            </w:r>
          </w:p>
        </w:tc>
        <w:tc>
          <w:tcPr>
            <w:tcW w:w="1020" w:type="dxa"/>
            <w:tcBorders>
              <w:top w:val="single" w:sz="4" w:space="0" w:color="auto"/>
              <w:left w:val="single" w:sz="4" w:space="0" w:color="auto"/>
            </w:tcBorders>
          </w:tcPr>
          <w:p w14:paraId="796B468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0.00</w:t>
            </w:r>
          </w:p>
        </w:tc>
        <w:tc>
          <w:tcPr>
            <w:tcW w:w="1021" w:type="dxa"/>
            <w:tcBorders>
              <w:top w:val="single" w:sz="4" w:space="0" w:color="auto"/>
            </w:tcBorders>
          </w:tcPr>
          <w:p w14:paraId="237DF0C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0.50</w:t>
            </w:r>
          </w:p>
        </w:tc>
        <w:tc>
          <w:tcPr>
            <w:tcW w:w="1020" w:type="dxa"/>
            <w:tcBorders>
              <w:top w:val="single" w:sz="4" w:space="0" w:color="auto"/>
            </w:tcBorders>
          </w:tcPr>
          <w:p w14:paraId="318BCC3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1.13</w:t>
            </w:r>
          </w:p>
        </w:tc>
        <w:tc>
          <w:tcPr>
            <w:tcW w:w="1021" w:type="dxa"/>
            <w:tcBorders>
              <w:top w:val="single" w:sz="4" w:space="0" w:color="auto"/>
            </w:tcBorders>
          </w:tcPr>
          <w:p w14:paraId="5B25B7A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1.85</w:t>
            </w:r>
          </w:p>
        </w:tc>
        <w:tc>
          <w:tcPr>
            <w:tcW w:w="1021" w:type="dxa"/>
            <w:tcBorders>
              <w:top w:val="single" w:sz="4" w:space="0" w:color="auto"/>
            </w:tcBorders>
          </w:tcPr>
          <w:p w14:paraId="5103C74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2.49</w:t>
            </w:r>
          </w:p>
        </w:tc>
        <w:tc>
          <w:tcPr>
            <w:tcW w:w="251" w:type="dxa"/>
          </w:tcPr>
          <w:p w14:paraId="18FFE1EE" w14:textId="77777777" w:rsidR="00035321" w:rsidRDefault="00035321">
            <w:pPr>
              <w:tabs>
                <w:tab w:val="left" w:pos="567"/>
              </w:tabs>
              <w:suppressAutoHyphens/>
              <w:jc w:val="both"/>
              <w:rPr>
                <w:rFonts w:ascii="Trebuchet MS" w:hAnsi="Trebuchet MS"/>
                <w:spacing w:val="-2"/>
                <w:sz w:val="22"/>
                <w:szCs w:val="22"/>
              </w:rPr>
            </w:pPr>
          </w:p>
        </w:tc>
      </w:tr>
      <w:tr w:rsidR="00035321" w14:paraId="3EB6F0E5" w14:textId="77777777">
        <w:tc>
          <w:tcPr>
            <w:tcW w:w="282" w:type="dxa"/>
          </w:tcPr>
          <w:p w14:paraId="158C18B8" w14:textId="77777777" w:rsidR="00035321" w:rsidRDefault="00035321">
            <w:pPr>
              <w:tabs>
                <w:tab w:val="left" w:pos="567"/>
              </w:tabs>
              <w:suppressAutoHyphens/>
              <w:jc w:val="both"/>
              <w:rPr>
                <w:rFonts w:ascii="Trebuchet MS" w:hAnsi="Trebuchet MS"/>
                <w:spacing w:val="-2"/>
                <w:sz w:val="22"/>
                <w:szCs w:val="22"/>
              </w:rPr>
            </w:pPr>
          </w:p>
        </w:tc>
        <w:tc>
          <w:tcPr>
            <w:tcW w:w="427" w:type="dxa"/>
          </w:tcPr>
          <w:p w14:paraId="3A9D1672" w14:textId="77777777" w:rsidR="00035321" w:rsidRDefault="00035321">
            <w:pPr>
              <w:tabs>
                <w:tab w:val="left" w:pos="567"/>
              </w:tabs>
              <w:suppressAutoHyphens/>
              <w:jc w:val="both"/>
              <w:rPr>
                <w:rFonts w:ascii="Trebuchet MS" w:hAnsi="Trebuchet MS"/>
                <w:spacing w:val="-2"/>
                <w:sz w:val="22"/>
                <w:szCs w:val="22"/>
              </w:rPr>
            </w:pPr>
          </w:p>
        </w:tc>
        <w:tc>
          <w:tcPr>
            <w:tcW w:w="3119" w:type="dxa"/>
            <w:tcBorders>
              <w:top w:val="nil"/>
            </w:tcBorders>
          </w:tcPr>
          <w:p w14:paraId="3772F7D2" w14:textId="77777777" w:rsidR="00035321" w:rsidRDefault="00035321">
            <w:pPr>
              <w:tabs>
                <w:tab w:val="left" w:pos="567"/>
              </w:tabs>
              <w:suppressAutoHyphens/>
              <w:jc w:val="both"/>
              <w:rPr>
                <w:rFonts w:ascii="Trebuchet MS" w:hAnsi="Trebuchet MS"/>
                <w:spacing w:val="-2"/>
                <w:sz w:val="22"/>
                <w:szCs w:val="22"/>
              </w:rPr>
            </w:pPr>
          </w:p>
        </w:tc>
        <w:tc>
          <w:tcPr>
            <w:tcW w:w="1020" w:type="dxa"/>
          </w:tcPr>
          <w:p w14:paraId="5099F60D" w14:textId="77777777" w:rsidR="00035321" w:rsidRDefault="00035321">
            <w:pPr>
              <w:tabs>
                <w:tab w:val="left" w:pos="567"/>
              </w:tabs>
              <w:suppressAutoHyphens/>
              <w:jc w:val="right"/>
              <w:rPr>
                <w:rFonts w:ascii="Trebuchet MS" w:hAnsi="Trebuchet MS"/>
                <w:spacing w:val="-2"/>
                <w:sz w:val="22"/>
                <w:szCs w:val="22"/>
              </w:rPr>
            </w:pPr>
          </w:p>
        </w:tc>
        <w:tc>
          <w:tcPr>
            <w:tcW w:w="1021" w:type="dxa"/>
          </w:tcPr>
          <w:p w14:paraId="3D81247E" w14:textId="77777777" w:rsidR="00035321" w:rsidRDefault="00035321">
            <w:pPr>
              <w:tabs>
                <w:tab w:val="left" w:pos="567"/>
              </w:tabs>
              <w:suppressAutoHyphens/>
              <w:jc w:val="right"/>
              <w:rPr>
                <w:rFonts w:ascii="Trebuchet MS" w:hAnsi="Trebuchet MS"/>
                <w:spacing w:val="-2"/>
                <w:sz w:val="22"/>
                <w:szCs w:val="22"/>
              </w:rPr>
            </w:pPr>
          </w:p>
        </w:tc>
        <w:tc>
          <w:tcPr>
            <w:tcW w:w="1020" w:type="dxa"/>
          </w:tcPr>
          <w:p w14:paraId="1E61D276" w14:textId="77777777" w:rsidR="00035321" w:rsidRDefault="00035321">
            <w:pPr>
              <w:tabs>
                <w:tab w:val="left" w:pos="567"/>
              </w:tabs>
              <w:suppressAutoHyphens/>
              <w:jc w:val="right"/>
              <w:rPr>
                <w:rFonts w:ascii="Trebuchet MS" w:hAnsi="Trebuchet MS"/>
                <w:spacing w:val="-2"/>
                <w:sz w:val="22"/>
                <w:szCs w:val="22"/>
              </w:rPr>
            </w:pPr>
          </w:p>
        </w:tc>
        <w:tc>
          <w:tcPr>
            <w:tcW w:w="1021" w:type="dxa"/>
          </w:tcPr>
          <w:p w14:paraId="29D3C6CB" w14:textId="77777777" w:rsidR="00035321" w:rsidRDefault="00035321">
            <w:pPr>
              <w:tabs>
                <w:tab w:val="left" w:pos="567"/>
              </w:tabs>
              <w:suppressAutoHyphens/>
              <w:jc w:val="right"/>
              <w:rPr>
                <w:rFonts w:ascii="Trebuchet MS" w:hAnsi="Trebuchet MS"/>
                <w:spacing w:val="-2"/>
                <w:sz w:val="22"/>
                <w:szCs w:val="22"/>
              </w:rPr>
            </w:pPr>
          </w:p>
        </w:tc>
        <w:tc>
          <w:tcPr>
            <w:tcW w:w="1021" w:type="dxa"/>
          </w:tcPr>
          <w:p w14:paraId="3C7E2FFD" w14:textId="77777777" w:rsidR="00035321" w:rsidRDefault="00035321">
            <w:pPr>
              <w:tabs>
                <w:tab w:val="left" w:pos="567"/>
              </w:tabs>
              <w:suppressAutoHyphens/>
              <w:jc w:val="right"/>
              <w:rPr>
                <w:rFonts w:ascii="Trebuchet MS" w:hAnsi="Trebuchet MS"/>
                <w:spacing w:val="-2"/>
                <w:sz w:val="22"/>
                <w:szCs w:val="22"/>
              </w:rPr>
            </w:pPr>
          </w:p>
        </w:tc>
        <w:tc>
          <w:tcPr>
            <w:tcW w:w="251" w:type="dxa"/>
          </w:tcPr>
          <w:p w14:paraId="5003D95F" w14:textId="77777777" w:rsidR="00035321" w:rsidRDefault="00035321">
            <w:pPr>
              <w:tabs>
                <w:tab w:val="left" w:pos="567"/>
              </w:tabs>
              <w:suppressAutoHyphens/>
              <w:jc w:val="both"/>
              <w:rPr>
                <w:rFonts w:ascii="Trebuchet MS" w:hAnsi="Trebuchet MS"/>
                <w:spacing w:val="-2"/>
                <w:sz w:val="22"/>
                <w:szCs w:val="22"/>
              </w:rPr>
            </w:pPr>
          </w:p>
        </w:tc>
      </w:tr>
    </w:tbl>
    <w:p w14:paraId="0B4463CD" w14:textId="77777777" w:rsidR="00035321" w:rsidRDefault="00035321">
      <w:pPr>
        <w:tabs>
          <w:tab w:val="left" w:pos="567"/>
        </w:tabs>
        <w:suppressAutoHyphens/>
        <w:ind w:left="567"/>
        <w:jc w:val="both"/>
        <w:rPr>
          <w:rFonts w:ascii="Trebuchet MS" w:hAnsi="Trebuchet MS"/>
          <w:spacing w:val="-2"/>
          <w:sz w:val="22"/>
          <w:szCs w:val="22"/>
        </w:rPr>
      </w:pPr>
    </w:p>
    <w:p w14:paraId="59B56472" w14:textId="77777777" w:rsidR="00035321" w:rsidRDefault="00035321">
      <w:pPr>
        <w:tabs>
          <w:tab w:val="left" w:pos="567"/>
        </w:tabs>
        <w:suppressAutoHyphens/>
        <w:ind w:left="567"/>
        <w:jc w:val="both"/>
        <w:rPr>
          <w:rFonts w:ascii="Trebuchet MS" w:hAnsi="Trebuchet MS"/>
          <w:spacing w:val="-2"/>
          <w:sz w:val="22"/>
          <w:szCs w:val="22"/>
        </w:rPr>
      </w:pPr>
    </w:p>
    <w:p w14:paraId="1EDB535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example, the operating net cash flow is the gross revenue less operating costs and taxes. This is accumulated over the life of the project. The capital costs, or the investment, are accumulated in a similar way. The ratio between the cumulative operating net cash flow and the cumulative investment is the R over C ratio or the investment multiple. In some PSCs, this ratio determines the State</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share of profit oil or gas in the following year. An example is in Table 2B. For instance, an investment multiple of less than 1.50 this year might mean that the State's share of profit oil is zero next year. An investment multiple of more than 1.50 this year might mean that the State's share of profit oil is, say, 10% in the following year.</w:t>
      </w:r>
    </w:p>
    <w:p w14:paraId="5F19EA7A" w14:textId="77777777" w:rsidR="00035321" w:rsidRDefault="00035321">
      <w:pPr>
        <w:tabs>
          <w:tab w:val="left" w:pos="567"/>
        </w:tabs>
        <w:suppressAutoHyphens/>
        <w:ind w:left="567"/>
        <w:jc w:val="both"/>
        <w:rPr>
          <w:rFonts w:ascii="Trebuchet MS" w:hAnsi="Trebuchet MS"/>
          <w:spacing w:val="-2"/>
          <w:sz w:val="22"/>
          <w:szCs w:val="22"/>
        </w:rPr>
      </w:pPr>
    </w:p>
    <w:p w14:paraId="00454668" w14:textId="77777777" w:rsidR="00035321" w:rsidRDefault="00035321">
      <w:pPr>
        <w:tabs>
          <w:tab w:val="left" w:pos="567"/>
        </w:tabs>
        <w:suppressAutoHyphens/>
        <w:ind w:left="567"/>
        <w:jc w:val="both"/>
        <w:rPr>
          <w:rFonts w:ascii="Trebuchet MS" w:hAnsi="Trebuchet MS"/>
          <w:b/>
          <w:spacing w:val="-2"/>
          <w:sz w:val="22"/>
          <w:szCs w:val="22"/>
        </w:rPr>
      </w:pPr>
    </w:p>
    <w:tbl>
      <w:tblPr>
        <w:tblW w:w="0" w:type="auto"/>
        <w:tblInd w:w="711" w:type="dxa"/>
        <w:tblLayout w:type="fixed"/>
        <w:tblCellMar>
          <w:left w:w="0" w:type="dxa"/>
          <w:right w:w="0" w:type="dxa"/>
        </w:tblCellMar>
        <w:tblLook w:val="0600" w:firstRow="0" w:lastRow="0" w:firstColumn="0" w:lastColumn="0" w:noHBand="1" w:noVBand="1"/>
      </w:tblPr>
      <w:tblGrid>
        <w:gridCol w:w="1239"/>
        <w:gridCol w:w="2047"/>
        <w:gridCol w:w="2047"/>
      </w:tblGrid>
      <w:tr w:rsidR="00035321" w14:paraId="3B1A3E1A" w14:textId="77777777">
        <w:trPr>
          <w:trHeight w:hRule="exact" w:val="284"/>
        </w:trPr>
        <w:tc>
          <w:tcPr>
            <w:tcW w:w="5333" w:type="dxa"/>
            <w:gridSpan w:val="3"/>
            <w:tcBorders>
              <w:top w:val="single" w:sz="4" w:space="0" w:color="auto"/>
              <w:left w:val="single" w:sz="4" w:space="0" w:color="auto"/>
              <w:right w:val="single" w:sz="4" w:space="0" w:color="auto"/>
            </w:tcBorders>
            <w:shd w:val="clear" w:color="auto" w:fill="auto"/>
            <w:tcMar>
              <w:top w:w="72" w:type="dxa"/>
              <w:left w:w="144" w:type="dxa"/>
              <w:bottom w:w="72" w:type="dxa"/>
              <w:right w:w="144" w:type="dxa"/>
            </w:tcMar>
            <w:hideMark/>
          </w:tcPr>
          <w:p w14:paraId="7CAAAF76" w14:textId="77777777" w:rsidR="00035321" w:rsidRDefault="00413271">
            <w:pPr>
              <w:tabs>
                <w:tab w:val="left" w:pos="567"/>
              </w:tabs>
              <w:contextualSpacing/>
              <w:rPr>
                <w:rFonts w:ascii="Trebuchet MS" w:hAnsi="Trebuchet MS"/>
                <w:b/>
                <w:bCs/>
                <w:spacing w:val="-2"/>
                <w:sz w:val="22"/>
                <w:szCs w:val="22"/>
              </w:rPr>
            </w:pPr>
            <w:r>
              <w:rPr>
                <w:rFonts w:ascii="Trebuchet MS" w:hAnsi="Trebuchet MS"/>
                <w:b/>
                <w:bCs/>
                <w:spacing w:val="-2"/>
                <w:sz w:val="22"/>
                <w:szCs w:val="22"/>
              </w:rPr>
              <w:t>Table 2B – Investment Multiple (IM) shares</w:t>
            </w:r>
          </w:p>
        </w:tc>
      </w:tr>
      <w:tr w:rsidR="00035321" w14:paraId="06890DD9" w14:textId="77777777">
        <w:trPr>
          <w:trHeight w:hRule="exact" w:val="284"/>
        </w:trPr>
        <w:tc>
          <w:tcPr>
            <w:tcW w:w="1239" w:type="dxa"/>
            <w:tcBorders>
              <w:left w:val="single" w:sz="4" w:space="0" w:color="auto"/>
            </w:tcBorders>
            <w:shd w:val="clear" w:color="auto" w:fill="auto"/>
            <w:tcMar>
              <w:top w:w="72" w:type="dxa"/>
              <w:left w:w="144" w:type="dxa"/>
              <w:bottom w:w="72" w:type="dxa"/>
              <w:right w:w="144" w:type="dxa"/>
            </w:tcMar>
          </w:tcPr>
          <w:p w14:paraId="78CD3373" w14:textId="77777777" w:rsidR="00035321" w:rsidRDefault="00035321">
            <w:pPr>
              <w:tabs>
                <w:tab w:val="left" w:pos="567"/>
              </w:tabs>
              <w:contextualSpacing/>
              <w:rPr>
                <w:rFonts w:ascii="Trebuchet MS" w:hAnsi="Trebuchet MS"/>
                <w:bCs/>
                <w:spacing w:val="-2"/>
                <w:sz w:val="22"/>
                <w:szCs w:val="22"/>
              </w:rPr>
            </w:pPr>
          </w:p>
        </w:tc>
        <w:tc>
          <w:tcPr>
            <w:tcW w:w="2047" w:type="dxa"/>
            <w:shd w:val="clear" w:color="auto" w:fill="auto"/>
            <w:tcMar>
              <w:top w:w="72" w:type="dxa"/>
              <w:left w:w="144" w:type="dxa"/>
              <w:bottom w:w="72" w:type="dxa"/>
              <w:right w:w="144" w:type="dxa"/>
            </w:tcMar>
          </w:tcPr>
          <w:p w14:paraId="733BB1F8" w14:textId="77777777" w:rsidR="00035321" w:rsidRDefault="00035321">
            <w:pPr>
              <w:tabs>
                <w:tab w:val="left" w:pos="567"/>
              </w:tabs>
              <w:contextualSpacing/>
              <w:rPr>
                <w:rFonts w:ascii="Trebuchet MS" w:hAnsi="Trebuchet MS"/>
                <w:bCs/>
                <w:spacing w:val="-2"/>
                <w:sz w:val="22"/>
                <w:szCs w:val="22"/>
              </w:rPr>
            </w:pPr>
          </w:p>
        </w:tc>
        <w:tc>
          <w:tcPr>
            <w:tcW w:w="2047" w:type="dxa"/>
            <w:tcBorders>
              <w:right w:val="single" w:sz="4" w:space="0" w:color="auto"/>
            </w:tcBorders>
            <w:shd w:val="clear" w:color="auto" w:fill="auto"/>
            <w:tcMar>
              <w:top w:w="72" w:type="dxa"/>
              <w:left w:w="144" w:type="dxa"/>
              <w:bottom w:w="72" w:type="dxa"/>
              <w:right w:w="144" w:type="dxa"/>
            </w:tcMar>
          </w:tcPr>
          <w:p w14:paraId="54276636" w14:textId="77777777" w:rsidR="00035321" w:rsidRDefault="00035321">
            <w:pPr>
              <w:tabs>
                <w:tab w:val="left" w:pos="567"/>
              </w:tabs>
              <w:contextualSpacing/>
              <w:rPr>
                <w:rFonts w:ascii="Trebuchet MS" w:hAnsi="Trebuchet MS"/>
                <w:bCs/>
                <w:spacing w:val="-2"/>
                <w:sz w:val="22"/>
                <w:szCs w:val="22"/>
              </w:rPr>
            </w:pPr>
          </w:p>
        </w:tc>
      </w:tr>
      <w:tr w:rsidR="00035321" w14:paraId="6EFD2A63" w14:textId="77777777">
        <w:trPr>
          <w:trHeight w:hRule="exact" w:val="284"/>
        </w:trPr>
        <w:tc>
          <w:tcPr>
            <w:tcW w:w="1239" w:type="dxa"/>
            <w:tcBorders>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52E4E458"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 xml:space="preserve">IM Range </w:t>
            </w:r>
          </w:p>
          <w:p w14:paraId="3218EBBF"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this year</w:t>
            </w:r>
          </w:p>
        </w:tc>
        <w:tc>
          <w:tcPr>
            <w:tcW w:w="2047" w:type="dxa"/>
            <w:tcBorders>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0118C7D2"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Contractor</w:t>
            </w:r>
          </w:p>
          <w:p w14:paraId="2EB67711"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share  next year %</w:t>
            </w:r>
          </w:p>
        </w:tc>
        <w:tc>
          <w:tcPr>
            <w:tcW w:w="2047" w:type="dxa"/>
            <w:tcBorders>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29028E5C"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Government</w:t>
            </w:r>
          </w:p>
          <w:p w14:paraId="621C33D4"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share  next year %</w:t>
            </w:r>
          </w:p>
        </w:tc>
      </w:tr>
      <w:tr w:rsidR="00035321" w14:paraId="17781CC1" w14:textId="77777777">
        <w:trPr>
          <w:trHeight w:hRule="exact" w:val="284"/>
        </w:trPr>
        <w:tc>
          <w:tcPr>
            <w:tcW w:w="1239" w:type="dxa"/>
            <w:tcBorders>
              <w:top w:val="single" w:sz="4" w:space="0" w:color="auto"/>
              <w:left w:val="single" w:sz="4" w:space="0" w:color="auto"/>
              <w:right w:val="single" w:sz="4" w:space="0" w:color="auto"/>
            </w:tcBorders>
            <w:shd w:val="clear" w:color="auto" w:fill="auto"/>
            <w:tcMar>
              <w:top w:w="72" w:type="dxa"/>
              <w:left w:w="144" w:type="dxa"/>
              <w:bottom w:w="72" w:type="dxa"/>
              <w:right w:w="144" w:type="dxa"/>
            </w:tcMar>
            <w:hideMark/>
          </w:tcPr>
          <w:p w14:paraId="014FFC5F"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Below 1.5</w:t>
            </w:r>
          </w:p>
        </w:tc>
        <w:tc>
          <w:tcPr>
            <w:tcW w:w="2047" w:type="dxa"/>
            <w:tcBorders>
              <w:top w:val="single" w:sz="4" w:space="0" w:color="auto"/>
              <w:left w:val="single" w:sz="4" w:space="0" w:color="auto"/>
              <w:right w:val="single" w:sz="4" w:space="0" w:color="auto"/>
            </w:tcBorders>
            <w:shd w:val="clear" w:color="auto" w:fill="auto"/>
            <w:tcMar>
              <w:top w:w="72" w:type="dxa"/>
              <w:left w:w="144" w:type="dxa"/>
              <w:bottom w:w="72" w:type="dxa"/>
              <w:right w:w="144" w:type="dxa"/>
            </w:tcMar>
            <w:hideMark/>
          </w:tcPr>
          <w:p w14:paraId="74918B45"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100%</w:t>
            </w:r>
          </w:p>
        </w:tc>
        <w:tc>
          <w:tcPr>
            <w:tcW w:w="2047" w:type="dxa"/>
            <w:tcBorders>
              <w:top w:val="single" w:sz="4" w:space="0" w:color="auto"/>
              <w:left w:val="single" w:sz="4" w:space="0" w:color="auto"/>
              <w:right w:val="single" w:sz="4" w:space="0" w:color="auto"/>
            </w:tcBorders>
            <w:shd w:val="clear" w:color="auto" w:fill="auto"/>
            <w:tcMar>
              <w:top w:w="72" w:type="dxa"/>
              <w:left w:w="144" w:type="dxa"/>
              <w:bottom w:w="72" w:type="dxa"/>
              <w:right w:w="144" w:type="dxa"/>
            </w:tcMar>
            <w:hideMark/>
          </w:tcPr>
          <w:p w14:paraId="0E98D034"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0%</w:t>
            </w:r>
          </w:p>
        </w:tc>
      </w:tr>
      <w:tr w:rsidR="00035321" w14:paraId="5A844228" w14:textId="77777777">
        <w:trPr>
          <w:trHeight w:hRule="exact" w:val="284"/>
        </w:trPr>
        <w:tc>
          <w:tcPr>
            <w:tcW w:w="1239" w:type="dxa"/>
            <w:tcBorders>
              <w:left w:val="single" w:sz="4" w:space="0" w:color="auto"/>
              <w:right w:val="single" w:sz="4" w:space="0" w:color="auto"/>
            </w:tcBorders>
            <w:shd w:val="clear" w:color="auto" w:fill="auto"/>
            <w:tcMar>
              <w:top w:w="72" w:type="dxa"/>
              <w:left w:w="144" w:type="dxa"/>
              <w:bottom w:w="72" w:type="dxa"/>
              <w:right w:w="144" w:type="dxa"/>
            </w:tcMar>
            <w:hideMark/>
          </w:tcPr>
          <w:p w14:paraId="75F3E4FD"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1.5 to 2.0</w:t>
            </w:r>
          </w:p>
        </w:tc>
        <w:tc>
          <w:tcPr>
            <w:tcW w:w="2047" w:type="dxa"/>
            <w:tcBorders>
              <w:left w:val="single" w:sz="4" w:space="0" w:color="auto"/>
              <w:right w:val="single" w:sz="4" w:space="0" w:color="auto"/>
            </w:tcBorders>
            <w:shd w:val="clear" w:color="auto" w:fill="auto"/>
            <w:tcMar>
              <w:top w:w="72" w:type="dxa"/>
              <w:left w:w="144" w:type="dxa"/>
              <w:bottom w:w="72" w:type="dxa"/>
              <w:right w:w="144" w:type="dxa"/>
            </w:tcMar>
            <w:hideMark/>
          </w:tcPr>
          <w:p w14:paraId="28A4A5B0"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90%</w:t>
            </w:r>
          </w:p>
        </w:tc>
        <w:tc>
          <w:tcPr>
            <w:tcW w:w="2047" w:type="dxa"/>
            <w:tcBorders>
              <w:left w:val="single" w:sz="4" w:space="0" w:color="auto"/>
              <w:right w:val="single" w:sz="4" w:space="0" w:color="auto"/>
            </w:tcBorders>
            <w:shd w:val="clear" w:color="auto" w:fill="auto"/>
            <w:tcMar>
              <w:top w:w="72" w:type="dxa"/>
              <w:left w:w="144" w:type="dxa"/>
              <w:bottom w:w="72" w:type="dxa"/>
              <w:right w:w="144" w:type="dxa"/>
            </w:tcMar>
            <w:hideMark/>
          </w:tcPr>
          <w:p w14:paraId="4F751A71"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10%</w:t>
            </w:r>
          </w:p>
        </w:tc>
      </w:tr>
      <w:tr w:rsidR="00035321" w14:paraId="6B6BB9A1" w14:textId="77777777">
        <w:trPr>
          <w:trHeight w:hRule="exact" w:val="284"/>
        </w:trPr>
        <w:tc>
          <w:tcPr>
            <w:tcW w:w="1239" w:type="dxa"/>
            <w:tcBorders>
              <w:left w:val="single" w:sz="4" w:space="0" w:color="auto"/>
              <w:right w:val="single" w:sz="4" w:space="0" w:color="auto"/>
            </w:tcBorders>
            <w:shd w:val="clear" w:color="auto" w:fill="auto"/>
            <w:tcMar>
              <w:top w:w="72" w:type="dxa"/>
              <w:left w:w="144" w:type="dxa"/>
              <w:bottom w:w="72" w:type="dxa"/>
              <w:right w:w="144" w:type="dxa"/>
            </w:tcMar>
            <w:hideMark/>
          </w:tcPr>
          <w:p w14:paraId="1EEAE1F5"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2.0 to 2.5</w:t>
            </w:r>
          </w:p>
        </w:tc>
        <w:tc>
          <w:tcPr>
            <w:tcW w:w="2047" w:type="dxa"/>
            <w:tcBorders>
              <w:left w:val="single" w:sz="4" w:space="0" w:color="auto"/>
              <w:right w:val="single" w:sz="4" w:space="0" w:color="auto"/>
            </w:tcBorders>
            <w:shd w:val="clear" w:color="auto" w:fill="auto"/>
            <w:tcMar>
              <w:top w:w="72" w:type="dxa"/>
              <w:left w:w="144" w:type="dxa"/>
              <w:bottom w:w="72" w:type="dxa"/>
              <w:right w:w="144" w:type="dxa"/>
            </w:tcMar>
            <w:hideMark/>
          </w:tcPr>
          <w:p w14:paraId="33EB3D49"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80%</w:t>
            </w:r>
          </w:p>
        </w:tc>
        <w:tc>
          <w:tcPr>
            <w:tcW w:w="2047" w:type="dxa"/>
            <w:tcBorders>
              <w:left w:val="single" w:sz="4" w:space="0" w:color="auto"/>
              <w:right w:val="single" w:sz="4" w:space="0" w:color="auto"/>
            </w:tcBorders>
            <w:shd w:val="clear" w:color="auto" w:fill="auto"/>
            <w:tcMar>
              <w:top w:w="72" w:type="dxa"/>
              <w:left w:w="144" w:type="dxa"/>
              <w:bottom w:w="72" w:type="dxa"/>
              <w:right w:w="144" w:type="dxa"/>
            </w:tcMar>
            <w:hideMark/>
          </w:tcPr>
          <w:p w14:paraId="629AE5B8"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20%</w:t>
            </w:r>
          </w:p>
        </w:tc>
      </w:tr>
      <w:tr w:rsidR="00035321" w14:paraId="2BA1AA19" w14:textId="77777777">
        <w:trPr>
          <w:trHeight w:hRule="exact" w:val="284"/>
        </w:trPr>
        <w:tc>
          <w:tcPr>
            <w:tcW w:w="1239" w:type="dxa"/>
            <w:tcBorders>
              <w:left w:val="single" w:sz="4" w:space="0" w:color="auto"/>
              <w:right w:val="single" w:sz="4" w:space="0" w:color="auto"/>
            </w:tcBorders>
            <w:shd w:val="clear" w:color="auto" w:fill="auto"/>
            <w:tcMar>
              <w:top w:w="72" w:type="dxa"/>
              <w:left w:w="144" w:type="dxa"/>
              <w:bottom w:w="72" w:type="dxa"/>
              <w:right w:w="144" w:type="dxa"/>
            </w:tcMar>
            <w:hideMark/>
          </w:tcPr>
          <w:p w14:paraId="1EBD4403"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2.5 to 3.0</w:t>
            </w:r>
          </w:p>
        </w:tc>
        <w:tc>
          <w:tcPr>
            <w:tcW w:w="2047" w:type="dxa"/>
            <w:tcBorders>
              <w:left w:val="single" w:sz="4" w:space="0" w:color="auto"/>
              <w:right w:val="single" w:sz="4" w:space="0" w:color="auto"/>
            </w:tcBorders>
            <w:shd w:val="clear" w:color="auto" w:fill="auto"/>
            <w:tcMar>
              <w:top w:w="72" w:type="dxa"/>
              <w:left w:w="144" w:type="dxa"/>
              <w:bottom w:w="72" w:type="dxa"/>
              <w:right w:w="144" w:type="dxa"/>
            </w:tcMar>
            <w:hideMark/>
          </w:tcPr>
          <w:p w14:paraId="5DE6D791"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70%</w:t>
            </w:r>
          </w:p>
        </w:tc>
        <w:tc>
          <w:tcPr>
            <w:tcW w:w="2047" w:type="dxa"/>
            <w:tcBorders>
              <w:left w:val="single" w:sz="4" w:space="0" w:color="auto"/>
              <w:right w:val="single" w:sz="4" w:space="0" w:color="auto"/>
            </w:tcBorders>
            <w:shd w:val="clear" w:color="auto" w:fill="auto"/>
            <w:tcMar>
              <w:top w:w="72" w:type="dxa"/>
              <w:left w:w="144" w:type="dxa"/>
              <w:bottom w:w="72" w:type="dxa"/>
              <w:right w:w="144" w:type="dxa"/>
            </w:tcMar>
            <w:hideMark/>
          </w:tcPr>
          <w:p w14:paraId="7BE8C384"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30%</w:t>
            </w:r>
          </w:p>
        </w:tc>
      </w:tr>
      <w:tr w:rsidR="00035321" w14:paraId="4A577A6E" w14:textId="77777777">
        <w:trPr>
          <w:trHeight w:hRule="exact" w:val="284"/>
        </w:trPr>
        <w:tc>
          <w:tcPr>
            <w:tcW w:w="1239" w:type="dxa"/>
            <w:tcBorders>
              <w:left w:val="single" w:sz="4" w:space="0" w:color="auto"/>
              <w:right w:val="single" w:sz="4" w:space="0" w:color="auto"/>
            </w:tcBorders>
            <w:shd w:val="clear" w:color="auto" w:fill="auto"/>
            <w:tcMar>
              <w:top w:w="72" w:type="dxa"/>
              <w:left w:w="144" w:type="dxa"/>
              <w:bottom w:w="72" w:type="dxa"/>
              <w:right w:w="144" w:type="dxa"/>
            </w:tcMar>
            <w:hideMark/>
          </w:tcPr>
          <w:p w14:paraId="74074065"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 xml:space="preserve">3.0 to 3.5 </w:t>
            </w:r>
          </w:p>
        </w:tc>
        <w:tc>
          <w:tcPr>
            <w:tcW w:w="2047" w:type="dxa"/>
            <w:tcBorders>
              <w:left w:val="single" w:sz="4" w:space="0" w:color="auto"/>
              <w:right w:val="single" w:sz="4" w:space="0" w:color="auto"/>
            </w:tcBorders>
            <w:shd w:val="clear" w:color="auto" w:fill="auto"/>
            <w:tcMar>
              <w:top w:w="72" w:type="dxa"/>
              <w:left w:w="144" w:type="dxa"/>
              <w:bottom w:w="72" w:type="dxa"/>
              <w:right w:w="144" w:type="dxa"/>
            </w:tcMar>
            <w:hideMark/>
          </w:tcPr>
          <w:p w14:paraId="553E4F30"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60%</w:t>
            </w:r>
          </w:p>
        </w:tc>
        <w:tc>
          <w:tcPr>
            <w:tcW w:w="2047" w:type="dxa"/>
            <w:tcBorders>
              <w:left w:val="single" w:sz="4" w:space="0" w:color="auto"/>
              <w:right w:val="single" w:sz="4" w:space="0" w:color="auto"/>
            </w:tcBorders>
            <w:shd w:val="clear" w:color="auto" w:fill="auto"/>
            <w:tcMar>
              <w:top w:w="72" w:type="dxa"/>
              <w:left w:w="144" w:type="dxa"/>
              <w:bottom w:w="72" w:type="dxa"/>
              <w:right w:w="144" w:type="dxa"/>
            </w:tcMar>
            <w:hideMark/>
          </w:tcPr>
          <w:p w14:paraId="5270BEE0"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40%</w:t>
            </w:r>
          </w:p>
        </w:tc>
      </w:tr>
      <w:tr w:rsidR="00035321" w14:paraId="19EC57FD" w14:textId="77777777">
        <w:trPr>
          <w:trHeight w:hRule="exact" w:val="284"/>
        </w:trPr>
        <w:tc>
          <w:tcPr>
            <w:tcW w:w="1239" w:type="dxa"/>
            <w:tcBorders>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1900ACBF"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Over 3.5</w:t>
            </w:r>
          </w:p>
        </w:tc>
        <w:tc>
          <w:tcPr>
            <w:tcW w:w="2047" w:type="dxa"/>
            <w:tcBorders>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49EFEC9C"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50%</w:t>
            </w:r>
          </w:p>
        </w:tc>
        <w:tc>
          <w:tcPr>
            <w:tcW w:w="2047" w:type="dxa"/>
            <w:tcBorders>
              <w:left w:val="single" w:sz="4" w:space="0" w:color="auto"/>
              <w:bottom w:val="single" w:sz="4" w:space="0" w:color="auto"/>
              <w:right w:val="single" w:sz="4" w:space="0" w:color="auto"/>
            </w:tcBorders>
            <w:shd w:val="clear" w:color="auto" w:fill="auto"/>
            <w:tcMar>
              <w:top w:w="72" w:type="dxa"/>
              <w:left w:w="144" w:type="dxa"/>
              <w:bottom w:w="72" w:type="dxa"/>
              <w:right w:w="144" w:type="dxa"/>
            </w:tcMar>
            <w:hideMark/>
          </w:tcPr>
          <w:p w14:paraId="1454F29E" w14:textId="77777777" w:rsidR="00035321" w:rsidRDefault="00413271">
            <w:pPr>
              <w:contextualSpacing/>
              <w:rPr>
                <w:rFonts w:ascii="Trebuchet MS" w:hAnsi="Trebuchet MS"/>
                <w:spacing w:val="-2"/>
                <w:sz w:val="22"/>
                <w:szCs w:val="22"/>
              </w:rPr>
            </w:pPr>
            <w:r>
              <w:rPr>
                <w:rFonts w:ascii="Trebuchet MS" w:hAnsi="Trebuchet MS"/>
                <w:bCs/>
                <w:spacing w:val="-2"/>
                <w:sz w:val="22"/>
                <w:szCs w:val="22"/>
              </w:rPr>
              <w:t>50%</w:t>
            </w:r>
          </w:p>
        </w:tc>
      </w:tr>
    </w:tbl>
    <w:p w14:paraId="1AF84E6B" w14:textId="77777777" w:rsidR="00035321" w:rsidRDefault="00035321">
      <w:pPr>
        <w:tabs>
          <w:tab w:val="left" w:pos="567"/>
        </w:tabs>
        <w:suppressAutoHyphens/>
        <w:ind w:left="567"/>
        <w:jc w:val="both"/>
        <w:rPr>
          <w:rFonts w:ascii="Trebuchet MS" w:hAnsi="Trebuchet MS"/>
          <w:spacing w:val="-2"/>
          <w:sz w:val="22"/>
          <w:szCs w:val="22"/>
        </w:rPr>
      </w:pPr>
    </w:p>
    <w:p w14:paraId="42E5199D" w14:textId="77777777" w:rsidR="00035321" w:rsidRDefault="00035321">
      <w:pPr>
        <w:tabs>
          <w:tab w:val="left" w:pos="567"/>
        </w:tabs>
        <w:suppressAutoHyphens/>
        <w:ind w:left="567"/>
        <w:jc w:val="both"/>
        <w:rPr>
          <w:rFonts w:ascii="Trebuchet MS" w:hAnsi="Trebuchet MS"/>
          <w:b/>
          <w:spacing w:val="-2"/>
          <w:sz w:val="28"/>
          <w:szCs w:val="28"/>
        </w:rPr>
      </w:pPr>
    </w:p>
    <w:p w14:paraId="6A148575"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Disadvantages of CPI</w:t>
      </w:r>
    </w:p>
    <w:p w14:paraId="3050C926" w14:textId="77777777" w:rsidR="00035321" w:rsidRDefault="00035321">
      <w:pPr>
        <w:tabs>
          <w:tab w:val="left" w:pos="567"/>
        </w:tabs>
        <w:suppressAutoHyphens/>
        <w:ind w:left="567"/>
        <w:jc w:val="both"/>
        <w:rPr>
          <w:rFonts w:ascii="Trebuchet MS" w:hAnsi="Trebuchet MS"/>
          <w:spacing w:val="-2"/>
          <w:sz w:val="22"/>
          <w:szCs w:val="22"/>
        </w:rPr>
      </w:pPr>
    </w:p>
    <w:p w14:paraId="2641830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Using the CPI as the only means of making investment decisions has a number of disadvantages. These are -</w:t>
      </w:r>
    </w:p>
    <w:p w14:paraId="3A4BB327" w14:textId="77777777" w:rsidR="00035321" w:rsidRDefault="00035321">
      <w:pPr>
        <w:tabs>
          <w:tab w:val="left" w:pos="567"/>
        </w:tabs>
        <w:suppressAutoHyphens/>
        <w:ind w:left="567"/>
        <w:jc w:val="both"/>
        <w:rPr>
          <w:rFonts w:ascii="Trebuchet MS" w:hAnsi="Trebuchet MS"/>
          <w:spacing w:val="-2"/>
          <w:sz w:val="22"/>
          <w:szCs w:val="22"/>
        </w:rPr>
      </w:pPr>
    </w:p>
    <w:p w14:paraId="0524A75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(1) The CPI is simply a ratio. It does not on its own tell us the size of the project. A project with a CPI of 2.5 might be (a) a project with an NPV of $2.5MM and a discounted capital </w:t>
      </w:r>
      <w:r>
        <w:rPr>
          <w:rFonts w:ascii="Trebuchet MS" w:hAnsi="Trebuchet MS"/>
          <w:spacing w:val="-2"/>
          <w:sz w:val="22"/>
          <w:szCs w:val="22"/>
        </w:rPr>
        <w:lastRenderedPageBreak/>
        <w:t>expenditure of $1MM or (b) a project with an NPV of $250MM and a discounted capital expenditure of $100MM.</w:t>
      </w:r>
    </w:p>
    <w:p w14:paraId="6A33F1EB" w14:textId="77777777" w:rsidR="00035321" w:rsidRDefault="00035321">
      <w:pPr>
        <w:tabs>
          <w:tab w:val="left" w:pos="567"/>
        </w:tabs>
        <w:suppressAutoHyphens/>
        <w:ind w:left="567"/>
        <w:jc w:val="both"/>
        <w:rPr>
          <w:rFonts w:ascii="Trebuchet MS" w:hAnsi="Trebuchet MS"/>
          <w:spacing w:val="-2"/>
          <w:sz w:val="22"/>
          <w:szCs w:val="22"/>
        </w:rPr>
      </w:pPr>
    </w:p>
    <w:p w14:paraId="65D4AB3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(2) It also follows from (1) above that the CPI does not tell us how much money we are making.</w:t>
      </w:r>
    </w:p>
    <w:p w14:paraId="2ABA78CA" w14:textId="77777777" w:rsidR="00035321" w:rsidRDefault="00035321">
      <w:pPr>
        <w:tabs>
          <w:tab w:val="left" w:pos="567"/>
        </w:tabs>
        <w:suppressAutoHyphens/>
        <w:ind w:left="567"/>
        <w:jc w:val="both"/>
        <w:rPr>
          <w:rFonts w:ascii="Trebuchet MS" w:hAnsi="Trebuchet MS"/>
          <w:spacing w:val="-2"/>
          <w:sz w:val="22"/>
          <w:szCs w:val="22"/>
        </w:rPr>
      </w:pPr>
    </w:p>
    <w:p w14:paraId="4EB89C3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(3) The CPI does not take into account the effect of project delay. A project that begins now will have the same CPI as the same project delayed by several years (assuming that the cash flows remain the same). This is demonstrated in Table 3 below.</w:t>
      </w:r>
    </w:p>
    <w:p w14:paraId="1B4F05F0" w14:textId="77777777" w:rsidR="00035321" w:rsidRDefault="00035321">
      <w:pPr>
        <w:tabs>
          <w:tab w:val="left" w:pos="567"/>
        </w:tabs>
        <w:suppressAutoHyphens/>
        <w:ind w:left="567"/>
        <w:jc w:val="both"/>
        <w:rPr>
          <w:rFonts w:ascii="Trebuchet MS" w:hAnsi="Trebuchet MS"/>
          <w:spacing w:val="-2"/>
          <w:sz w:val="22"/>
          <w:szCs w:val="22"/>
        </w:rPr>
      </w:pPr>
    </w:p>
    <w:p w14:paraId="41A394F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(4) We cannot add and subtract CPIs of different projects. If a company has a project in Africa with a CPI of 2.5 and a project in Asia with a CPI of 1.5, the combined CPI of both projects is not 2.5 plus 1.5 equals 4.0.</w:t>
      </w:r>
    </w:p>
    <w:p w14:paraId="3B978EB8" w14:textId="77777777" w:rsidR="00035321" w:rsidRDefault="00035321">
      <w:pPr>
        <w:tabs>
          <w:tab w:val="left" w:pos="567"/>
        </w:tabs>
        <w:suppressAutoHyphens/>
        <w:ind w:left="567"/>
        <w:jc w:val="both"/>
        <w:rPr>
          <w:rFonts w:ascii="Trebuchet MS" w:hAnsi="Trebuchet MS"/>
          <w:spacing w:val="-2"/>
          <w:sz w:val="22"/>
          <w:szCs w:val="22"/>
        </w:rPr>
      </w:pPr>
    </w:p>
    <w:p w14:paraId="404AF665"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84"/>
        <w:gridCol w:w="4725"/>
        <w:gridCol w:w="1370"/>
        <w:gridCol w:w="615"/>
      </w:tblGrid>
      <w:tr w:rsidR="00035321" w14:paraId="782A0534" w14:textId="77777777">
        <w:tc>
          <w:tcPr>
            <w:tcW w:w="6994" w:type="dxa"/>
            <w:gridSpan w:val="4"/>
          </w:tcPr>
          <w:p w14:paraId="16DB5A75"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spacing w:val="-2"/>
                <w:sz w:val="22"/>
                <w:szCs w:val="22"/>
              </w:rPr>
              <w:br w:type="page"/>
            </w:r>
            <w:r>
              <w:rPr>
                <w:rFonts w:ascii="Trebuchet MS" w:hAnsi="Trebuchet MS"/>
                <w:spacing w:val="-2"/>
                <w:sz w:val="22"/>
                <w:szCs w:val="22"/>
              </w:rPr>
              <w:br w:type="page"/>
            </w:r>
            <w:r>
              <w:rPr>
                <w:rFonts w:ascii="Trebuchet MS" w:hAnsi="Trebuchet MS"/>
                <w:spacing w:val="-2"/>
                <w:sz w:val="22"/>
                <w:szCs w:val="22"/>
              </w:rPr>
              <w:br w:type="page"/>
            </w:r>
            <w:r>
              <w:rPr>
                <w:rFonts w:ascii="Trebuchet MS" w:hAnsi="Trebuchet MS"/>
                <w:b/>
                <w:spacing w:val="-2"/>
                <w:sz w:val="22"/>
                <w:szCs w:val="22"/>
              </w:rPr>
              <w:t>Table 3 - CPI with a 2 year delay</w:t>
            </w:r>
          </w:p>
        </w:tc>
      </w:tr>
      <w:tr w:rsidR="00035321" w14:paraId="7CA70942" w14:textId="77777777">
        <w:tc>
          <w:tcPr>
            <w:tcW w:w="284" w:type="dxa"/>
          </w:tcPr>
          <w:p w14:paraId="7F169FC3"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21FBF00E" w14:textId="77777777" w:rsidR="00035321" w:rsidRDefault="00035321">
            <w:pPr>
              <w:tabs>
                <w:tab w:val="left" w:pos="567"/>
              </w:tabs>
              <w:suppressAutoHyphens/>
              <w:jc w:val="both"/>
              <w:rPr>
                <w:rFonts w:ascii="Trebuchet MS" w:hAnsi="Trebuchet MS"/>
                <w:b/>
                <w:spacing w:val="-2"/>
                <w:sz w:val="22"/>
                <w:szCs w:val="22"/>
              </w:rPr>
            </w:pPr>
          </w:p>
        </w:tc>
        <w:tc>
          <w:tcPr>
            <w:tcW w:w="1370" w:type="dxa"/>
          </w:tcPr>
          <w:p w14:paraId="5935186F" w14:textId="77777777" w:rsidR="00035321" w:rsidRDefault="00035321">
            <w:pPr>
              <w:tabs>
                <w:tab w:val="left" w:pos="567"/>
              </w:tabs>
              <w:suppressAutoHyphens/>
              <w:jc w:val="both"/>
              <w:rPr>
                <w:rFonts w:ascii="Trebuchet MS" w:hAnsi="Trebuchet MS"/>
                <w:spacing w:val="-2"/>
                <w:sz w:val="22"/>
                <w:szCs w:val="22"/>
              </w:rPr>
            </w:pPr>
          </w:p>
        </w:tc>
        <w:tc>
          <w:tcPr>
            <w:tcW w:w="615" w:type="dxa"/>
          </w:tcPr>
          <w:p w14:paraId="64F741E0" w14:textId="77777777" w:rsidR="00035321" w:rsidRDefault="00035321">
            <w:pPr>
              <w:tabs>
                <w:tab w:val="left" w:pos="567"/>
              </w:tabs>
              <w:suppressAutoHyphens/>
              <w:jc w:val="both"/>
              <w:rPr>
                <w:rFonts w:ascii="Trebuchet MS" w:hAnsi="Trebuchet MS"/>
                <w:spacing w:val="-2"/>
                <w:sz w:val="22"/>
                <w:szCs w:val="22"/>
              </w:rPr>
            </w:pPr>
          </w:p>
        </w:tc>
      </w:tr>
      <w:tr w:rsidR="00035321" w14:paraId="70009C9C" w14:textId="77777777">
        <w:tc>
          <w:tcPr>
            <w:tcW w:w="284" w:type="dxa"/>
          </w:tcPr>
          <w:p w14:paraId="2F1B35D8"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41ED6587"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Project starting now</w:t>
            </w:r>
          </w:p>
        </w:tc>
        <w:tc>
          <w:tcPr>
            <w:tcW w:w="1370" w:type="dxa"/>
          </w:tcPr>
          <w:p w14:paraId="4B5CBF83" w14:textId="77777777" w:rsidR="00035321" w:rsidRDefault="00035321">
            <w:pPr>
              <w:tabs>
                <w:tab w:val="left" w:pos="567"/>
              </w:tabs>
              <w:suppressAutoHyphens/>
              <w:jc w:val="both"/>
              <w:rPr>
                <w:rFonts w:ascii="Trebuchet MS" w:hAnsi="Trebuchet MS"/>
                <w:spacing w:val="-2"/>
                <w:sz w:val="22"/>
                <w:szCs w:val="22"/>
              </w:rPr>
            </w:pPr>
          </w:p>
        </w:tc>
        <w:tc>
          <w:tcPr>
            <w:tcW w:w="615" w:type="dxa"/>
          </w:tcPr>
          <w:p w14:paraId="402BEBC4" w14:textId="77777777" w:rsidR="00035321" w:rsidRDefault="00035321">
            <w:pPr>
              <w:tabs>
                <w:tab w:val="left" w:pos="567"/>
              </w:tabs>
              <w:suppressAutoHyphens/>
              <w:jc w:val="both"/>
              <w:rPr>
                <w:rFonts w:ascii="Trebuchet MS" w:hAnsi="Trebuchet MS"/>
                <w:spacing w:val="-2"/>
                <w:sz w:val="22"/>
                <w:szCs w:val="22"/>
              </w:rPr>
            </w:pPr>
          </w:p>
        </w:tc>
      </w:tr>
      <w:tr w:rsidR="00035321" w14:paraId="63B50CAF" w14:textId="77777777">
        <w:tc>
          <w:tcPr>
            <w:tcW w:w="284" w:type="dxa"/>
          </w:tcPr>
          <w:p w14:paraId="628507C7"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248847E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 of project in Table 1</w:t>
            </w:r>
          </w:p>
        </w:tc>
        <w:tc>
          <w:tcPr>
            <w:tcW w:w="1370" w:type="dxa"/>
          </w:tcPr>
          <w:p w14:paraId="1B3BC80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$19.4 MM</w:t>
            </w:r>
          </w:p>
        </w:tc>
        <w:tc>
          <w:tcPr>
            <w:tcW w:w="615" w:type="dxa"/>
          </w:tcPr>
          <w:p w14:paraId="5F769813" w14:textId="77777777" w:rsidR="00035321" w:rsidRDefault="00035321">
            <w:pPr>
              <w:tabs>
                <w:tab w:val="left" w:pos="567"/>
              </w:tabs>
              <w:suppressAutoHyphens/>
              <w:jc w:val="both"/>
              <w:rPr>
                <w:rFonts w:ascii="Trebuchet MS" w:hAnsi="Trebuchet MS"/>
                <w:spacing w:val="-2"/>
                <w:sz w:val="22"/>
                <w:szCs w:val="22"/>
              </w:rPr>
            </w:pPr>
          </w:p>
        </w:tc>
      </w:tr>
      <w:tr w:rsidR="00035321" w14:paraId="70553385" w14:textId="77777777">
        <w:tc>
          <w:tcPr>
            <w:tcW w:w="284" w:type="dxa"/>
          </w:tcPr>
          <w:p w14:paraId="33B4721D"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2C8A828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Discounted capex from Table 1</w:t>
            </w:r>
          </w:p>
        </w:tc>
        <w:tc>
          <w:tcPr>
            <w:tcW w:w="1370" w:type="dxa"/>
          </w:tcPr>
          <w:p w14:paraId="58BE2D2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$90.9</w:t>
            </w:r>
          </w:p>
        </w:tc>
        <w:tc>
          <w:tcPr>
            <w:tcW w:w="615" w:type="dxa"/>
          </w:tcPr>
          <w:p w14:paraId="12D77FF9" w14:textId="77777777" w:rsidR="00035321" w:rsidRDefault="00035321">
            <w:pPr>
              <w:tabs>
                <w:tab w:val="left" w:pos="567"/>
              </w:tabs>
              <w:suppressAutoHyphens/>
              <w:jc w:val="both"/>
              <w:rPr>
                <w:rFonts w:ascii="Trebuchet MS" w:hAnsi="Trebuchet MS"/>
                <w:spacing w:val="-2"/>
                <w:sz w:val="22"/>
                <w:szCs w:val="22"/>
              </w:rPr>
            </w:pPr>
          </w:p>
        </w:tc>
      </w:tr>
      <w:tr w:rsidR="00035321" w14:paraId="13F4CCB3" w14:textId="77777777">
        <w:tc>
          <w:tcPr>
            <w:tcW w:w="284" w:type="dxa"/>
          </w:tcPr>
          <w:p w14:paraId="0FA65AC6"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7BF50F4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CPI</w:t>
            </w:r>
          </w:p>
        </w:tc>
        <w:tc>
          <w:tcPr>
            <w:tcW w:w="1370" w:type="dxa"/>
          </w:tcPr>
          <w:p w14:paraId="0359181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0.213</w:t>
            </w:r>
          </w:p>
        </w:tc>
        <w:tc>
          <w:tcPr>
            <w:tcW w:w="615" w:type="dxa"/>
          </w:tcPr>
          <w:p w14:paraId="0BFD6ABF" w14:textId="77777777" w:rsidR="00035321" w:rsidRDefault="00035321">
            <w:pPr>
              <w:tabs>
                <w:tab w:val="left" w:pos="567"/>
              </w:tabs>
              <w:suppressAutoHyphens/>
              <w:jc w:val="both"/>
              <w:rPr>
                <w:rFonts w:ascii="Trebuchet MS" w:hAnsi="Trebuchet MS"/>
                <w:spacing w:val="-2"/>
                <w:sz w:val="22"/>
                <w:szCs w:val="22"/>
              </w:rPr>
            </w:pPr>
          </w:p>
        </w:tc>
      </w:tr>
      <w:tr w:rsidR="00035321" w14:paraId="1B05B4AC" w14:textId="77777777">
        <w:tc>
          <w:tcPr>
            <w:tcW w:w="284" w:type="dxa"/>
          </w:tcPr>
          <w:p w14:paraId="315DA20E"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701EC14F" w14:textId="77777777" w:rsidR="00035321" w:rsidRDefault="00035321">
            <w:pPr>
              <w:tabs>
                <w:tab w:val="left" w:pos="567"/>
              </w:tabs>
              <w:suppressAutoHyphens/>
              <w:jc w:val="both"/>
              <w:rPr>
                <w:rFonts w:ascii="Trebuchet MS" w:hAnsi="Trebuchet MS"/>
                <w:spacing w:val="-2"/>
                <w:sz w:val="22"/>
                <w:szCs w:val="22"/>
              </w:rPr>
            </w:pPr>
          </w:p>
        </w:tc>
        <w:tc>
          <w:tcPr>
            <w:tcW w:w="1370" w:type="dxa"/>
          </w:tcPr>
          <w:p w14:paraId="66EAE5D0" w14:textId="77777777" w:rsidR="00035321" w:rsidRDefault="00035321">
            <w:pPr>
              <w:tabs>
                <w:tab w:val="left" w:pos="567"/>
              </w:tabs>
              <w:suppressAutoHyphens/>
              <w:jc w:val="both"/>
              <w:rPr>
                <w:rFonts w:ascii="Trebuchet MS" w:hAnsi="Trebuchet MS"/>
                <w:spacing w:val="-2"/>
                <w:sz w:val="22"/>
                <w:szCs w:val="22"/>
              </w:rPr>
            </w:pPr>
          </w:p>
        </w:tc>
        <w:tc>
          <w:tcPr>
            <w:tcW w:w="615" w:type="dxa"/>
          </w:tcPr>
          <w:p w14:paraId="5C7F4EFA" w14:textId="77777777" w:rsidR="00035321" w:rsidRDefault="00035321">
            <w:pPr>
              <w:tabs>
                <w:tab w:val="left" w:pos="567"/>
              </w:tabs>
              <w:suppressAutoHyphens/>
              <w:jc w:val="both"/>
              <w:rPr>
                <w:rFonts w:ascii="Trebuchet MS" w:hAnsi="Trebuchet MS"/>
                <w:spacing w:val="-2"/>
                <w:sz w:val="22"/>
                <w:szCs w:val="22"/>
              </w:rPr>
            </w:pPr>
          </w:p>
        </w:tc>
      </w:tr>
      <w:tr w:rsidR="00035321" w14:paraId="1A8F1AEA" w14:textId="77777777">
        <w:tc>
          <w:tcPr>
            <w:tcW w:w="284" w:type="dxa"/>
          </w:tcPr>
          <w:p w14:paraId="44F0FAE2"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6BD5861E"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Same project delayed 2 years</w:t>
            </w:r>
          </w:p>
        </w:tc>
        <w:tc>
          <w:tcPr>
            <w:tcW w:w="1370" w:type="dxa"/>
            <w:tcBorders>
              <w:bottom w:val="nil"/>
            </w:tcBorders>
          </w:tcPr>
          <w:p w14:paraId="79871AD1" w14:textId="77777777" w:rsidR="00035321" w:rsidRDefault="00035321">
            <w:pPr>
              <w:tabs>
                <w:tab w:val="left" w:pos="567"/>
              </w:tabs>
              <w:suppressAutoHyphens/>
              <w:jc w:val="both"/>
              <w:rPr>
                <w:rFonts w:ascii="Trebuchet MS" w:hAnsi="Trebuchet MS"/>
                <w:spacing w:val="-2"/>
                <w:sz w:val="22"/>
                <w:szCs w:val="22"/>
              </w:rPr>
            </w:pPr>
          </w:p>
        </w:tc>
        <w:tc>
          <w:tcPr>
            <w:tcW w:w="615" w:type="dxa"/>
          </w:tcPr>
          <w:p w14:paraId="4F1CAFBF" w14:textId="77777777" w:rsidR="00035321" w:rsidRDefault="00035321">
            <w:pPr>
              <w:tabs>
                <w:tab w:val="left" w:pos="567"/>
              </w:tabs>
              <w:suppressAutoHyphens/>
              <w:jc w:val="both"/>
              <w:rPr>
                <w:rFonts w:ascii="Trebuchet MS" w:hAnsi="Trebuchet MS"/>
                <w:spacing w:val="-2"/>
                <w:sz w:val="22"/>
                <w:szCs w:val="22"/>
              </w:rPr>
            </w:pPr>
          </w:p>
        </w:tc>
      </w:tr>
      <w:tr w:rsidR="00035321" w14:paraId="66C56232" w14:textId="77777777">
        <w:tc>
          <w:tcPr>
            <w:tcW w:w="284" w:type="dxa"/>
          </w:tcPr>
          <w:p w14:paraId="7F084564"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7B5B0AF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NPV of project delayed 2 years</w:t>
            </w:r>
          </w:p>
        </w:tc>
        <w:tc>
          <w:tcPr>
            <w:tcW w:w="1370" w:type="dxa"/>
            <w:tcBorders>
              <w:top w:val="nil"/>
              <w:bottom w:val="single" w:sz="4" w:space="0" w:color="auto"/>
            </w:tcBorders>
          </w:tcPr>
          <w:p w14:paraId="6EC1308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$19.4 MM</w:t>
            </w:r>
          </w:p>
        </w:tc>
        <w:tc>
          <w:tcPr>
            <w:tcW w:w="615" w:type="dxa"/>
          </w:tcPr>
          <w:p w14:paraId="04706452" w14:textId="77777777" w:rsidR="00035321" w:rsidRDefault="00035321">
            <w:pPr>
              <w:tabs>
                <w:tab w:val="left" w:pos="567"/>
              </w:tabs>
              <w:suppressAutoHyphens/>
              <w:jc w:val="both"/>
              <w:rPr>
                <w:rFonts w:ascii="Trebuchet MS" w:hAnsi="Trebuchet MS"/>
                <w:spacing w:val="-2"/>
                <w:sz w:val="22"/>
                <w:szCs w:val="22"/>
              </w:rPr>
            </w:pPr>
          </w:p>
        </w:tc>
      </w:tr>
      <w:tr w:rsidR="00035321" w14:paraId="543531D0" w14:textId="77777777">
        <w:tc>
          <w:tcPr>
            <w:tcW w:w="284" w:type="dxa"/>
          </w:tcPr>
          <w:p w14:paraId="3D551226"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03A60A8F" w14:textId="77777777" w:rsidR="00035321" w:rsidRDefault="00035321">
            <w:pPr>
              <w:tabs>
                <w:tab w:val="left" w:pos="567"/>
              </w:tabs>
              <w:suppressAutoHyphens/>
              <w:jc w:val="both"/>
              <w:rPr>
                <w:rFonts w:ascii="Trebuchet MS" w:hAnsi="Trebuchet MS"/>
                <w:spacing w:val="-2"/>
                <w:sz w:val="22"/>
                <w:szCs w:val="22"/>
              </w:rPr>
            </w:pPr>
          </w:p>
        </w:tc>
        <w:tc>
          <w:tcPr>
            <w:tcW w:w="1370" w:type="dxa"/>
            <w:tcBorders>
              <w:top w:val="single" w:sz="4" w:space="0" w:color="auto"/>
              <w:bottom w:val="nil"/>
            </w:tcBorders>
          </w:tcPr>
          <w:p w14:paraId="13EFBFC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 + 10%)</w:t>
            </w:r>
            <w:r>
              <w:rPr>
                <w:rFonts w:ascii="Trebuchet MS" w:hAnsi="Trebuchet MS"/>
                <w:spacing w:val="-2"/>
                <w:sz w:val="22"/>
                <w:szCs w:val="22"/>
                <w:vertAlign w:val="superscript"/>
              </w:rPr>
              <w:t>2</w:t>
            </w:r>
          </w:p>
        </w:tc>
        <w:tc>
          <w:tcPr>
            <w:tcW w:w="615" w:type="dxa"/>
          </w:tcPr>
          <w:p w14:paraId="6F9C249B" w14:textId="77777777" w:rsidR="00035321" w:rsidRDefault="00035321">
            <w:pPr>
              <w:tabs>
                <w:tab w:val="left" w:pos="567"/>
              </w:tabs>
              <w:suppressAutoHyphens/>
              <w:jc w:val="both"/>
              <w:rPr>
                <w:rFonts w:ascii="Trebuchet MS" w:hAnsi="Trebuchet MS"/>
                <w:spacing w:val="-2"/>
                <w:sz w:val="22"/>
                <w:szCs w:val="22"/>
              </w:rPr>
            </w:pPr>
          </w:p>
        </w:tc>
      </w:tr>
      <w:tr w:rsidR="00035321" w14:paraId="476C9EFC" w14:textId="77777777">
        <w:tc>
          <w:tcPr>
            <w:tcW w:w="284" w:type="dxa"/>
          </w:tcPr>
          <w:p w14:paraId="17C4DACC"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760A7C9A" w14:textId="77777777" w:rsidR="00035321" w:rsidRDefault="00035321">
            <w:pPr>
              <w:tabs>
                <w:tab w:val="left" w:pos="567"/>
              </w:tabs>
              <w:suppressAutoHyphens/>
              <w:jc w:val="both"/>
              <w:rPr>
                <w:rFonts w:ascii="Trebuchet MS" w:hAnsi="Trebuchet MS"/>
                <w:spacing w:val="-2"/>
                <w:sz w:val="22"/>
                <w:szCs w:val="22"/>
              </w:rPr>
            </w:pPr>
          </w:p>
        </w:tc>
        <w:tc>
          <w:tcPr>
            <w:tcW w:w="1370" w:type="dxa"/>
            <w:tcBorders>
              <w:top w:val="nil"/>
              <w:bottom w:val="nil"/>
            </w:tcBorders>
          </w:tcPr>
          <w:p w14:paraId="0B5B1E81" w14:textId="77777777" w:rsidR="00035321" w:rsidRDefault="00035321">
            <w:pPr>
              <w:tabs>
                <w:tab w:val="left" w:pos="567"/>
              </w:tabs>
              <w:suppressAutoHyphens/>
              <w:jc w:val="both"/>
              <w:rPr>
                <w:rFonts w:ascii="Trebuchet MS" w:hAnsi="Trebuchet MS"/>
                <w:spacing w:val="-2"/>
                <w:sz w:val="22"/>
                <w:szCs w:val="22"/>
              </w:rPr>
            </w:pPr>
          </w:p>
        </w:tc>
        <w:tc>
          <w:tcPr>
            <w:tcW w:w="615" w:type="dxa"/>
          </w:tcPr>
          <w:p w14:paraId="41ADE666" w14:textId="77777777" w:rsidR="00035321" w:rsidRDefault="00035321">
            <w:pPr>
              <w:tabs>
                <w:tab w:val="left" w:pos="567"/>
              </w:tabs>
              <w:suppressAutoHyphens/>
              <w:jc w:val="both"/>
              <w:rPr>
                <w:rFonts w:ascii="Trebuchet MS" w:hAnsi="Trebuchet MS"/>
                <w:spacing w:val="-2"/>
                <w:sz w:val="22"/>
                <w:szCs w:val="22"/>
              </w:rPr>
            </w:pPr>
          </w:p>
        </w:tc>
      </w:tr>
      <w:tr w:rsidR="00035321" w14:paraId="18116E5F" w14:textId="77777777">
        <w:tc>
          <w:tcPr>
            <w:tcW w:w="284" w:type="dxa"/>
          </w:tcPr>
          <w:p w14:paraId="2D1C11C6"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28E2A5C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Discounted capex with 2 year delay</w:t>
            </w:r>
          </w:p>
        </w:tc>
        <w:tc>
          <w:tcPr>
            <w:tcW w:w="1370" w:type="dxa"/>
            <w:tcBorders>
              <w:top w:val="nil"/>
              <w:bottom w:val="single" w:sz="4" w:space="0" w:color="auto"/>
            </w:tcBorders>
          </w:tcPr>
          <w:p w14:paraId="19FFB79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$90.9 MM</w:t>
            </w:r>
          </w:p>
        </w:tc>
        <w:tc>
          <w:tcPr>
            <w:tcW w:w="615" w:type="dxa"/>
          </w:tcPr>
          <w:p w14:paraId="0233CB78" w14:textId="77777777" w:rsidR="00035321" w:rsidRDefault="00035321">
            <w:pPr>
              <w:tabs>
                <w:tab w:val="left" w:pos="567"/>
              </w:tabs>
              <w:suppressAutoHyphens/>
              <w:jc w:val="both"/>
              <w:rPr>
                <w:rFonts w:ascii="Trebuchet MS" w:hAnsi="Trebuchet MS"/>
                <w:spacing w:val="-2"/>
                <w:sz w:val="22"/>
                <w:szCs w:val="22"/>
              </w:rPr>
            </w:pPr>
          </w:p>
        </w:tc>
      </w:tr>
      <w:tr w:rsidR="00035321" w14:paraId="6AAD4D8B" w14:textId="77777777">
        <w:tc>
          <w:tcPr>
            <w:tcW w:w="284" w:type="dxa"/>
          </w:tcPr>
          <w:p w14:paraId="6FC3F9B1"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4C4F0192" w14:textId="77777777" w:rsidR="00035321" w:rsidRDefault="00035321">
            <w:pPr>
              <w:tabs>
                <w:tab w:val="left" w:pos="567"/>
              </w:tabs>
              <w:suppressAutoHyphens/>
              <w:jc w:val="both"/>
              <w:rPr>
                <w:rFonts w:ascii="Trebuchet MS" w:hAnsi="Trebuchet MS"/>
                <w:spacing w:val="-2"/>
                <w:sz w:val="22"/>
                <w:szCs w:val="22"/>
              </w:rPr>
            </w:pPr>
          </w:p>
        </w:tc>
        <w:tc>
          <w:tcPr>
            <w:tcW w:w="1370" w:type="dxa"/>
            <w:tcBorders>
              <w:top w:val="single" w:sz="4" w:space="0" w:color="auto"/>
            </w:tcBorders>
          </w:tcPr>
          <w:p w14:paraId="0DFC2B1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 + 10%)</w:t>
            </w:r>
            <w:r>
              <w:rPr>
                <w:rFonts w:ascii="Trebuchet MS" w:hAnsi="Trebuchet MS"/>
                <w:spacing w:val="-2"/>
                <w:sz w:val="22"/>
                <w:szCs w:val="22"/>
                <w:vertAlign w:val="superscript"/>
              </w:rPr>
              <w:t>2</w:t>
            </w:r>
          </w:p>
        </w:tc>
        <w:tc>
          <w:tcPr>
            <w:tcW w:w="615" w:type="dxa"/>
          </w:tcPr>
          <w:p w14:paraId="1E0CC34E" w14:textId="77777777" w:rsidR="00035321" w:rsidRDefault="00035321">
            <w:pPr>
              <w:tabs>
                <w:tab w:val="left" w:pos="567"/>
              </w:tabs>
              <w:suppressAutoHyphens/>
              <w:jc w:val="both"/>
              <w:rPr>
                <w:rFonts w:ascii="Trebuchet MS" w:hAnsi="Trebuchet MS"/>
                <w:spacing w:val="-2"/>
                <w:sz w:val="22"/>
                <w:szCs w:val="22"/>
              </w:rPr>
            </w:pPr>
          </w:p>
        </w:tc>
      </w:tr>
      <w:tr w:rsidR="00035321" w14:paraId="54297E2D" w14:textId="77777777">
        <w:tc>
          <w:tcPr>
            <w:tcW w:w="284" w:type="dxa"/>
          </w:tcPr>
          <w:p w14:paraId="1584AEE8"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1E36B2DB" w14:textId="77777777" w:rsidR="00035321" w:rsidRDefault="00035321">
            <w:pPr>
              <w:tabs>
                <w:tab w:val="left" w:pos="567"/>
              </w:tabs>
              <w:suppressAutoHyphens/>
              <w:jc w:val="both"/>
              <w:rPr>
                <w:rFonts w:ascii="Trebuchet MS" w:hAnsi="Trebuchet MS"/>
                <w:spacing w:val="-2"/>
                <w:sz w:val="22"/>
                <w:szCs w:val="22"/>
              </w:rPr>
            </w:pPr>
          </w:p>
        </w:tc>
        <w:tc>
          <w:tcPr>
            <w:tcW w:w="1370" w:type="dxa"/>
          </w:tcPr>
          <w:p w14:paraId="3378345B" w14:textId="77777777" w:rsidR="00035321" w:rsidRDefault="00035321">
            <w:pPr>
              <w:tabs>
                <w:tab w:val="left" w:pos="567"/>
              </w:tabs>
              <w:suppressAutoHyphens/>
              <w:jc w:val="both"/>
              <w:rPr>
                <w:rFonts w:ascii="Trebuchet MS" w:hAnsi="Trebuchet MS"/>
                <w:spacing w:val="-2"/>
                <w:sz w:val="22"/>
                <w:szCs w:val="22"/>
              </w:rPr>
            </w:pPr>
          </w:p>
        </w:tc>
        <w:tc>
          <w:tcPr>
            <w:tcW w:w="615" w:type="dxa"/>
          </w:tcPr>
          <w:p w14:paraId="257D54C3" w14:textId="77777777" w:rsidR="00035321" w:rsidRDefault="00035321">
            <w:pPr>
              <w:tabs>
                <w:tab w:val="left" w:pos="567"/>
              </w:tabs>
              <w:suppressAutoHyphens/>
              <w:jc w:val="both"/>
              <w:rPr>
                <w:rFonts w:ascii="Trebuchet MS" w:hAnsi="Trebuchet MS"/>
                <w:spacing w:val="-2"/>
                <w:sz w:val="22"/>
                <w:szCs w:val="22"/>
              </w:rPr>
            </w:pPr>
          </w:p>
        </w:tc>
      </w:tr>
      <w:tr w:rsidR="00035321" w14:paraId="7028C5AF" w14:textId="77777777">
        <w:tc>
          <w:tcPr>
            <w:tcW w:w="284" w:type="dxa"/>
          </w:tcPr>
          <w:p w14:paraId="56DA6D2C"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149B0F3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CPI</w:t>
            </w:r>
          </w:p>
        </w:tc>
        <w:tc>
          <w:tcPr>
            <w:tcW w:w="1370" w:type="dxa"/>
          </w:tcPr>
          <w:p w14:paraId="1BA4AAB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0.213</w:t>
            </w:r>
          </w:p>
        </w:tc>
        <w:tc>
          <w:tcPr>
            <w:tcW w:w="615" w:type="dxa"/>
          </w:tcPr>
          <w:p w14:paraId="17353B18" w14:textId="77777777" w:rsidR="00035321" w:rsidRDefault="00035321">
            <w:pPr>
              <w:tabs>
                <w:tab w:val="left" w:pos="567"/>
              </w:tabs>
              <w:suppressAutoHyphens/>
              <w:jc w:val="both"/>
              <w:rPr>
                <w:rFonts w:ascii="Trebuchet MS" w:hAnsi="Trebuchet MS"/>
                <w:spacing w:val="-2"/>
                <w:sz w:val="22"/>
                <w:szCs w:val="22"/>
              </w:rPr>
            </w:pPr>
          </w:p>
        </w:tc>
      </w:tr>
      <w:tr w:rsidR="00035321" w14:paraId="2910F158" w14:textId="77777777">
        <w:tc>
          <w:tcPr>
            <w:tcW w:w="284" w:type="dxa"/>
          </w:tcPr>
          <w:p w14:paraId="6734ACBA" w14:textId="77777777" w:rsidR="00035321" w:rsidRDefault="00035321">
            <w:pPr>
              <w:tabs>
                <w:tab w:val="left" w:pos="567"/>
              </w:tabs>
              <w:suppressAutoHyphens/>
              <w:jc w:val="both"/>
              <w:rPr>
                <w:rFonts w:ascii="Trebuchet MS" w:hAnsi="Trebuchet MS"/>
                <w:spacing w:val="-2"/>
                <w:sz w:val="22"/>
                <w:szCs w:val="22"/>
              </w:rPr>
            </w:pPr>
          </w:p>
        </w:tc>
        <w:tc>
          <w:tcPr>
            <w:tcW w:w="4725" w:type="dxa"/>
          </w:tcPr>
          <w:p w14:paraId="6AD359F9" w14:textId="77777777" w:rsidR="00035321" w:rsidRDefault="00035321">
            <w:pPr>
              <w:tabs>
                <w:tab w:val="left" w:pos="567"/>
              </w:tabs>
              <w:suppressAutoHyphens/>
              <w:jc w:val="both"/>
              <w:rPr>
                <w:rFonts w:ascii="Trebuchet MS" w:hAnsi="Trebuchet MS"/>
                <w:spacing w:val="-2"/>
                <w:sz w:val="22"/>
                <w:szCs w:val="22"/>
              </w:rPr>
            </w:pPr>
          </w:p>
        </w:tc>
        <w:tc>
          <w:tcPr>
            <w:tcW w:w="1370" w:type="dxa"/>
          </w:tcPr>
          <w:p w14:paraId="492F8FB5" w14:textId="77777777" w:rsidR="00035321" w:rsidRDefault="00035321">
            <w:pPr>
              <w:tabs>
                <w:tab w:val="left" w:pos="567"/>
              </w:tabs>
              <w:suppressAutoHyphens/>
              <w:jc w:val="both"/>
              <w:rPr>
                <w:rFonts w:ascii="Trebuchet MS" w:hAnsi="Trebuchet MS"/>
                <w:spacing w:val="-2"/>
                <w:sz w:val="22"/>
                <w:szCs w:val="22"/>
              </w:rPr>
            </w:pPr>
          </w:p>
        </w:tc>
        <w:tc>
          <w:tcPr>
            <w:tcW w:w="615" w:type="dxa"/>
          </w:tcPr>
          <w:p w14:paraId="40A8DC1C" w14:textId="77777777" w:rsidR="00035321" w:rsidRDefault="00035321">
            <w:pPr>
              <w:tabs>
                <w:tab w:val="left" w:pos="567"/>
              </w:tabs>
              <w:suppressAutoHyphens/>
              <w:jc w:val="both"/>
              <w:rPr>
                <w:rFonts w:ascii="Trebuchet MS" w:hAnsi="Trebuchet MS"/>
                <w:spacing w:val="-2"/>
                <w:sz w:val="22"/>
                <w:szCs w:val="22"/>
              </w:rPr>
            </w:pPr>
          </w:p>
        </w:tc>
      </w:tr>
    </w:tbl>
    <w:p w14:paraId="0A078846" w14:textId="77777777" w:rsidR="00035321" w:rsidRDefault="00035321">
      <w:pPr>
        <w:tabs>
          <w:tab w:val="left" w:pos="567"/>
        </w:tabs>
        <w:suppressAutoHyphens/>
        <w:ind w:left="567"/>
        <w:jc w:val="both"/>
        <w:rPr>
          <w:rFonts w:ascii="Trebuchet MS" w:hAnsi="Trebuchet MS"/>
          <w:b/>
          <w:spacing w:val="-2"/>
          <w:sz w:val="28"/>
          <w:szCs w:val="28"/>
        </w:rPr>
      </w:pPr>
    </w:p>
    <w:p w14:paraId="5E03ADF5"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The use of CPI in capital rationing</w:t>
      </w:r>
    </w:p>
    <w:p w14:paraId="4E35899D" w14:textId="77777777" w:rsidR="00035321" w:rsidRDefault="00035321">
      <w:pPr>
        <w:tabs>
          <w:tab w:val="left" w:pos="567"/>
        </w:tabs>
        <w:suppressAutoHyphens/>
        <w:ind w:left="567"/>
        <w:jc w:val="both"/>
        <w:rPr>
          <w:rFonts w:ascii="Trebuchet MS" w:hAnsi="Trebuchet MS"/>
          <w:spacing w:val="-2"/>
          <w:sz w:val="22"/>
          <w:szCs w:val="22"/>
        </w:rPr>
      </w:pPr>
    </w:p>
    <w:p w14:paraId="76ED1E4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CPI is useful in capital rationing situations where many investments are possible, but there are limited investment funds available.  Therefore not all profitable investments can be undertaken.</w:t>
      </w:r>
    </w:p>
    <w:p w14:paraId="01B0811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 </w:t>
      </w:r>
    </w:p>
    <w:p w14:paraId="6B55E2D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When there is a limited investment budget, we have to select those investments which in total give us the highest return by whatever measure we adopt.   For instance, we could do this by choosing those projects which give the highest NPV, but making careful note of the capital expenditure involved in each one and ensuring that we do not exceed our budget.</w:t>
      </w:r>
    </w:p>
    <w:p w14:paraId="58ED345E" w14:textId="77777777" w:rsidR="00035321" w:rsidRDefault="00035321">
      <w:pPr>
        <w:tabs>
          <w:tab w:val="left" w:pos="567"/>
        </w:tabs>
        <w:suppressAutoHyphens/>
        <w:ind w:left="567"/>
        <w:jc w:val="both"/>
        <w:rPr>
          <w:rFonts w:ascii="Trebuchet MS" w:hAnsi="Trebuchet MS"/>
          <w:spacing w:val="-2"/>
          <w:sz w:val="22"/>
          <w:szCs w:val="22"/>
        </w:rPr>
      </w:pPr>
    </w:p>
    <w:p w14:paraId="1EFEE34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CPI can help us make this selection automatically because it measures the NPV per unit of capital expended. By ranking the projects in order of the highest to the lowest CPI, we could go down the ranking and pick only those with the highest values until our budget is exhausted.</w:t>
      </w:r>
    </w:p>
    <w:p w14:paraId="3361C833" w14:textId="77777777" w:rsidR="00035321" w:rsidRDefault="00035321">
      <w:pPr>
        <w:tabs>
          <w:tab w:val="left" w:pos="567"/>
        </w:tabs>
        <w:suppressAutoHyphens/>
        <w:ind w:left="567"/>
        <w:jc w:val="both"/>
        <w:rPr>
          <w:rFonts w:ascii="Trebuchet MS" w:hAnsi="Trebuchet MS"/>
          <w:spacing w:val="-2"/>
          <w:sz w:val="22"/>
          <w:szCs w:val="22"/>
        </w:rPr>
      </w:pPr>
    </w:p>
    <w:p w14:paraId="494A293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An example of this process is given in Table 4. In this table there are eight possible projects in which we could invest our capital. Each of them involves an initial expenditure of either $1MM or $0.5MM at time = 0. Thereafter, each produces positive cash flows of varying </w:t>
      </w:r>
      <w:r>
        <w:rPr>
          <w:rFonts w:ascii="Trebuchet MS" w:hAnsi="Trebuchet MS"/>
          <w:spacing w:val="-2"/>
          <w:sz w:val="22"/>
          <w:szCs w:val="22"/>
        </w:rPr>
        <w:lastRenderedPageBreak/>
        <w:t>amounts in each year of project life (10 years in each case). In this example our task is to select the best projects with a budget limited to $3MM.</w:t>
      </w:r>
    </w:p>
    <w:p w14:paraId="3D1BF0E8" w14:textId="77777777" w:rsidR="00035321" w:rsidRDefault="00035321">
      <w:pPr>
        <w:tabs>
          <w:tab w:val="left" w:pos="567"/>
        </w:tabs>
        <w:suppressAutoHyphens/>
        <w:ind w:left="567"/>
        <w:jc w:val="both"/>
        <w:rPr>
          <w:rFonts w:ascii="Trebuchet MS" w:hAnsi="Trebuchet MS"/>
          <w:spacing w:val="-2"/>
          <w:sz w:val="22"/>
          <w:szCs w:val="22"/>
        </w:rPr>
      </w:pPr>
    </w:p>
    <w:p w14:paraId="73F5CA8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Table 4 indicates that if we select the projects with the highest CPI we would therefore choose projects 5, 4, 8 and 2. This would maximise the NPV per unit of capital invested and exhaust our available funds of $3MM.</w:t>
      </w:r>
    </w:p>
    <w:p w14:paraId="37675324" w14:textId="77777777" w:rsidR="00035321" w:rsidRDefault="00035321">
      <w:pPr>
        <w:tabs>
          <w:tab w:val="left" w:pos="567"/>
        </w:tabs>
        <w:suppressAutoHyphens/>
        <w:ind w:left="567"/>
        <w:jc w:val="both"/>
        <w:rPr>
          <w:rFonts w:ascii="Trebuchet MS" w:hAnsi="Trebuchet MS"/>
          <w:spacing w:val="-2"/>
          <w:sz w:val="22"/>
          <w:szCs w:val="22"/>
        </w:rPr>
      </w:pPr>
    </w:p>
    <w:p w14:paraId="11ED6B9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Table 4 shows that with selections made using a Payback indicator, we would select projects 6, 4 and 3. This is a different group of projects compared with that obtained using the IRR (4, 1 and 2). Although both Payback and IRR are effectively a measure of speed or rate of return, they yield different choices.</w:t>
      </w:r>
    </w:p>
    <w:p w14:paraId="5C463036"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6"/>
        <w:gridCol w:w="829"/>
        <w:gridCol w:w="191"/>
        <w:gridCol w:w="639"/>
        <w:gridCol w:w="76"/>
        <w:gridCol w:w="117"/>
        <w:gridCol w:w="637"/>
        <w:gridCol w:w="113"/>
        <w:gridCol w:w="83"/>
        <w:gridCol w:w="634"/>
        <w:gridCol w:w="151"/>
        <w:gridCol w:w="48"/>
        <w:gridCol w:w="631"/>
        <w:gridCol w:w="188"/>
        <w:gridCol w:w="14"/>
        <w:gridCol w:w="628"/>
        <w:gridCol w:w="204"/>
        <w:gridCol w:w="22"/>
        <w:gridCol w:w="604"/>
        <w:gridCol w:w="207"/>
        <w:gridCol w:w="56"/>
        <w:gridCol w:w="567"/>
        <w:gridCol w:w="210"/>
        <w:gridCol w:w="91"/>
        <w:gridCol w:w="529"/>
        <w:gridCol w:w="213"/>
        <w:gridCol w:w="993"/>
        <w:gridCol w:w="251"/>
      </w:tblGrid>
      <w:tr w:rsidR="00035321" w14:paraId="26C8A09A" w14:textId="77777777">
        <w:tc>
          <w:tcPr>
            <w:tcW w:w="9182" w:type="dxa"/>
            <w:gridSpan w:val="28"/>
            <w:tcBorders>
              <w:bottom w:val="nil"/>
            </w:tcBorders>
          </w:tcPr>
          <w:p w14:paraId="0BB48114"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4 - Choosing investments with $3MM to spend</w:t>
            </w:r>
          </w:p>
        </w:tc>
      </w:tr>
      <w:tr w:rsidR="00035321" w14:paraId="6FD48EBE" w14:textId="77777777">
        <w:tc>
          <w:tcPr>
            <w:tcW w:w="256" w:type="dxa"/>
            <w:tcBorders>
              <w:top w:val="nil"/>
              <w:bottom w:val="nil"/>
            </w:tcBorders>
          </w:tcPr>
          <w:p w14:paraId="79C60098" w14:textId="77777777" w:rsidR="00035321" w:rsidRDefault="00035321">
            <w:pPr>
              <w:tabs>
                <w:tab w:val="left" w:pos="567"/>
              </w:tabs>
              <w:suppressAutoHyphens/>
              <w:jc w:val="right"/>
              <w:rPr>
                <w:rFonts w:ascii="Trebuchet MS" w:hAnsi="Trebuchet MS"/>
                <w:spacing w:val="-2"/>
                <w:sz w:val="22"/>
                <w:szCs w:val="22"/>
              </w:rPr>
            </w:pPr>
          </w:p>
        </w:tc>
        <w:tc>
          <w:tcPr>
            <w:tcW w:w="1020" w:type="dxa"/>
            <w:gridSpan w:val="2"/>
            <w:tcBorders>
              <w:top w:val="nil"/>
              <w:bottom w:val="nil"/>
            </w:tcBorders>
          </w:tcPr>
          <w:p w14:paraId="3C11C074" w14:textId="77777777" w:rsidR="00035321" w:rsidRDefault="00035321">
            <w:pPr>
              <w:tabs>
                <w:tab w:val="left" w:pos="567"/>
              </w:tabs>
              <w:suppressAutoHyphens/>
              <w:jc w:val="right"/>
              <w:rPr>
                <w:rFonts w:ascii="Trebuchet MS" w:hAnsi="Trebuchet MS"/>
                <w:spacing w:val="-2"/>
                <w:sz w:val="22"/>
                <w:szCs w:val="22"/>
              </w:rPr>
            </w:pPr>
          </w:p>
        </w:tc>
        <w:tc>
          <w:tcPr>
            <w:tcW w:w="715" w:type="dxa"/>
            <w:gridSpan w:val="2"/>
            <w:tcBorders>
              <w:top w:val="nil"/>
              <w:bottom w:val="nil"/>
            </w:tcBorders>
          </w:tcPr>
          <w:p w14:paraId="1010F816" w14:textId="77777777" w:rsidR="00035321" w:rsidRDefault="00035321">
            <w:pPr>
              <w:tabs>
                <w:tab w:val="left" w:pos="567"/>
              </w:tabs>
              <w:suppressAutoHyphens/>
              <w:jc w:val="right"/>
              <w:rPr>
                <w:rFonts w:ascii="Trebuchet MS" w:hAnsi="Trebuchet MS"/>
                <w:spacing w:val="-2"/>
                <w:sz w:val="22"/>
                <w:szCs w:val="22"/>
              </w:rPr>
            </w:pPr>
          </w:p>
        </w:tc>
        <w:tc>
          <w:tcPr>
            <w:tcW w:w="867" w:type="dxa"/>
            <w:gridSpan w:val="3"/>
            <w:tcBorders>
              <w:top w:val="nil"/>
              <w:bottom w:val="nil"/>
            </w:tcBorders>
          </w:tcPr>
          <w:p w14:paraId="760A2494" w14:textId="77777777" w:rsidR="00035321" w:rsidRDefault="00035321">
            <w:pPr>
              <w:tabs>
                <w:tab w:val="left" w:pos="567"/>
              </w:tabs>
              <w:suppressAutoHyphens/>
              <w:jc w:val="right"/>
              <w:rPr>
                <w:rFonts w:ascii="Trebuchet MS" w:hAnsi="Trebuchet MS"/>
                <w:spacing w:val="-2"/>
                <w:sz w:val="22"/>
                <w:szCs w:val="22"/>
              </w:rPr>
            </w:pPr>
          </w:p>
        </w:tc>
        <w:tc>
          <w:tcPr>
            <w:tcW w:w="868" w:type="dxa"/>
            <w:gridSpan w:val="3"/>
            <w:tcBorders>
              <w:top w:val="nil"/>
              <w:bottom w:val="nil"/>
            </w:tcBorders>
          </w:tcPr>
          <w:p w14:paraId="7E2A31A1" w14:textId="77777777" w:rsidR="00035321" w:rsidRDefault="00035321">
            <w:pPr>
              <w:tabs>
                <w:tab w:val="left" w:pos="567"/>
              </w:tabs>
              <w:suppressAutoHyphens/>
              <w:jc w:val="right"/>
              <w:rPr>
                <w:rFonts w:ascii="Trebuchet MS" w:hAnsi="Trebuchet MS"/>
                <w:spacing w:val="-2"/>
                <w:sz w:val="22"/>
                <w:szCs w:val="22"/>
              </w:rPr>
            </w:pPr>
          </w:p>
        </w:tc>
        <w:tc>
          <w:tcPr>
            <w:tcW w:w="867" w:type="dxa"/>
            <w:gridSpan w:val="3"/>
            <w:tcBorders>
              <w:top w:val="nil"/>
              <w:bottom w:val="nil"/>
            </w:tcBorders>
          </w:tcPr>
          <w:p w14:paraId="33BEF509" w14:textId="77777777" w:rsidR="00035321" w:rsidRDefault="00035321">
            <w:pPr>
              <w:tabs>
                <w:tab w:val="left" w:pos="567"/>
              </w:tabs>
              <w:suppressAutoHyphens/>
              <w:jc w:val="right"/>
              <w:rPr>
                <w:rFonts w:ascii="Trebuchet MS" w:hAnsi="Trebuchet MS"/>
                <w:spacing w:val="-2"/>
                <w:sz w:val="22"/>
                <w:szCs w:val="22"/>
              </w:rPr>
            </w:pPr>
          </w:p>
        </w:tc>
        <w:tc>
          <w:tcPr>
            <w:tcW w:w="868" w:type="dxa"/>
            <w:gridSpan w:val="4"/>
            <w:tcBorders>
              <w:top w:val="nil"/>
              <w:bottom w:val="nil"/>
            </w:tcBorders>
          </w:tcPr>
          <w:p w14:paraId="3FCB2460" w14:textId="77777777" w:rsidR="00035321" w:rsidRDefault="00035321">
            <w:pPr>
              <w:tabs>
                <w:tab w:val="left" w:pos="567"/>
              </w:tabs>
              <w:suppressAutoHyphens/>
              <w:jc w:val="right"/>
              <w:rPr>
                <w:rFonts w:ascii="Trebuchet MS" w:hAnsi="Trebuchet MS"/>
                <w:spacing w:val="-2"/>
                <w:sz w:val="22"/>
                <w:szCs w:val="22"/>
              </w:rPr>
            </w:pPr>
          </w:p>
        </w:tc>
        <w:tc>
          <w:tcPr>
            <w:tcW w:w="867" w:type="dxa"/>
            <w:gridSpan w:val="3"/>
            <w:tcBorders>
              <w:top w:val="nil"/>
              <w:bottom w:val="nil"/>
            </w:tcBorders>
          </w:tcPr>
          <w:p w14:paraId="6F3F4300" w14:textId="77777777" w:rsidR="00035321" w:rsidRDefault="00035321">
            <w:pPr>
              <w:tabs>
                <w:tab w:val="left" w:pos="567"/>
              </w:tabs>
              <w:suppressAutoHyphens/>
              <w:jc w:val="right"/>
              <w:rPr>
                <w:rFonts w:ascii="Trebuchet MS" w:hAnsi="Trebuchet MS"/>
                <w:spacing w:val="-2"/>
                <w:sz w:val="22"/>
                <w:szCs w:val="22"/>
              </w:rPr>
            </w:pPr>
          </w:p>
        </w:tc>
        <w:tc>
          <w:tcPr>
            <w:tcW w:w="868" w:type="dxa"/>
            <w:gridSpan w:val="3"/>
            <w:tcBorders>
              <w:top w:val="nil"/>
              <w:bottom w:val="nil"/>
            </w:tcBorders>
          </w:tcPr>
          <w:p w14:paraId="68FA45D1" w14:textId="77777777" w:rsidR="00035321" w:rsidRDefault="00035321">
            <w:pPr>
              <w:tabs>
                <w:tab w:val="left" w:pos="567"/>
              </w:tabs>
              <w:suppressAutoHyphens/>
              <w:jc w:val="right"/>
              <w:rPr>
                <w:rFonts w:ascii="Trebuchet MS" w:hAnsi="Trebuchet MS"/>
                <w:spacing w:val="-2"/>
                <w:sz w:val="22"/>
                <w:szCs w:val="22"/>
              </w:rPr>
            </w:pPr>
          </w:p>
        </w:tc>
        <w:tc>
          <w:tcPr>
            <w:tcW w:w="742" w:type="dxa"/>
            <w:gridSpan w:val="2"/>
            <w:tcBorders>
              <w:top w:val="nil"/>
              <w:bottom w:val="nil"/>
              <w:right w:val="nil"/>
            </w:tcBorders>
          </w:tcPr>
          <w:p w14:paraId="645555A4" w14:textId="77777777" w:rsidR="00035321" w:rsidRDefault="00035321">
            <w:pPr>
              <w:tabs>
                <w:tab w:val="left" w:pos="567"/>
              </w:tabs>
              <w:suppressAutoHyphens/>
              <w:jc w:val="right"/>
              <w:rPr>
                <w:rFonts w:ascii="Trebuchet MS" w:hAnsi="Trebuchet MS"/>
                <w:spacing w:val="-2"/>
                <w:sz w:val="22"/>
                <w:szCs w:val="22"/>
              </w:rPr>
            </w:pPr>
          </w:p>
        </w:tc>
        <w:tc>
          <w:tcPr>
            <w:tcW w:w="993" w:type="dxa"/>
            <w:tcBorders>
              <w:top w:val="nil"/>
              <w:left w:val="nil"/>
              <w:bottom w:val="nil"/>
              <w:right w:val="nil"/>
            </w:tcBorders>
          </w:tcPr>
          <w:p w14:paraId="38C351F1" w14:textId="77777777" w:rsidR="00035321" w:rsidRDefault="00035321">
            <w:pPr>
              <w:tabs>
                <w:tab w:val="left" w:pos="567"/>
              </w:tabs>
              <w:suppressAutoHyphens/>
              <w:rPr>
                <w:rFonts w:ascii="Trebuchet MS" w:hAnsi="Trebuchet MS"/>
                <w:spacing w:val="-2"/>
                <w:sz w:val="22"/>
                <w:szCs w:val="22"/>
              </w:rPr>
            </w:pPr>
          </w:p>
        </w:tc>
        <w:tc>
          <w:tcPr>
            <w:tcW w:w="251" w:type="dxa"/>
            <w:tcBorders>
              <w:top w:val="nil"/>
              <w:left w:val="nil"/>
              <w:bottom w:val="nil"/>
            </w:tcBorders>
          </w:tcPr>
          <w:p w14:paraId="382B4A77" w14:textId="77777777" w:rsidR="00035321" w:rsidRDefault="00035321">
            <w:pPr>
              <w:tabs>
                <w:tab w:val="left" w:pos="567"/>
              </w:tabs>
              <w:suppressAutoHyphens/>
              <w:rPr>
                <w:rFonts w:ascii="Trebuchet MS" w:hAnsi="Trebuchet MS"/>
                <w:spacing w:val="-2"/>
                <w:sz w:val="22"/>
                <w:szCs w:val="22"/>
              </w:rPr>
            </w:pPr>
          </w:p>
        </w:tc>
      </w:tr>
      <w:tr w:rsidR="00035321" w14:paraId="22EB6596" w14:textId="77777777">
        <w:tc>
          <w:tcPr>
            <w:tcW w:w="256" w:type="dxa"/>
            <w:tcBorders>
              <w:top w:val="nil"/>
              <w:bottom w:val="nil"/>
            </w:tcBorders>
          </w:tcPr>
          <w:p w14:paraId="48751538" w14:textId="77777777" w:rsidR="00035321" w:rsidRDefault="00035321">
            <w:pPr>
              <w:tabs>
                <w:tab w:val="left" w:pos="567"/>
              </w:tabs>
              <w:suppressAutoHyphens/>
              <w:jc w:val="right"/>
              <w:rPr>
                <w:rFonts w:ascii="Trebuchet MS" w:hAnsi="Trebuchet MS"/>
                <w:spacing w:val="-2"/>
                <w:sz w:val="22"/>
                <w:szCs w:val="22"/>
              </w:rPr>
            </w:pPr>
          </w:p>
        </w:tc>
        <w:tc>
          <w:tcPr>
            <w:tcW w:w="1020" w:type="dxa"/>
            <w:gridSpan w:val="2"/>
            <w:tcBorders>
              <w:top w:val="nil"/>
              <w:bottom w:val="nil"/>
            </w:tcBorders>
          </w:tcPr>
          <w:p w14:paraId="4EBBEB78" w14:textId="77777777" w:rsidR="00035321" w:rsidRDefault="00035321">
            <w:pPr>
              <w:tabs>
                <w:tab w:val="left" w:pos="567"/>
              </w:tabs>
              <w:suppressAutoHyphens/>
              <w:jc w:val="right"/>
              <w:rPr>
                <w:rFonts w:ascii="Trebuchet MS" w:hAnsi="Trebuchet MS"/>
                <w:spacing w:val="-2"/>
                <w:sz w:val="22"/>
                <w:szCs w:val="22"/>
              </w:rPr>
            </w:pPr>
          </w:p>
        </w:tc>
        <w:tc>
          <w:tcPr>
            <w:tcW w:w="6662" w:type="dxa"/>
            <w:gridSpan w:val="23"/>
            <w:tcBorders>
              <w:top w:val="nil"/>
              <w:bottom w:val="nil"/>
            </w:tcBorders>
          </w:tcPr>
          <w:p w14:paraId="1A454A8A"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Project number</w:t>
            </w:r>
          </w:p>
        </w:tc>
        <w:tc>
          <w:tcPr>
            <w:tcW w:w="993" w:type="dxa"/>
            <w:tcBorders>
              <w:top w:val="nil"/>
              <w:left w:val="nil"/>
              <w:bottom w:val="nil"/>
              <w:right w:val="nil"/>
            </w:tcBorders>
          </w:tcPr>
          <w:p w14:paraId="6F4951D8" w14:textId="77777777" w:rsidR="00035321" w:rsidRDefault="00035321">
            <w:pPr>
              <w:tabs>
                <w:tab w:val="left" w:pos="567"/>
              </w:tabs>
              <w:suppressAutoHyphens/>
              <w:rPr>
                <w:rFonts w:ascii="Trebuchet MS" w:hAnsi="Trebuchet MS"/>
                <w:spacing w:val="-2"/>
                <w:sz w:val="22"/>
                <w:szCs w:val="22"/>
              </w:rPr>
            </w:pPr>
          </w:p>
        </w:tc>
        <w:tc>
          <w:tcPr>
            <w:tcW w:w="251" w:type="dxa"/>
            <w:tcBorders>
              <w:top w:val="nil"/>
              <w:left w:val="nil"/>
              <w:bottom w:val="nil"/>
            </w:tcBorders>
          </w:tcPr>
          <w:p w14:paraId="6AD5B0C5" w14:textId="77777777" w:rsidR="00035321" w:rsidRDefault="00035321">
            <w:pPr>
              <w:tabs>
                <w:tab w:val="left" w:pos="567"/>
              </w:tabs>
              <w:suppressAutoHyphens/>
              <w:rPr>
                <w:rFonts w:ascii="Trebuchet MS" w:hAnsi="Trebuchet MS"/>
                <w:spacing w:val="-2"/>
                <w:sz w:val="22"/>
                <w:szCs w:val="22"/>
              </w:rPr>
            </w:pPr>
          </w:p>
        </w:tc>
      </w:tr>
      <w:tr w:rsidR="00035321" w14:paraId="7478E80D" w14:textId="77777777">
        <w:tc>
          <w:tcPr>
            <w:tcW w:w="256" w:type="dxa"/>
            <w:tcBorders>
              <w:top w:val="nil"/>
            </w:tcBorders>
          </w:tcPr>
          <w:p w14:paraId="3BA4F440" w14:textId="77777777" w:rsidR="00035321" w:rsidRDefault="00035321">
            <w:pPr>
              <w:tabs>
                <w:tab w:val="left" w:pos="567"/>
              </w:tabs>
              <w:suppressAutoHyphens/>
              <w:jc w:val="right"/>
              <w:rPr>
                <w:rFonts w:ascii="Trebuchet MS" w:hAnsi="Trebuchet MS"/>
                <w:spacing w:val="-2"/>
                <w:sz w:val="22"/>
                <w:szCs w:val="22"/>
              </w:rPr>
            </w:pPr>
          </w:p>
        </w:tc>
        <w:tc>
          <w:tcPr>
            <w:tcW w:w="1020" w:type="dxa"/>
            <w:gridSpan w:val="2"/>
            <w:tcBorders>
              <w:top w:val="nil"/>
              <w:bottom w:val="single" w:sz="4" w:space="0" w:color="auto"/>
              <w:right w:val="single" w:sz="4" w:space="0" w:color="auto"/>
            </w:tcBorders>
          </w:tcPr>
          <w:p w14:paraId="423AFD0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w:t>
            </w:r>
          </w:p>
        </w:tc>
        <w:tc>
          <w:tcPr>
            <w:tcW w:w="832" w:type="dxa"/>
            <w:gridSpan w:val="3"/>
            <w:tcBorders>
              <w:top w:val="nil"/>
              <w:left w:val="single" w:sz="4" w:space="0" w:color="auto"/>
              <w:bottom w:val="single" w:sz="4" w:space="0" w:color="auto"/>
            </w:tcBorders>
          </w:tcPr>
          <w:p w14:paraId="6C0A2E8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833" w:type="dxa"/>
            <w:gridSpan w:val="3"/>
            <w:tcBorders>
              <w:top w:val="nil"/>
              <w:bottom w:val="single" w:sz="4" w:space="0" w:color="auto"/>
            </w:tcBorders>
          </w:tcPr>
          <w:p w14:paraId="5DA8500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833" w:type="dxa"/>
            <w:gridSpan w:val="3"/>
            <w:tcBorders>
              <w:top w:val="nil"/>
              <w:bottom w:val="single" w:sz="4" w:space="0" w:color="auto"/>
            </w:tcBorders>
          </w:tcPr>
          <w:p w14:paraId="1D130BF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w:t>
            </w:r>
          </w:p>
        </w:tc>
        <w:tc>
          <w:tcPr>
            <w:tcW w:w="833" w:type="dxa"/>
            <w:gridSpan w:val="3"/>
            <w:tcBorders>
              <w:top w:val="nil"/>
              <w:bottom w:val="single" w:sz="4" w:space="0" w:color="auto"/>
            </w:tcBorders>
          </w:tcPr>
          <w:p w14:paraId="7EBEBA0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w:t>
            </w:r>
          </w:p>
        </w:tc>
        <w:tc>
          <w:tcPr>
            <w:tcW w:w="832" w:type="dxa"/>
            <w:gridSpan w:val="2"/>
            <w:tcBorders>
              <w:top w:val="nil"/>
              <w:bottom w:val="single" w:sz="4" w:space="0" w:color="auto"/>
            </w:tcBorders>
          </w:tcPr>
          <w:p w14:paraId="75F37A5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w:t>
            </w:r>
          </w:p>
        </w:tc>
        <w:tc>
          <w:tcPr>
            <w:tcW w:w="833" w:type="dxa"/>
            <w:gridSpan w:val="3"/>
            <w:tcBorders>
              <w:top w:val="nil"/>
              <w:bottom w:val="single" w:sz="4" w:space="0" w:color="auto"/>
            </w:tcBorders>
          </w:tcPr>
          <w:p w14:paraId="18A8D5F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6</w:t>
            </w:r>
          </w:p>
        </w:tc>
        <w:tc>
          <w:tcPr>
            <w:tcW w:w="833" w:type="dxa"/>
            <w:gridSpan w:val="3"/>
            <w:tcBorders>
              <w:top w:val="nil"/>
              <w:bottom w:val="single" w:sz="4" w:space="0" w:color="auto"/>
            </w:tcBorders>
          </w:tcPr>
          <w:p w14:paraId="20260CE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w:t>
            </w:r>
          </w:p>
        </w:tc>
        <w:tc>
          <w:tcPr>
            <w:tcW w:w="833" w:type="dxa"/>
            <w:gridSpan w:val="3"/>
            <w:tcBorders>
              <w:top w:val="nil"/>
              <w:bottom w:val="single" w:sz="4" w:space="0" w:color="auto"/>
              <w:right w:val="single" w:sz="4" w:space="0" w:color="auto"/>
            </w:tcBorders>
          </w:tcPr>
          <w:p w14:paraId="6ECA948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8</w:t>
            </w:r>
          </w:p>
        </w:tc>
        <w:tc>
          <w:tcPr>
            <w:tcW w:w="993" w:type="dxa"/>
            <w:tcBorders>
              <w:top w:val="nil"/>
              <w:left w:val="single" w:sz="4" w:space="0" w:color="auto"/>
              <w:bottom w:val="single" w:sz="4" w:space="0" w:color="auto"/>
              <w:right w:val="nil"/>
            </w:tcBorders>
          </w:tcPr>
          <w:p w14:paraId="6CB19E6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Choice</w:t>
            </w:r>
          </w:p>
        </w:tc>
        <w:tc>
          <w:tcPr>
            <w:tcW w:w="251" w:type="dxa"/>
            <w:tcBorders>
              <w:top w:val="nil"/>
              <w:left w:val="nil"/>
              <w:bottom w:val="nil"/>
            </w:tcBorders>
          </w:tcPr>
          <w:p w14:paraId="751652F1" w14:textId="77777777" w:rsidR="00035321" w:rsidRDefault="00035321">
            <w:pPr>
              <w:tabs>
                <w:tab w:val="left" w:pos="567"/>
              </w:tabs>
              <w:suppressAutoHyphens/>
              <w:rPr>
                <w:rFonts w:ascii="Trebuchet MS" w:hAnsi="Trebuchet MS"/>
                <w:spacing w:val="-2"/>
                <w:sz w:val="22"/>
                <w:szCs w:val="22"/>
              </w:rPr>
            </w:pPr>
          </w:p>
        </w:tc>
      </w:tr>
      <w:tr w:rsidR="00035321" w14:paraId="30B66E4D" w14:textId="77777777">
        <w:tc>
          <w:tcPr>
            <w:tcW w:w="256" w:type="dxa"/>
          </w:tcPr>
          <w:p w14:paraId="5D6B2857" w14:textId="77777777" w:rsidR="00035321" w:rsidRDefault="00035321">
            <w:pPr>
              <w:tabs>
                <w:tab w:val="left" w:pos="567"/>
              </w:tabs>
              <w:suppressAutoHyphens/>
              <w:jc w:val="right"/>
              <w:rPr>
                <w:rFonts w:ascii="Trebuchet MS" w:hAnsi="Trebuchet MS"/>
                <w:spacing w:val="-2"/>
                <w:sz w:val="22"/>
                <w:szCs w:val="22"/>
              </w:rPr>
            </w:pPr>
          </w:p>
        </w:tc>
        <w:tc>
          <w:tcPr>
            <w:tcW w:w="1020" w:type="dxa"/>
            <w:gridSpan w:val="2"/>
            <w:tcBorders>
              <w:top w:val="nil"/>
              <w:bottom w:val="nil"/>
              <w:right w:val="single" w:sz="4" w:space="0" w:color="auto"/>
            </w:tcBorders>
          </w:tcPr>
          <w:p w14:paraId="72F787E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Invest-ment</w:t>
            </w:r>
          </w:p>
          <w:p w14:paraId="1D2614F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($MM)</w:t>
            </w:r>
          </w:p>
        </w:tc>
        <w:tc>
          <w:tcPr>
            <w:tcW w:w="832" w:type="dxa"/>
            <w:gridSpan w:val="3"/>
            <w:tcBorders>
              <w:top w:val="single" w:sz="4" w:space="0" w:color="auto"/>
              <w:left w:val="single" w:sz="4" w:space="0" w:color="auto"/>
            </w:tcBorders>
          </w:tcPr>
          <w:p w14:paraId="58FE41F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833" w:type="dxa"/>
            <w:gridSpan w:val="3"/>
            <w:tcBorders>
              <w:top w:val="single" w:sz="4" w:space="0" w:color="auto"/>
            </w:tcBorders>
          </w:tcPr>
          <w:p w14:paraId="2D36319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833" w:type="dxa"/>
            <w:gridSpan w:val="3"/>
            <w:tcBorders>
              <w:top w:val="single" w:sz="4" w:space="0" w:color="auto"/>
            </w:tcBorders>
          </w:tcPr>
          <w:p w14:paraId="131A68C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833" w:type="dxa"/>
            <w:gridSpan w:val="3"/>
            <w:tcBorders>
              <w:top w:val="single" w:sz="4" w:space="0" w:color="auto"/>
            </w:tcBorders>
          </w:tcPr>
          <w:p w14:paraId="7732166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832" w:type="dxa"/>
            <w:gridSpan w:val="2"/>
            <w:tcBorders>
              <w:top w:val="single" w:sz="4" w:space="0" w:color="auto"/>
            </w:tcBorders>
          </w:tcPr>
          <w:p w14:paraId="57920FC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-0.5</w:t>
            </w:r>
          </w:p>
        </w:tc>
        <w:tc>
          <w:tcPr>
            <w:tcW w:w="833" w:type="dxa"/>
            <w:gridSpan w:val="3"/>
            <w:tcBorders>
              <w:top w:val="single" w:sz="4" w:space="0" w:color="auto"/>
            </w:tcBorders>
          </w:tcPr>
          <w:p w14:paraId="1975606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833" w:type="dxa"/>
            <w:gridSpan w:val="3"/>
            <w:tcBorders>
              <w:top w:val="single" w:sz="4" w:space="0" w:color="auto"/>
            </w:tcBorders>
          </w:tcPr>
          <w:p w14:paraId="4701027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833" w:type="dxa"/>
            <w:gridSpan w:val="3"/>
            <w:tcBorders>
              <w:top w:val="single" w:sz="4" w:space="0" w:color="auto"/>
              <w:right w:val="single" w:sz="4" w:space="0" w:color="auto"/>
            </w:tcBorders>
          </w:tcPr>
          <w:p w14:paraId="0CC8C3B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-0.5</w:t>
            </w:r>
          </w:p>
        </w:tc>
        <w:tc>
          <w:tcPr>
            <w:tcW w:w="993" w:type="dxa"/>
            <w:tcBorders>
              <w:top w:val="single" w:sz="4" w:space="0" w:color="auto"/>
              <w:left w:val="single" w:sz="4" w:space="0" w:color="auto"/>
              <w:right w:val="nil"/>
            </w:tcBorders>
          </w:tcPr>
          <w:p w14:paraId="0D09CCBB" w14:textId="77777777" w:rsidR="00035321" w:rsidRDefault="00035321">
            <w:pPr>
              <w:tabs>
                <w:tab w:val="left" w:pos="567"/>
              </w:tabs>
              <w:suppressAutoHyphens/>
              <w:rPr>
                <w:rFonts w:ascii="Trebuchet MS" w:hAnsi="Trebuchet MS"/>
                <w:spacing w:val="-2"/>
                <w:sz w:val="22"/>
                <w:szCs w:val="22"/>
              </w:rPr>
            </w:pPr>
          </w:p>
        </w:tc>
        <w:tc>
          <w:tcPr>
            <w:tcW w:w="251" w:type="dxa"/>
            <w:tcBorders>
              <w:top w:val="nil"/>
              <w:left w:val="nil"/>
              <w:bottom w:val="nil"/>
            </w:tcBorders>
          </w:tcPr>
          <w:p w14:paraId="4BFFD5B5" w14:textId="77777777" w:rsidR="00035321" w:rsidRDefault="00035321">
            <w:pPr>
              <w:tabs>
                <w:tab w:val="left" w:pos="567"/>
              </w:tabs>
              <w:suppressAutoHyphens/>
              <w:rPr>
                <w:rFonts w:ascii="Trebuchet MS" w:hAnsi="Trebuchet MS"/>
                <w:spacing w:val="-2"/>
                <w:sz w:val="22"/>
                <w:szCs w:val="22"/>
              </w:rPr>
            </w:pPr>
          </w:p>
        </w:tc>
      </w:tr>
      <w:tr w:rsidR="00035321" w14:paraId="291AF896" w14:textId="77777777">
        <w:tc>
          <w:tcPr>
            <w:tcW w:w="256" w:type="dxa"/>
          </w:tcPr>
          <w:p w14:paraId="61B248E0" w14:textId="77777777" w:rsidR="00035321" w:rsidRDefault="00035321">
            <w:pPr>
              <w:tabs>
                <w:tab w:val="left" w:pos="567"/>
              </w:tabs>
              <w:suppressAutoHyphens/>
              <w:jc w:val="right"/>
              <w:rPr>
                <w:rFonts w:ascii="Trebuchet MS" w:hAnsi="Trebuchet MS"/>
                <w:spacing w:val="-2"/>
                <w:sz w:val="22"/>
                <w:szCs w:val="22"/>
              </w:rPr>
            </w:pPr>
          </w:p>
        </w:tc>
        <w:tc>
          <w:tcPr>
            <w:tcW w:w="1020" w:type="dxa"/>
            <w:gridSpan w:val="2"/>
            <w:tcBorders>
              <w:top w:val="nil"/>
              <w:bottom w:val="nil"/>
              <w:right w:val="single" w:sz="4" w:space="0" w:color="auto"/>
            </w:tcBorders>
          </w:tcPr>
          <w:p w14:paraId="0FA2AF7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CPI10%</w:t>
            </w:r>
          </w:p>
        </w:tc>
        <w:tc>
          <w:tcPr>
            <w:tcW w:w="832" w:type="dxa"/>
            <w:gridSpan w:val="3"/>
            <w:tcBorders>
              <w:left w:val="single" w:sz="4" w:space="0" w:color="auto"/>
            </w:tcBorders>
          </w:tcPr>
          <w:p w14:paraId="6F3225E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0.288</w:t>
            </w:r>
          </w:p>
        </w:tc>
        <w:tc>
          <w:tcPr>
            <w:tcW w:w="833" w:type="dxa"/>
            <w:gridSpan w:val="3"/>
          </w:tcPr>
          <w:p w14:paraId="71E4AED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0.294</w:t>
            </w:r>
          </w:p>
        </w:tc>
        <w:tc>
          <w:tcPr>
            <w:tcW w:w="833" w:type="dxa"/>
            <w:gridSpan w:val="3"/>
          </w:tcPr>
          <w:p w14:paraId="6D14304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0.101</w:t>
            </w:r>
          </w:p>
        </w:tc>
        <w:tc>
          <w:tcPr>
            <w:tcW w:w="833" w:type="dxa"/>
            <w:gridSpan w:val="3"/>
          </w:tcPr>
          <w:p w14:paraId="3A8C898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0.317</w:t>
            </w:r>
          </w:p>
        </w:tc>
        <w:tc>
          <w:tcPr>
            <w:tcW w:w="832" w:type="dxa"/>
            <w:gridSpan w:val="2"/>
          </w:tcPr>
          <w:p w14:paraId="3C84DE6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0.334</w:t>
            </w:r>
          </w:p>
        </w:tc>
        <w:tc>
          <w:tcPr>
            <w:tcW w:w="833" w:type="dxa"/>
            <w:gridSpan w:val="3"/>
          </w:tcPr>
          <w:p w14:paraId="5053FD0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0.139</w:t>
            </w:r>
          </w:p>
        </w:tc>
        <w:tc>
          <w:tcPr>
            <w:tcW w:w="833" w:type="dxa"/>
            <w:gridSpan w:val="3"/>
          </w:tcPr>
          <w:p w14:paraId="411E4AC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0.290</w:t>
            </w:r>
          </w:p>
        </w:tc>
        <w:tc>
          <w:tcPr>
            <w:tcW w:w="833" w:type="dxa"/>
            <w:gridSpan w:val="3"/>
            <w:tcBorders>
              <w:right w:val="single" w:sz="4" w:space="0" w:color="auto"/>
            </w:tcBorders>
          </w:tcPr>
          <w:p w14:paraId="4226D92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0.308</w:t>
            </w:r>
          </w:p>
        </w:tc>
        <w:tc>
          <w:tcPr>
            <w:tcW w:w="993" w:type="dxa"/>
            <w:tcBorders>
              <w:left w:val="single" w:sz="4" w:space="0" w:color="auto"/>
              <w:right w:val="nil"/>
            </w:tcBorders>
          </w:tcPr>
          <w:p w14:paraId="67669858"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4,2,5,8</w:t>
            </w:r>
          </w:p>
        </w:tc>
        <w:tc>
          <w:tcPr>
            <w:tcW w:w="251" w:type="dxa"/>
            <w:tcBorders>
              <w:top w:val="nil"/>
              <w:left w:val="nil"/>
              <w:bottom w:val="nil"/>
            </w:tcBorders>
          </w:tcPr>
          <w:p w14:paraId="65EF519E" w14:textId="77777777" w:rsidR="00035321" w:rsidRDefault="00035321">
            <w:pPr>
              <w:tabs>
                <w:tab w:val="left" w:pos="567"/>
              </w:tabs>
              <w:suppressAutoHyphens/>
              <w:rPr>
                <w:rFonts w:ascii="Trebuchet MS" w:hAnsi="Trebuchet MS"/>
                <w:spacing w:val="-2"/>
                <w:sz w:val="22"/>
                <w:szCs w:val="22"/>
              </w:rPr>
            </w:pPr>
          </w:p>
        </w:tc>
      </w:tr>
      <w:tr w:rsidR="00035321" w14:paraId="2353EFCA" w14:textId="77777777">
        <w:tc>
          <w:tcPr>
            <w:tcW w:w="256" w:type="dxa"/>
          </w:tcPr>
          <w:p w14:paraId="0ABF5256" w14:textId="77777777" w:rsidR="00035321" w:rsidRDefault="00035321">
            <w:pPr>
              <w:tabs>
                <w:tab w:val="left" w:pos="567"/>
              </w:tabs>
              <w:suppressAutoHyphens/>
              <w:jc w:val="right"/>
              <w:rPr>
                <w:rFonts w:ascii="Trebuchet MS" w:hAnsi="Trebuchet MS"/>
                <w:spacing w:val="-2"/>
                <w:sz w:val="22"/>
                <w:szCs w:val="22"/>
              </w:rPr>
            </w:pPr>
          </w:p>
        </w:tc>
        <w:tc>
          <w:tcPr>
            <w:tcW w:w="1020" w:type="dxa"/>
            <w:gridSpan w:val="2"/>
            <w:tcBorders>
              <w:top w:val="nil"/>
              <w:bottom w:val="nil"/>
              <w:right w:val="single" w:sz="4" w:space="0" w:color="auto"/>
            </w:tcBorders>
          </w:tcPr>
          <w:p w14:paraId="68C6576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Payback</w:t>
            </w:r>
          </w:p>
        </w:tc>
        <w:tc>
          <w:tcPr>
            <w:tcW w:w="832" w:type="dxa"/>
            <w:gridSpan w:val="3"/>
            <w:tcBorders>
              <w:left w:val="single" w:sz="4" w:space="0" w:color="auto"/>
            </w:tcBorders>
          </w:tcPr>
          <w:p w14:paraId="1C14D48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4.35</w:t>
            </w:r>
          </w:p>
        </w:tc>
        <w:tc>
          <w:tcPr>
            <w:tcW w:w="833" w:type="dxa"/>
            <w:gridSpan w:val="3"/>
          </w:tcPr>
          <w:p w14:paraId="662B0AE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4.45</w:t>
            </w:r>
          </w:p>
        </w:tc>
        <w:tc>
          <w:tcPr>
            <w:tcW w:w="833" w:type="dxa"/>
            <w:gridSpan w:val="3"/>
          </w:tcPr>
          <w:p w14:paraId="1C4E060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4.02</w:t>
            </w:r>
          </w:p>
        </w:tc>
        <w:tc>
          <w:tcPr>
            <w:tcW w:w="833" w:type="dxa"/>
            <w:gridSpan w:val="3"/>
          </w:tcPr>
          <w:p w14:paraId="784AFB2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4.00</w:t>
            </w:r>
          </w:p>
        </w:tc>
        <w:tc>
          <w:tcPr>
            <w:tcW w:w="832" w:type="dxa"/>
            <w:gridSpan w:val="2"/>
          </w:tcPr>
          <w:p w14:paraId="6F9236F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5.80</w:t>
            </w:r>
          </w:p>
        </w:tc>
        <w:tc>
          <w:tcPr>
            <w:tcW w:w="833" w:type="dxa"/>
            <w:gridSpan w:val="3"/>
          </w:tcPr>
          <w:p w14:paraId="5752E73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3.83</w:t>
            </w:r>
          </w:p>
        </w:tc>
        <w:tc>
          <w:tcPr>
            <w:tcW w:w="833" w:type="dxa"/>
            <w:gridSpan w:val="3"/>
          </w:tcPr>
          <w:p w14:paraId="227CE1D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4.46</w:t>
            </w:r>
          </w:p>
        </w:tc>
        <w:tc>
          <w:tcPr>
            <w:tcW w:w="833" w:type="dxa"/>
            <w:gridSpan w:val="3"/>
            <w:tcBorders>
              <w:right w:val="single" w:sz="4" w:space="0" w:color="auto"/>
            </w:tcBorders>
          </w:tcPr>
          <w:p w14:paraId="2BF13CD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5.03</w:t>
            </w:r>
          </w:p>
        </w:tc>
        <w:tc>
          <w:tcPr>
            <w:tcW w:w="993" w:type="dxa"/>
            <w:tcBorders>
              <w:left w:val="single" w:sz="4" w:space="0" w:color="auto"/>
              <w:right w:val="nil"/>
            </w:tcBorders>
          </w:tcPr>
          <w:p w14:paraId="60B8CDDD"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6,4,3</w:t>
            </w:r>
          </w:p>
        </w:tc>
        <w:tc>
          <w:tcPr>
            <w:tcW w:w="251" w:type="dxa"/>
            <w:tcBorders>
              <w:top w:val="nil"/>
              <w:left w:val="nil"/>
              <w:bottom w:val="nil"/>
            </w:tcBorders>
          </w:tcPr>
          <w:p w14:paraId="2CBE807C" w14:textId="77777777" w:rsidR="00035321" w:rsidRDefault="00035321">
            <w:pPr>
              <w:tabs>
                <w:tab w:val="left" w:pos="567"/>
              </w:tabs>
              <w:suppressAutoHyphens/>
              <w:rPr>
                <w:rFonts w:ascii="Trebuchet MS" w:hAnsi="Trebuchet MS"/>
                <w:spacing w:val="-2"/>
                <w:sz w:val="22"/>
                <w:szCs w:val="22"/>
              </w:rPr>
            </w:pPr>
          </w:p>
        </w:tc>
      </w:tr>
      <w:tr w:rsidR="00035321" w14:paraId="49C34CDF" w14:textId="77777777">
        <w:tc>
          <w:tcPr>
            <w:tcW w:w="256" w:type="dxa"/>
          </w:tcPr>
          <w:p w14:paraId="6622CA95" w14:textId="77777777" w:rsidR="00035321" w:rsidRDefault="00035321">
            <w:pPr>
              <w:tabs>
                <w:tab w:val="left" w:pos="567"/>
              </w:tabs>
              <w:suppressAutoHyphens/>
              <w:jc w:val="right"/>
              <w:rPr>
                <w:rFonts w:ascii="Trebuchet MS" w:hAnsi="Trebuchet MS"/>
                <w:spacing w:val="-2"/>
                <w:sz w:val="22"/>
                <w:szCs w:val="22"/>
              </w:rPr>
            </w:pPr>
          </w:p>
        </w:tc>
        <w:tc>
          <w:tcPr>
            <w:tcW w:w="1020" w:type="dxa"/>
            <w:gridSpan w:val="2"/>
            <w:tcBorders>
              <w:top w:val="nil"/>
              <w:bottom w:val="nil"/>
              <w:right w:val="single" w:sz="4" w:space="0" w:color="auto"/>
            </w:tcBorders>
          </w:tcPr>
          <w:p w14:paraId="5FC2AAC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IRR</w:t>
            </w:r>
          </w:p>
        </w:tc>
        <w:tc>
          <w:tcPr>
            <w:tcW w:w="832" w:type="dxa"/>
            <w:gridSpan w:val="3"/>
            <w:tcBorders>
              <w:left w:val="single" w:sz="4" w:space="0" w:color="auto"/>
            </w:tcBorders>
          </w:tcPr>
          <w:p w14:paraId="4A1F007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17.1%</w:t>
            </w:r>
          </w:p>
        </w:tc>
        <w:tc>
          <w:tcPr>
            <w:tcW w:w="833" w:type="dxa"/>
            <w:gridSpan w:val="3"/>
          </w:tcPr>
          <w:p w14:paraId="2261C37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17.0%</w:t>
            </w:r>
          </w:p>
        </w:tc>
        <w:tc>
          <w:tcPr>
            <w:tcW w:w="833" w:type="dxa"/>
            <w:gridSpan w:val="3"/>
          </w:tcPr>
          <w:p w14:paraId="1B93F40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13.8%</w:t>
            </w:r>
          </w:p>
        </w:tc>
        <w:tc>
          <w:tcPr>
            <w:tcW w:w="833" w:type="dxa"/>
            <w:gridSpan w:val="3"/>
          </w:tcPr>
          <w:p w14:paraId="1605CE4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18.4%</w:t>
            </w:r>
          </w:p>
        </w:tc>
        <w:tc>
          <w:tcPr>
            <w:tcW w:w="832" w:type="dxa"/>
            <w:gridSpan w:val="2"/>
          </w:tcPr>
          <w:p w14:paraId="77C6EE1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16.5%</w:t>
            </w:r>
          </w:p>
        </w:tc>
        <w:tc>
          <w:tcPr>
            <w:tcW w:w="833" w:type="dxa"/>
            <w:gridSpan w:val="3"/>
          </w:tcPr>
          <w:p w14:paraId="25A94EC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14.4%</w:t>
            </w:r>
          </w:p>
        </w:tc>
        <w:tc>
          <w:tcPr>
            <w:tcW w:w="833" w:type="dxa"/>
            <w:gridSpan w:val="3"/>
          </w:tcPr>
          <w:p w14:paraId="6B3F574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16.9%</w:t>
            </w:r>
          </w:p>
        </w:tc>
        <w:tc>
          <w:tcPr>
            <w:tcW w:w="833" w:type="dxa"/>
            <w:gridSpan w:val="3"/>
            <w:tcBorders>
              <w:right w:val="single" w:sz="4" w:space="0" w:color="auto"/>
            </w:tcBorders>
          </w:tcPr>
          <w:p w14:paraId="7804CAE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16.9%</w:t>
            </w:r>
          </w:p>
        </w:tc>
        <w:tc>
          <w:tcPr>
            <w:tcW w:w="993" w:type="dxa"/>
            <w:tcBorders>
              <w:left w:val="single" w:sz="4" w:space="0" w:color="auto"/>
              <w:right w:val="nil"/>
            </w:tcBorders>
          </w:tcPr>
          <w:p w14:paraId="6AE83D0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4,1,2</w:t>
            </w:r>
          </w:p>
        </w:tc>
        <w:tc>
          <w:tcPr>
            <w:tcW w:w="251" w:type="dxa"/>
            <w:tcBorders>
              <w:top w:val="nil"/>
              <w:left w:val="nil"/>
            </w:tcBorders>
          </w:tcPr>
          <w:p w14:paraId="6A7947C5" w14:textId="77777777" w:rsidR="00035321" w:rsidRDefault="00035321">
            <w:pPr>
              <w:tabs>
                <w:tab w:val="left" w:pos="567"/>
              </w:tabs>
              <w:suppressAutoHyphens/>
              <w:rPr>
                <w:rFonts w:ascii="Trebuchet MS" w:hAnsi="Trebuchet MS"/>
                <w:spacing w:val="-2"/>
                <w:sz w:val="22"/>
                <w:szCs w:val="22"/>
              </w:rPr>
            </w:pPr>
          </w:p>
        </w:tc>
      </w:tr>
      <w:tr w:rsidR="00035321" w14:paraId="5BD9FD0F" w14:textId="77777777">
        <w:tc>
          <w:tcPr>
            <w:tcW w:w="256" w:type="dxa"/>
          </w:tcPr>
          <w:p w14:paraId="6468EDF6" w14:textId="77777777" w:rsidR="00035321" w:rsidRDefault="00035321">
            <w:pPr>
              <w:tabs>
                <w:tab w:val="left" w:pos="567"/>
              </w:tabs>
              <w:suppressAutoHyphens/>
              <w:jc w:val="right"/>
              <w:rPr>
                <w:rFonts w:ascii="Trebuchet MS" w:hAnsi="Trebuchet MS"/>
                <w:spacing w:val="-2"/>
                <w:sz w:val="22"/>
                <w:szCs w:val="22"/>
              </w:rPr>
            </w:pPr>
          </w:p>
        </w:tc>
        <w:tc>
          <w:tcPr>
            <w:tcW w:w="1020" w:type="dxa"/>
            <w:gridSpan w:val="2"/>
            <w:tcBorders>
              <w:top w:val="nil"/>
              <w:bottom w:val="nil"/>
              <w:right w:val="single" w:sz="4" w:space="0" w:color="auto"/>
            </w:tcBorders>
          </w:tcPr>
          <w:p w14:paraId="287DE63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NPV10%($MM)</w:t>
            </w:r>
          </w:p>
        </w:tc>
        <w:tc>
          <w:tcPr>
            <w:tcW w:w="832" w:type="dxa"/>
            <w:gridSpan w:val="3"/>
            <w:tcBorders>
              <w:left w:val="single" w:sz="4" w:space="0" w:color="auto"/>
            </w:tcBorders>
          </w:tcPr>
          <w:p w14:paraId="00F66CE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0.288</w:t>
            </w:r>
          </w:p>
        </w:tc>
        <w:tc>
          <w:tcPr>
            <w:tcW w:w="833" w:type="dxa"/>
            <w:gridSpan w:val="3"/>
          </w:tcPr>
          <w:p w14:paraId="08BCC35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0.294</w:t>
            </w:r>
          </w:p>
        </w:tc>
        <w:tc>
          <w:tcPr>
            <w:tcW w:w="833" w:type="dxa"/>
            <w:gridSpan w:val="3"/>
          </w:tcPr>
          <w:p w14:paraId="4C9ED04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0.101</w:t>
            </w:r>
          </w:p>
        </w:tc>
        <w:tc>
          <w:tcPr>
            <w:tcW w:w="833" w:type="dxa"/>
            <w:gridSpan w:val="3"/>
          </w:tcPr>
          <w:p w14:paraId="03A7FEF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0.317</w:t>
            </w:r>
          </w:p>
        </w:tc>
        <w:tc>
          <w:tcPr>
            <w:tcW w:w="832" w:type="dxa"/>
            <w:gridSpan w:val="2"/>
          </w:tcPr>
          <w:p w14:paraId="5EECB4C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0.167</w:t>
            </w:r>
          </w:p>
        </w:tc>
        <w:tc>
          <w:tcPr>
            <w:tcW w:w="833" w:type="dxa"/>
            <w:gridSpan w:val="3"/>
          </w:tcPr>
          <w:p w14:paraId="39DF08F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0.139</w:t>
            </w:r>
          </w:p>
        </w:tc>
        <w:tc>
          <w:tcPr>
            <w:tcW w:w="833" w:type="dxa"/>
            <w:gridSpan w:val="3"/>
          </w:tcPr>
          <w:p w14:paraId="3C68803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0.290</w:t>
            </w:r>
          </w:p>
        </w:tc>
        <w:tc>
          <w:tcPr>
            <w:tcW w:w="833" w:type="dxa"/>
            <w:gridSpan w:val="3"/>
            <w:tcBorders>
              <w:right w:val="single" w:sz="4" w:space="0" w:color="auto"/>
            </w:tcBorders>
          </w:tcPr>
          <w:p w14:paraId="100BA19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0.154</w:t>
            </w:r>
          </w:p>
        </w:tc>
        <w:tc>
          <w:tcPr>
            <w:tcW w:w="993" w:type="dxa"/>
            <w:tcBorders>
              <w:left w:val="single" w:sz="4" w:space="0" w:color="auto"/>
              <w:bottom w:val="nil"/>
              <w:right w:val="nil"/>
            </w:tcBorders>
          </w:tcPr>
          <w:p w14:paraId="2941D426"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4,2,5,8</w:t>
            </w:r>
          </w:p>
        </w:tc>
        <w:tc>
          <w:tcPr>
            <w:tcW w:w="251" w:type="dxa"/>
            <w:tcBorders>
              <w:left w:val="nil"/>
              <w:bottom w:val="nil"/>
            </w:tcBorders>
          </w:tcPr>
          <w:p w14:paraId="5D74908B" w14:textId="77777777" w:rsidR="00035321" w:rsidRDefault="00035321">
            <w:pPr>
              <w:tabs>
                <w:tab w:val="left" w:pos="567"/>
              </w:tabs>
              <w:suppressAutoHyphens/>
              <w:rPr>
                <w:rFonts w:ascii="Trebuchet MS" w:hAnsi="Trebuchet MS"/>
                <w:spacing w:val="-2"/>
                <w:sz w:val="22"/>
                <w:szCs w:val="22"/>
              </w:rPr>
            </w:pPr>
          </w:p>
        </w:tc>
      </w:tr>
      <w:tr w:rsidR="00035321" w14:paraId="5BD1AF04" w14:textId="77777777">
        <w:tc>
          <w:tcPr>
            <w:tcW w:w="256" w:type="dxa"/>
          </w:tcPr>
          <w:p w14:paraId="54CE1D1D" w14:textId="77777777" w:rsidR="00035321" w:rsidRDefault="00035321">
            <w:pPr>
              <w:tabs>
                <w:tab w:val="left" w:pos="567"/>
              </w:tabs>
              <w:suppressAutoHyphens/>
              <w:jc w:val="right"/>
              <w:rPr>
                <w:rFonts w:ascii="Trebuchet MS" w:hAnsi="Trebuchet MS"/>
                <w:spacing w:val="-2"/>
                <w:sz w:val="22"/>
                <w:szCs w:val="22"/>
              </w:rPr>
            </w:pPr>
          </w:p>
        </w:tc>
        <w:tc>
          <w:tcPr>
            <w:tcW w:w="829" w:type="dxa"/>
          </w:tcPr>
          <w:p w14:paraId="023FB443" w14:textId="77777777" w:rsidR="00035321" w:rsidRDefault="00035321">
            <w:pPr>
              <w:tabs>
                <w:tab w:val="left" w:pos="567"/>
              </w:tabs>
              <w:suppressAutoHyphens/>
              <w:jc w:val="right"/>
              <w:rPr>
                <w:rFonts w:ascii="Trebuchet MS" w:hAnsi="Trebuchet MS"/>
                <w:spacing w:val="-2"/>
                <w:sz w:val="22"/>
                <w:szCs w:val="22"/>
              </w:rPr>
            </w:pPr>
          </w:p>
        </w:tc>
        <w:tc>
          <w:tcPr>
            <w:tcW w:w="830" w:type="dxa"/>
            <w:gridSpan w:val="2"/>
          </w:tcPr>
          <w:p w14:paraId="60F30FD5" w14:textId="77777777" w:rsidR="00035321" w:rsidRDefault="00035321">
            <w:pPr>
              <w:tabs>
                <w:tab w:val="left" w:pos="567"/>
              </w:tabs>
              <w:suppressAutoHyphens/>
              <w:jc w:val="right"/>
              <w:rPr>
                <w:rFonts w:ascii="Trebuchet MS" w:hAnsi="Trebuchet MS"/>
                <w:spacing w:val="-2"/>
                <w:sz w:val="22"/>
                <w:szCs w:val="22"/>
              </w:rPr>
            </w:pPr>
          </w:p>
        </w:tc>
        <w:tc>
          <w:tcPr>
            <w:tcW w:w="830" w:type="dxa"/>
            <w:gridSpan w:val="3"/>
          </w:tcPr>
          <w:p w14:paraId="67B33FA3" w14:textId="77777777" w:rsidR="00035321" w:rsidRDefault="00035321">
            <w:pPr>
              <w:tabs>
                <w:tab w:val="left" w:pos="567"/>
              </w:tabs>
              <w:suppressAutoHyphens/>
              <w:jc w:val="right"/>
              <w:rPr>
                <w:rFonts w:ascii="Trebuchet MS" w:hAnsi="Trebuchet MS"/>
                <w:spacing w:val="-2"/>
                <w:sz w:val="22"/>
                <w:szCs w:val="22"/>
              </w:rPr>
            </w:pPr>
          </w:p>
        </w:tc>
        <w:tc>
          <w:tcPr>
            <w:tcW w:w="830" w:type="dxa"/>
            <w:gridSpan w:val="3"/>
          </w:tcPr>
          <w:p w14:paraId="629D3837" w14:textId="77777777" w:rsidR="00035321" w:rsidRDefault="00035321">
            <w:pPr>
              <w:tabs>
                <w:tab w:val="left" w:pos="567"/>
              </w:tabs>
              <w:suppressAutoHyphens/>
              <w:jc w:val="right"/>
              <w:rPr>
                <w:rFonts w:ascii="Trebuchet MS" w:hAnsi="Trebuchet MS"/>
                <w:spacing w:val="-2"/>
                <w:sz w:val="22"/>
                <w:szCs w:val="22"/>
              </w:rPr>
            </w:pPr>
          </w:p>
        </w:tc>
        <w:tc>
          <w:tcPr>
            <w:tcW w:w="830" w:type="dxa"/>
            <w:gridSpan w:val="3"/>
          </w:tcPr>
          <w:p w14:paraId="44827451" w14:textId="77777777" w:rsidR="00035321" w:rsidRDefault="00035321">
            <w:pPr>
              <w:tabs>
                <w:tab w:val="left" w:pos="567"/>
              </w:tabs>
              <w:suppressAutoHyphens/>
              <w:jc w:val="right"/>
              <w:rPr>
                <w:rFonts w:ascii="Trebuchet MS" w:hAnsi="Trebuchet MS"/>
                <w:spacing w:val="-2"/>
                <w:sz w:val="22"/>
                <w:szCs w:val="22"/>
              </w:rPr>
            </w:pPr>
          </w:p>
        </w:tc>
        <w:tc>
          <w:tcPr>
            <w:tcW w:w="830" w:type="dxa"/>
            <w:gridSpan w:val="3"/>
          </w:tcPr>
          <w:p w14:paraId="5BB51533" w14:textId="77777777" w:rsidR="00035321" w:rsidRDefault="00035321">
            <w:pPr>
              <w:tabs>
                <w:tab w:val="left" w:pos="567"/>
              </w:tabs>
              <w:suppressAutoHyphens/>
              <w:jc w:val="right"/>
              <w:rPr>
                <w:rFonts w:ascii="Trebuchet MS" w:hAnsi="Trebuchet MS"/>
                <w:spacing w:val="-2"/>
                <w:sz w:val="22"/>
                <w:szCs w:val="22"/>
              </w:rPr>
            </w:pPr>
          </w:p>
        </w:tc>
        <w:tc>
          <w:tcPr>
            <w:tcW w:w="830" w:type="dxa"/>
            <w:gridSpan w:val="3"/>
          </w:tcPr>
          <w:p w14:paraId="4CFB3432" w14:textId="77777777" w:rsidR="00035321" w:rsidRDefault="00035321">
            <w:pPr>
              <w:tabs>
                <w:tab w:val="left" w:pos="567"/>
              </w:tabs>
              <w:suppressAutoHyphens/>
              <w:jc w:val="right"/>
              <w:rPr>
                <w:rFonts w:ascii="Trebuchet MS" w:hAnsi="Trebuchet MS"/>
                <w:spacing w:val="-2"/>
                <w:sz w:val="22"/>
                <w:szCs w:val="22"/>
              </w:rPr>
            </w:pPr>
          </w:p>
        </w:tc>
        <w:tc>
          <w:tcPr>
            <w:tcW w:w="830" w:type="dxa"/>
            <w:gridSpan w:val="3"/>
          </w:tcPr>
          <w:p w14:paraId="5C0E46DE" w14:textId="77777777" w:rsidR="00035321" w:rsidRDefault="00035321">
            <w:pPr>
              <w:tabs>
                <w:tab w:val="left" w:pos="567"/>
              </w:tabs>
              <w:suppressAutoHyphens/>
              <w:jc w:val="right"/>
              <w:rPr>
                <w:rFonts w:ascii="Trebuchet MS" w:hAnsi="Trebuchet MS"/>
                <w:spacing w:val="-2"/>
                <w:sz w:val="22"/>
                <w:szCs w:val="22"/>
              </w:rPr>
            </w:pPr>
          </w:p>
        </w:tc>
        <w:tc>
          <w:tcPr>
            <w:tcW w:w="830" w:type="dxa"/>
            <w:gridSpan w:val="3"/>
          </w:tcPr>
          <w:p w14:paraId="2AC19149" w14:textId="77777777" w:rsidR="00035321" w:rsidRDefault="00035321">
            <w:pPr>
              <w:tabs>
                <w:tab w:val="left" w:pos="567"/>
              </w:tabs>
              <w:suppressAutoHyphens/>
              <w:jc w:val="right"/>
              <w:rPr>
                <w:rFonts w:ascii="Trebuchet MS" w:hAnsi="Trebuchet MS"/>
                <w:spacing w:val="-2"/>
                <w:sz w:val="22"/>
                <w:szCs w:val="22"/>
              </w:rPr>
            </w:pPr>
          </w:p>
        </w:tc>
        <w:tc>
          <w:tcPr>
            <w:tcW w:w="1206" w:type="dxa"/>
            <w:gridSpan w:val="2"/>
            <w:tcBorders>
              <w:top w:val="nil"/>
            </w:tcBorders>
          </w:tcPr>
          <w:p w14:paraId="5EEF60CE" w14:textId="77777777" w:rsidR="00035321" w:rsidRDefault="00035321">
            <w:pPr>
              <w:tabs>
                <w:tab w:val="left" w:pos="567"/>
              </w:tabs>
              <w:suppressAutoHyphens/>
              <w:rPr>
                <w:rFonts w:ascii="Trebuchet MS" w:hAnsi="Trebuchet MS"/>
                <w:spacing w:val="-2"/>
                <w:sz w:val="22"/>
                <w:szCs w:val="22"/>
              </w:rPr>
            </w:pPr>
          </w:p>
        </w:tc>
        <w:tc>
          <w:tcPr>
            <w:tcW w:w="251" w:type="dxa"/>
            <w:tcBorders>
              <w:top w:val="nil"/>
            </w:tcBorders>
          </w:tcPr>
          <w:p w14:paraId="20619D06" w14:textId="77777777" w:rsidR="00035321" w:rsidRDefault="00035321">
            <w:pPr>
              <w:tabs>
                <w:tab w:val="left" w:pos="567"/>
              </w:tabs>
              <w:suppressAutoHyphens/>
              <w:rPr>
                <w:rFonts w:ascii="Trebuchet MS" w:hAnsi="Trebuchet MS"/>
                <w:spacing w:val="-2"/>
                <w:sz w:val="22"/>
                <w:szCs w:val="22"/>
              </w:rPr>
            </w:pPr>
          </w:p>
        </w:tc>
      </w:tr>
    </w:tbl>
    <w:p w14:paraId="1634235E" w14:textId="77777777" w:rsidR="00035321" w:rsidRDefault="00035321">
      <w:pPr>
        <w:tabs>
          <w:tab w:val="left" w:pos="567"/>
        </w:tabs>
        <w:suppressAutoHyphens/>
        <w:ind w:left="567"/>
        <w:jc w:val="both"/>
        <w:rPr>
          <w:rFonts w:ascii="Trebuchet MS" w:hAnsi="Trebuchet MS"/>
          <w:spacing w:val="-2"/>
          <w:sz w:val="22"/>
          <w:szCs w:val="22"/>
        </w:rPr>
      </w:pPr>
    </w:p>
    <w:p w14:paraId="693D8ABD" w14:textId="77777777" w:rsidR="00035321" w:rsidRDefault="00035321">
      <w:pPr>
        <w:tabs>
          <w:tab w:val="left" w:pos="567"/>
        </w:tabs>
        <w:suppressAutoHyphens/>
        <w:ind w:left="567"/>
        <w:jc w:val="both"/>
        <w:rPr>
          <w:rFonts w:ascii="Trebuchet MS" w:hAnsi="Trebuchet MS"/>
          <w:spacing w:val="-2"/>
          <w:sz w:val="22"/>
          <w:szCs w:val="22"/>
        </w:rPr>
      </w:pPr>
    </w:p>
    <w:p w14:paraId="79005A5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use of the Net Present Value (NPV) criteria needs some discussion. Initially we might make the selection using the NPV as shown in Table 5, which ranks the projects starting with the highest NPV.</w:t>
      </w:r>
    </w:p>
    <w:p w14:paraId="1D9681BE" w14:textId="77777777" w:rsidR="00035321" w:rsidRDefault="00035321">
      <w:pPr>
        <w:tabs>
          <w:tab w:val="left" w:pos="567"/>
        </w:tabs>
        <w:suppressAutoHyphens/>
        <w:ind w:left="567"/>
        <w:jc w:val="both"/>
        <w:rPr>
          <w:rFonts w:ascii="Trebuchet MS" w:hAnsi="Trebuchet MS"/>
          <w:spacing w:val="-2"/>
          <w:sz w:val="22"/>
          <w:szCs w:val="22"/>
        </w:rPr>
      </w:pPr>
    </w:p>
    <w:p w14:paraId="31FC0A1A" w14:textId="77777777" w:rsidR="00035321" w:rsidRDefault="00035321">
      <w:pPr>
        <w:tabs>
          <w:tab w:val="left" w:pos="567"/>
        </w:tabs>
        <w:suppressAutoHyphens/>
        <w:ind w:left="567"/>
        <w:jc w:val="both"/>
        <w:rPr>
          <w:rFonts w:ascii="Trebuchet MS" w:hAnsi="Trebuchet MS"/>
          <w:spacing w:val="-2"/>
          <w:sz w:val="22"/>
          <w:szCs w:val="22"/>
        </w:rPr>
      </w:pPr>
    </w:p>
    <w:tbl>
      <w:tblPr>
        <w:tblW w:w="4820" w:type="dxa"/>
        <w:tblInd w:w="6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4"/>
        <w:gridCol w:w="850"/>
        <w:gridCol w:w="1134"/>
        <w:gridCol w:w="1276"/>
        <w:gridCol w:w="992"/>
        <w:gridCol w:w="284"/>
      </w:tblGrid>
      <w:tr w:rsidR="00035321" w14:paraId="306ED180" w14:textId="77777777">
        <w:tc>
          <w:tcPr>
            <w:tcW w:w="4820" w:type="dxa"/>
            <w:gridSpan w:val="6"/>
          </w:tcPr>
          <w:p w14:paraId="2D1C4424" w14:textId="77777777" w:rsidR="00035321" w:rsidRDefault="00413271">
            <w:pPr>
              <w:tabs>
                <w:tab w:val="left" w:pos="567"/>
              </w:tabs>
              <w:suppressAutoHyphens/>
              <w:ind w:right="-108"/>
              <w:jc w:val="both"/>
              <w:rPr>
                <w:rFonts w:ascii="Trebuchet MS" w:hAnsi="Trebuchet MS"/>
                <w:b/>
                <w:sz w:val="22"/>
                <w:szCs w:val="22"/>
              </w:rPr>
            </w:pPr>
            <w:r>
              <w:rPr>
                <w:rFonts w:ascii="Trebuchet MS" w:hAnsi="Trebuchet MS"/>
                <w:b/>
                <w:sz w:val="22"/>
                <w:szCs w:val="22"/>
              </w:rPr>
              <w:t>Table 5 - Initial selection using NPV</w:t>
            </w:r>
          </w:p>
        </w:tc>
      </w:tr>
      <w:tr w:rsidR="00035321" w14:paraId="58106646" w14:textId="77777777">
        <w:tc>
          <w:tcPr>
            <w:tcW w:w="284" w:type="dxa"/>
          </w:tcPr>
          <w:p w14:paraId="2667ECB9" w14:textId="77777777" w:rsidR="00035321" w:rsidRDefault="00035321">
            <w:pPr>
              <w:tabs>
                <w:tab w:val="left" w:pos="567"/>
              </w:tabs>
              <w:suppressAutoHyphens/>
              <w:jc w:val="both"/>
              <w:rPr>
                <w:rFonts w:ascii="Trebuchet MS" w:hAnsi="Trebuchet MS"/>
                <w:sz w:val="22"/>
                <w:szCs w:val="22"/>
              </w:rPr>
            </w:pPr>
          </w:p>
        </w:tc>
        <w:tc>
          <w:tcPr>
            <w:tcW w:w="850" w:type="dxa"/>
            <w:tcBorders>
              <w:bottom w:val="nil"/>
            </w:tcBorders>
          </w:tcPr>
          <w:p w14:paraId="7BF14B25" w14:textId="77777777" w:rsidR="00035321" w:rsidRDefault="00035321">
            <w:pPr>
              <w:tabs>
                <w:tab w:val="left" w:pos="567"/>
              </w:tabs>
              <w:suppressAutoHyphens/>
              <w:jc w:val="both"/>
              <w:rPr>
                <w:rFonts w:ascii="Trebuchet MS" w:hAnsi="Trebuchet MS"/>
                <w:sz w:val="22"/>
                <w:szCs w:val="22"/>
              </w:rPr>
            </w:pPr>
          </w:p>
        </w:tc>
        <w:tc>
          <w:tcPr>
            <w:tcW w:w="1134" w:type="dxa"/>
            <w:tcBorders>
              <w:bottom w:val="nil"/>
            </w:tcBorders>
          </w:tcPr>
          <w:p w14:paraId="72DCD7C1" w14:textId="77777777" w:rsidR="00035321" w:rsidRDefault="00035321">
            <w:pPr>
              <w:tabs>
                <w:tab w:val="left" w:pos="567"/>
              </w:tabs>
              <w:suppressAutoHyphens/>
              <w:jc w:val="both"/>
              <w:rPr>
                <w:rFonts w:ascii="Trebuchet MS" w:hAnsi="Trebuchet MS"/>
                <w:sz w:val="22"/>
                <w:szCs w:val="22"/>
              </w:rPr>
            </w:pPr>
          </w:p>
        </w:tc>
        <w:tc>
          <w:tcPr>
            <w:tcW w:w="1276" w:type="dxa"/>
            <w:tcBorders>
              <w:bottom w:val="nil"/>
            </w:tcBorders>
          </w:tcPr>
          <w:p w14:paraId="1D4DF722" w14:textId="77777777" w:rsidR="00035321" w:rsidRDefault="00035321">
            <w:pPr>
              <w:tabs>
                <w:tab w:val="left" w:pos="567"/>
              </w:tabs>
              <w:suppressAutoHyphens/>
              <w:jc w:val="both"/>
              <w:rPr>
                <w:rFonts w:ascii="Trebuchet MS" w:hAnsi="Trebuchet MS"/>
                <w:sz w:val="22"/>
                <w:szCs w:val="22"/>
              </w:rPr>
            </w:pPr>
          </w:p>
        </w:tc>
        <w:tc>
          <w:tcPr>
            <w:tcW w:w="992" w:type="dxa"/>
            <w:tcBorders>
              <w:bottom w:val="nil"/>
            </w:tcBorders>
          </w:tcPr>
          <w:p w14:paraId="530E9C1B" w14:textId="77777777" w:rsidR="00035321" w:rsidRDefault="00035321">
            <w:pPr>
              <w:tabs>
                <w:tab w:val="left" w:pos="567"/>
              </w:tabs>
              <w:suppressAutoHyphens/>
              <w:jc w:val="both"/>
              <w:rPr>
                <w:rFonts w:ascii="Trebuchet MS" w:hAnsi="Trebuchet MS"/>
                <w:sz w:val="22"/>
                <w:szCs w:val="22"/>
              </w:rPr>
            </w:pPr>
          </w:p>
        </w:tc>
        <w:tc>
          <w:tcPr>
            <w:tcW w:w="284" w:type="dxa"/>
          </w:tcPr>
          <w:p w14:paraId="72879FF5" w14:textId="77777777" w:rsidR="00035321" w:rsidRDefault="00035321">
            <w:pPr>
              <w:tabs>
                <w:tab w:val="left" w:pos="567"/>
              </w:tabs>
              <w:suppressAutoHyphens/>
              <w:jc w:val="both"/>
              <w:rPr>
                <w:rFonts w:ascii="Trebuchet MS" w:hAnsi="Trebuchet MS"/>
                <w:sz w:val="22"/>
                <w:szCs w:val="22"/>
              </w:rPr>
            </w:pPr>
          </w:p>
        </w:tc>
      </w:tr>
      <w:tr w:rsidR="00035321" w14:paraId="3D4BA15D" w14:textId="77777777">
        <w:tc>
          <w:tcPr>
            <w:tcW w:w="284" w:type="dxa"/>
          </w:tcPr>
          <w:p w14:paraId="08307768" w14:textId="77777777" w:rsidR="00035321" w:rsidRDefault="00035321">
            <w:pPr>
              <w:tabs>
                <w:tab w:val="left" w:pos="567"/>
              </w:tabs>
              <w:suppressAutoHyphens/>
              <w:jc w:val="both"/>
              <w:rPr>
                <w:rFonts w:ascii="Trebuchet MS" w:hAnsi="Trebuchet MS"/>
                <w:sz w:val="22"/>
                <w:szCs w:val="22"/>
              </w:rPr>
            </w:pPr>
          </w:p>
        </w:tc>
        <w:tc>
          <w:tcPr>
            <w:tcW w:w="850" w:type="dxa"/>
            <w:tcBorders>
              <w:top w:val="nil"/>
              <w:bottom w:val="single" w:sz="4" w:space="0" w:color="auto"/>
            </w:tcBorders>
          </w:tcPr>
          <w:p w14:paraId="46617A71" w14:textId="77777777" w:rsidR="00035321" w:rsidRDefault="00413271">
            <w:pPr>
              <w:tabs>
                <w:tab w:val="left" w:pos="567"/>
              </w:tabs>
              <w:suppressAutoHyphens/>
              <w:jc w:val="both"/>
              <w:rPr>
                <w:rFonts w:ascii="Trebuchet MS" w:hAnsi="Trebuchet MS"/>
                <w:b/>
                <w:sz w:val="22"/>
                <w:szCs w:val="22"/>
              </w:rPr>
            </w:pPr>
            <w:r>
              <w:rPr>
                <w:rFonts w:ascii="Trebuchet MS" w:hAnsi="Trebuchet MS"/>
                <w:b/>
                <w:sz w:val="22"/>
                <w:szCs w:val="22"/>
              </w:rPr>
              <w:t>Rank</w:t>
            </w:r>
          </w:p>
        </w:tc>
        <w:tc>
          <w:tcPr>
            <w:tcW w:w="1134" w:type="dxa"/>
            <w:tcBorders>
              <w:top w:val="nil"/>
              <w:bottom w:val="single" w:sz="4" w:space="0" w:color="auto"/>
            </w:tcBorders>
          </w:tcPr>
          <w:p w14:paraId="24A31A98" w14:textId="77777777" w:rsidR="00035321" w:rsidRDefault="00413271">
            <w:pPr>
              <w:tabs>
                <w:tab w:val="left" w:pos="567"/>
              </w:tabs>
              <w:suppressAutoHyphens/>
              <w:jc w:val="right"/>
              <w:rPr>
                <w:rFonts w:ascii="Trebuchet MS" w:hAnsi="Trebuchet MS"/>
                <w:b/>
                <w:sz w:val="22"/>
                <w:szCs w:val="22"/>
              </w:rPr>
            </w:pPr>
            <w:r>
              <w:rPr>
                <w:rFonts w:ascii="Trebuchet MS" w:hAnsi="Trebuchet MS"/>
                <w:b/>
                <w:sz w:val="22"/>
                <w:szCs w:val="22"/>
              </w:rPr>
              <w:t>Project</w:t>
            </w:r>
          </w:p>
        </w:tc>
        <w:tc>
          <w:tcPr>
            <w:tcW w:w="1276" w:type="dxa"/>
            <w:tcBorders>
              <w:top w:val="nil"/>
              <w:bottom w:val="single" w:sz="4" w:space="0" w:color="auto"/>
            </w:tcBorders>
          </w:tcPr>
          <w:p w14:paraId="203FEF05" w14:textId="77777777" w:rsidR="00035321" w:rsidRDefault="00413271">
            <w:pPr>
              <w:tabs>
                <w:tab w:val="left" w:pos="567"/>
              </w:tabs>
              <w:suppressAutoHyphens/>
              <w:jc w:val="right"/>
              <w:rPr>
                <w:rFonts w:ascii="Trebuchet MS" w:hAnsi="Trebuchet MS"/>
                <w:b/>
                <w:sz w:val="22"/>
                <w:szCs w:val="22"/>
              </w:rPr>
            </w:pPr>
            <w:r>
              <w:rPr>
                <w:rFonts w:ascii="Trebuchet MS" w:hAnsi="Trebuchet MS"/>
                <w:b/>
                <w:sz w:val="22"/>
                <w:szCs w:val="22"/>
              </w:rPr>
              <w:t>NPV</w:t>
            </w:r>
          </w:p>
        </w:tc>
        <w:tc>
          <w:tcPr>
            <w:tcW w:w="992" w:type="dxa"/>
            <w:tcBorders>
              <w:top w:val="nil"/>
              <w:bottom w:val="single" w:sz="4" w:space="0" w:color="auto"/>
            </w:tcBorders>
          </w:tcPr>
          <w:p w14:paraId="4FC15653" w14:textId="77777777" w:rsidR="00035321" w:rsidRDefault="00413271">
            <w:pPr>
              <w:tabs>
                <w:tab w:val="left" w:pos="567"/>
              </w:tabs>
              <w:suppressAutoHyphens/>
              <w:jc w:val="right"/>
              <w:rPr>
                <w:rFonts w:ascii="Trebuchet MS" w:hAnsi="Trebuchet MS"/>
                <w:b/>
                <w:sz w:val="22"/>
                <w:szCs w:val="22"/>
              </w:rPr>
            </w:pPr>
            <w:r>
              <w:rPr>
                <w:rFonts w:ascii="Trebuchet MS" w:hAnsi="Trebuchet MS"/>
                <w:b/>
                <w:sz w:val="22"/>
                <w:szCs w:val="22"/>
              </w:rPr>
              <w:t>Capex</w:t>
            </w:r>
          </w:p>
        </w:tc>
        <w:tc>
          <w:tcPr>
            <w:tcW w:w="284" w:type="dxa"/>
          </w:tcPr>
          <w:p w14:paraId="4719A13E" w14:textId="77777777" w:rsidR="00035321" w:rsidRDefault="00035321">
            <w:pPr>
              <w:tabs>
                <w:tab w:val="left" w:pos="567"/>
              </w:tabs>
              <w:suppressAutoHyphens/>
              <w:jc w:val="both"/>
              <w:rPr>
                <w:rFonts w:ascii="Trebuchet MS" w:hAnsi="Trebuchet MS"/>
                <w:sz w:val="22"/>
                <w:szCs w:val="22"/>
              </w:rPr>
            </w:pPr>
          </w:p>
        </w:tc>
      </w:tr>
      <w:tr w:rsidR="00035321" w14:paraId="09E11979" w14:textId="77777777">
        <w:tc>
          <w:tcPr>
            <w:tcW w:w="284" w:type="dxa"/>
          </w:tcPr>
          <w:p w14:paraId="197A3E76" w14:textId="77777777" w:rsidR="00035321" w:rsidRDefault="00035321">
            <w:pPr>
              <w:tabs>
                <w:tab w:val="left" w:pos="567"/>
              </w:tabs>
              <w:suppressAutoHyphens/>
              <w:jc w:val="both"/>
              <w:rPr>
                <w:rFonts w:ascii="Trebuchet MS" w:hAnsi="Trebuchet MS"/>
                <w:sz w:val="22"/>
                <w:szCs w:val="22"/>
              </w:rPr>
            </w:pPr>
          </w:p>
        </w:tc>
        <w:tc>
          <w:tcPr>
            <w:tcW w:w="850" w:type="dxa"/>
            <w:tcBorders>
              <w:top w:val="single" w:sz="4" w:space="0" w:color="auto"/>
              <w:bottom w:val="nil"/>
            </w:tcBorders>
          </w:tcPr>
          <w:p w14:paraId="01BAE7E6" w14:textId="77777777" w:rsidR="00035321" w:rsidRDefault="00035321">
            <w:pPr>
              <w:tabs>
                <w:tab w:val="left" w:pos="567"/>
              </w:tabs>
              <w:suppressAutoHyphens/>
              <w:jc w:val="both"/>
              <w:rPr>
                <w:rFonts w:ascii="Trebuchet MS" w:hAnsi="Trebuchet MS"/>
                <w:sz w:val="22"/>
                <w:szCs w:val="22"/>
              </w:rPr>
            </w:pPr>
          </w:p>
        </w:tc>
        <w:tc>
          <w:tcPr>
            <w:tcW w:w="1134" w:type="dxa"/>
            <w:tcBorders>
              <w:top w:val="single" w:sz="4" w:space="0" w:color="auto"/>
              <w:bottom w:val="nil"/>
            </w:tcBorders>
          </w:tcPr>
          <w:p w14:paraId="7A5F0A6A" w14:textId="77777777" w:rsidR="00035321" w:rsidRDefault="00035321">
            <w:pPr>
              <w:tabs>
                <w:tab w:val="left" w:pos="567"/>
              </w:tabs>
              <w:suppressAutoHyphens/>
              <w:jc w:val="right"/>
              <w:rPr>
                <w:rFonts w:ascii="Trebuchet MS" w:hAnsi="Trebuchet MS"/>
                <w:sz w:val="22"/>
                <w:szCs w:val="22"/>
              </w:rPr>
            </w:pPr>
          </w:p>
        </w:tc>
        <w:tc>
          <w:tcPr>
            <w:tcW w:w="1276" w:type="dxa"/>
            <w:tcBorders>
              <w:top w:val="single" w:sz="4" w:space="0" w:color="auto"/>
              <w:bottom w:val="nil"/>
            </w:tcBorders>
          </w:tcPr>
          <w:p w14:paraId="2B1F76A1" w14:textId="77777777" w:rsidR="00035321" w:rsidRDefault="00035321">
            <w:pPr>
              <w:tabs>
                <w:tab w:val="left" w:pos="567"/>
              </w:tabs>
              <w:suppressAutoHyphens/>
              <w:jc w:val="right"/>
              <w:rPr>
                <w:rFonts w:ascii="Trebuchet MS" w:hAnsi="Trebuchet MS"/>
                <w:sz w:val="22"/>
                <w:szCs w:val="22"/>
              </w:rPr>
            </w:pPr>
          </w:p>
        </w:tc>
        <w:tc>
          <w:tcPr>
            <w:tcW w:w="992" w:type="dxa"/>
            <w:tcBorders>
              <w:top w:val="single" w:sz="4" w:space="0" w:color="auto"/>
              <w:bottom w:val="nil"/>
            </w:tcBorders>
          </w:tcPr>
          <w:p w14:paraId="7116BB1A" w14:textId="77777777" w:rsidR="00035321" w:rsidRDefault="00035321">
            <w:pPr>
              <w:tabs>
                <w:tab w:val="left" w:pos="567"/>
              </w:tabs>
              <w:suppressAutoHyphens/>
              <w:jc w:val="right"/>
              <w:rPr>
                <w:rFonts w:ascii="Trebuchet MS" w:hAnsi="Trebuchet MS"/>
                <w:sz w:val="22"/>
                <w:szCs w:val="22"/>
              </w:rPr>
            </w:pPr>
          </w:p>
        </w:tc>
        <w:tc>
          <w:tcPr>
            <w:tcW w:w="284" w:type="dxa"/>
          </w:tcPr>
          <w:p w14:paraId="1014D2A1" w14:textId="77777777" w:rsidR="00035321" w:rsidRDefault="00035321">
            <w:pPr>
              <w:tabs>
                <w:tab w:val="left" w:pos="567"/>
              </w:tabs>
              <w:suppressAutoHyphens/>
              <w:jc w:val="both"/>
              <w:rPr>
                <w:rFonts w:ascii="Trebuchet MS" w:hAnsi="Trebuchet MS"/>
                <w:sz w:val="22"/>
                <w:szCs w:val="22"/>
              </w:rPr>
            </w:pPr>
          </w:p>
        </w:tc>
      </w:tr>
      <w:tr w:rsidR="00035321" w14:paraId="147A545C" w14:textId="77777777">
        <w:tc>
          <w:tcPr>
            <w:tcW w:w="284" w:type="dxa"/>
          </w:tcPr>
          <w:p w14:paraId="1B9AE62A" w14:textId="77777777" w:rsidR="00035321" w:rsidRDefault="00035321">
            <w:pPr>
              <w:tabs>
                <w:tab w:val="left" w:pos="567"/>
              </w:tabs>
              <w:suppressAutoHyphens/>
              <w:jc w:val="both"/>
              <w:rPr>
                <w:rFonts w:ascii="Trebuchet MS" w:hAnsi="Trebuchet MS"/>
                <w:sz w:val="22"/>
                <w:szCs w:val="22"/>
              </w:rPr>
            </w:pPr>
          </w:p>
        </w:tc>
        <w:tc>
          <w:tcPr>
            <w:tcW w:w="850" w:type="dxa"/>
            <w:tcBorders>
              <w:top w:val="nil"/>
            </w:tcBorders>
          </w:tcPr>
          <w:p w14:paraId="207C9D5F" w14:textId="77777777" w:rsidR="00035321" w:rsidRDefault="00413271">
            <w:pPr>
              <w:tabs>
                <w:tab w:val="left" w:pos="567"/>
              </w:tabs>
              <w:suppressAutoHyphens/>
              <w:jc w:val="both"/>
              <w:rPr>
                <w:rFonts w:ascii="Trebuchet MS" w:hAnsi="Trebuchet MS"/>
                <w:sz w:val="22"/>
                <w:szCs w:val="22"/>
              </w:rPr>
            </w:pPr>
            <w:r>
              <w:rPr>
                <w:rFonts w:ascii="Trebuchet MS" w:hAnsi="Trebuchet MS"/>
                <w:sz w:val="22"/>
                <w:szCs w:val="22"/>
              </w:rPr>
              <w:t>1</w:t>
            </w:r>
          </w:p>
        </w:tc>
        <w:tc>
          <w:tcPr>
            <w:tcW w:w="1134" w:type="dxa"/>
            <w:tcBorders>
              <w:top w:val="nil"/>
            </w:tcBorders>
          </w:tcPr>
          <w:p w14:paraId="67ADFD42"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4</w:t>
            </w:r>
          </w:p>
        </w:tc>
        <w:tc>
          <w:tcPr>
            <w:tcW w:w="1276" w:type="dxa"/>
            <w:tcBorders>
              <w:top w:val="nil"/>
            </w:tcBorders>
          </w:tcPr>
          <w:p w14:paraId="18D9AC37"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$0.317MM</w:t>
            </w:r>
          </w:p>
        </w:tc>
        <w:tc>
          <w:tcPr>
            <w:tcW w:w="992" w:type="dxa"/>
            <w:tcBorders>
              <w:top w:val="nil"/>
            </w:tcBorders>
          </w:tcPr>
          <w:p w14:paraId="71B06849"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$1MM</w:t>
            </w:r>
          </w:p>
        </w:tc>
        <w:tc>
          <w:tcPr>
            <w:tcW w:w="284" w:type="dxa"/>
          </w:tcPr>
          <w:p w14:paraId="179D9C1A" w14:textId="77777777" w:rsidR="00035321" w:rsidRDefault="00035321">
            <w:pPr>
              <w:tabs>
                <w:tab w:val="left" w:pos="567"/>
              </w:tabs>
              <w:suppressAutoHyphens/>
              <w:jc w:val="both"/>
              <w:rPr>
                <w:rFonts w:ascii="Trebuchet MS" w:hAnsi="Trebuchet MS"/>
                <w:sz w:val="22"/>
                <w:szCs w:val="22"/>
              </w:rPr>
            </w:pPr>
          </w:p>
        </w:tc>
      </w:tr>
      <w:tr w:rsidR="00035321" w14:paraId="72726F54" w14:textId="77777777">
        <w:tc>
          <w:tcPr>
            <w:tcW w:w="284" w:type="dxa"/>
          </w:tcPr>
          <w:p w14:paraId="340308C4" w14:textId="77777777" w:rsidR="00035321" w:rsidRDefault="00035321">
            <w:pPr>
              <w:tabs>
                <w:tab w:val="left" w:pos="567"/>
              </w:tabs>
              <w:suppressAutoHyphens/>
              <w:jc w:val="both"/>
              <w:rPr>
                <w:rFonts w:ascii="Trebuchet MS" w:hAnsi="Trebuchet MS"/>
                <w:sz w:val="22"/>
                <w:szCs w:val="22"/>
              </w:rPr>
            </w:pPr>
          </w:p>
        </w:tc>
        <w:tc>
          <w:tcPr>
            <w:tcW w:w="850" w:type="dxa"/>
            <w:tcBorders>
              <w:bottom w:val="nil"/>
            </w:tcBorders>
          </w:tcPr>
          <w:p w14:paraId="73741BA5" w14:textId="77777777" w:rsidR="00035321" w:rsidRDefault="00413271">
            <w:pPr>
              <w:tabs>
                <w:tab w:val="left" w:pos="567"/>
              </w:tabs>
              <w:suppressAutoHyphens/>
              <w:jc w:val="both"/>
              <w:rPr>
                <w:rFonts w:ascii="Trebuchet MS" w:hAnsi="Trebuchet MS"/>
                <w:sz w:val="22"/>
                <w:szCs w:val="22"/>
              </w:rPr>
            </w:pPr>
            <w:r>
              <w:rPr>
                <w:rFonts w:ascii="Trebuchet MS" w:hAnsi="Trebuchet MS"/>
                <w:sz w:val="22"/>
                <w:szCs w:val="22"/>
              </w:rPr>
              <w:t>2</w:t>
            </w:r>
          </w:p>
        </w:tc>
        <w:tc>
          <w:tcPr>
            <w:tcW w:w="1134" w:type="dxa"/>
            <w:tcBorders>
              <w:bottom w:val="nil"/>
            </w:tcBorders>
          </w:tcPr>
          <w:p w14:paraId="48557DFB"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2</w:t>
            </w:r>
          </w:p>
        </w:tc>
        <w:tc>
          <w:tcPr>
            <w:tcW w:w="1276" w:type="dxa"/>
            <w:tcBorders>
              <w:bottom w:val="nil"/>
            </w:tcBorders>
          </w:tcPr>
          <w:p w14:paraId="12CED589"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$0.294MM</w:t>
            </w:r>
          </w:p>
        </w:tc>
        <w:tc>
          <w:tcPr>
            <w:tcW w:w="992" w:type="dxa"/>
            <w:tcBorders>
              <w:bottom w:val="nil"/>
            </w:tcBorders>
          </w:tcPr>
          <w:p w14:paraId="23E2A9F6"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$1MM</w:t>
            </w:r>
          </w:p>
        </w:tc>
        <w:tc>
          <w:tcPr>
            <w:tcW w:w="284" w:type="dxa"/>
          </w:tcPr>
          <w:p w14:paraId="499EF6E4" w14:textId="77777777" w:rsidR="00035321" w:rsidRDefault="00035321">
            <w:pPr>
              <w:tabs>
                <w:tab w:val="left" w:pos="567"/>
              </w:tabs>
              <w:suppressAutoHyphens/>
              <w:jc w:val="both"/>
              <w:rPr>
                <w:rFonts w:ascii="Trebuchet MS" w:hAnsi="Trebuchet MS"/>
                <w:sz w:val="22"/>
                <w:szCs w:val="22"/>
              </w:rPr>
            </w:pPr>
          </w:p>
        </w:tc>
      </w:tr>
      <w:tr w:rsidR="00035321" w14:paraId="064ADF3D" w14:textId="77777777">
        <w:tc>
          <w:tcPr>
            <w:tcW w:w="284" w:type="dxa"/>
          </w:tcPr>
          <w:p w14:paraId="2B25D5F0" w14:textId="77777777" w:rsidR="00035321" w:rsidRDefault="00035321">
            <w:pPr>
              <w:tabs>
                <w:tab w:val="left" w:pos="567"/>
              </w:tabs>
              <w:suppressAutoHyphens/>
              <w:jc w:val="both"/>
              <w:rPr>
                <w:rFonts w:ascii="Trebuchet MS" w:hAnsi="Trebuchet MS"/>
                <w:sz w:val="22"/>
                <w:szCs w:val="22"/>
              </w:rPr>
            </w:pPr>
          </w:p>
        </w:tc>
        <w:tc>
          <w:tcPr>
            <w:tcW w:w="850" w:type="dxa"/>
            <w:tcBorders>
              <w:top w:val="nil"/>
              <w:bottom w:val="single" w:sz="4" w:space="0" w:color="auto"/>
            </w:tcBorders>
          </w:tcPr>
          <w:p w14:paraId="658D2BBB" w14:textId="77777777" w:rsidR="00035321" w:rsidRDefault="00413271">
            <w:pPr>
              <w:tabs>
                <w:tab w:val="left" w:pos="567"/>
              </w:tabs>
              <w:suppressAutoHyphens/>
              <w:jc w:val="both"/>
              <w:rPr>
                <w:rFonts w:ascii="Trebuchet MS" w:hAnsi="Trebuchet MS"/>
                <w:sz w:val="22"/>
                <w:szCs w:val="22"/>
              </w:rPr>
            </w:pPr>
            <w:r>
              <w:rPr>
                <w:rFonts w:ascii="Trebuchet MS" w:hAnsi="Trebuchet MS"/>
                <w:sz w:val="22"/>
                <w:szCs w:val="22"/>
              </w:rPr>
              <w:t>3</w:t>
            </w:r>
          </w:p>
        </w:tc>
        <w:tc>
          <w:tcPr>
            <w:tcW w:w="1134" w:type="dxa"/>
            <w:tcBorders>
              <w:top w:val="nil"/>
              <w:bottom w:val="single" w:sz="4" w:space="0" w:color="auto"/>
            </w:tcBorders>
          </w:tcPr>
          <w:p w14:paraId="73D39313"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7</w:t>
            </w:r>
          </w:p>
        </w:tc>
        <w:tc>
          <w:tcPr>
            <w:tcW w:w="1276" w:type="dxa"/>
            <w:tcBorders>
              <w:top w:val="nil"/>
              <w:bottom w:val="single" w:sz="4" w:space="0" w:color="auto"/>
            </w:tcBorders>
          </w:tcPr>
          <w:p w14:paraId="16BE408F"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$0.290MM</w:t>
            </w:r>
          </w:p>
        </w:tc>
        <w:tc>
          <w:tcPr>
            <w:tcW w:w="992" w:type="dxa"/>
            <w:tcBorders>
              <w:top w:val="nil"/>
              <w:bottom w:val="single" w:sz="4" w:space="0" w:color="auto"/>
            </w:tcBorders>
          </w:tcPr>
          <w:p w14:paraId="1BBF5CC8"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$1MM</w:t>
            </w:r>
          </w:p>
        </w:tc>
        <w:tc>
          <w:tcPr>
            <w:tcW w:w="284" w:type="dxa"/>
          </w:tcPr>
          <w:p w14:paraId="17572C4A" w14:textId="77777777" w:rsidR="00035321" w:rsidRDefault="00035321">
            <w:pPr>
              <w:tabs>
                <w:tab w:val="left" w:pos="567"/>
              </w:tabs>
              <w:suppressAutoHyphens/>
              <w:jc w:val="both"/>
              <w:rPr>
                <w:rFonts w:ascii="Trebuchet MS" w:hAnsi="Trebuchet MS"/>
                <w:sz w:val="22"/>
                <w:szCs w:val="22"/>
              </w:rPr>
            </w:pPr>
          </w:p>
        </w:tc>
      </w:tr>
      <w:tr w:rsidR="00035321" w14:paraId="2C390873" w14:textId="77777777">
        <w:tc>
          <w:tcPr>
            <w:tcW w:w="284" w:type="dxa"/>
          </w:tcPr>
          <w:p w14:paraId="0162DE29" w14:textId="77777777" w:rsidR="00035321" w:rsidRDefault="00035321">
            <w:pPr>
              <w:tabs>
                <w:tab w:val="left" w:pos="567"/>
              </w:tabs>
              <w:suppressAutoHyphens/>
              <w:jc w:val="both"/>
              <w:rPr>
                <w:rFonts w:ascii="Trebuchet MS" w:hAnsi="Trebuchet MS"/>
                <w:sz w:val="22"/>
                <w:szCs w:val="22"/>
              </w:rPr>
            </w:pPr>
          </w:p>
        </w:tc>
        <w:tc>
          <w:tcPr>
            <w:tcW w:w="850" w:type="dxa"/>
            <w:tcBorders>
              <w:top w:val="single" w:sz="4" w:space="0" w:color="auto"/>
            </w:tcBorders>
          </w:tcPr>
          <w:p w14:paraId="48F18ACF" w14:textId="77777777" w:rsidR="00035321" w:rsidRDefault="00035321">
            <w:pPr>
              <w:tabs>
                <w:tab w:val="left" w:pos="567"/>
              </w:tabs>
              <w:suppressAutoHyphens/>
              <w:jc w:val="both"/>
              <w:rPr>
                <w:rFonts w:ascii="Trebuchet MS" w:hAnsi="Trebuchet MS"/>
                <w:sz w:val="22"/>
                <w:szCs w:val="22"/>
              </w:rPr>
            </w:pPr>
          </w:p>
        </w:tc>
        <w:tc>
          <w:tcPr>
            <w:tcW w:w="1134" w:type="dxa"/>
            <w:tcBorders>
              <w:top w:val="single" w:sz="4" w:space="0" w:color="auto"/>
            </w:tcBorders>
          </w:tcPr>
          <w:p w14:paraId="7566FEB7"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Totals</w:t>
            </w:r>
          </w:p>
        </w:tc>
        <w:tc>
          <w:tcPr>
            <w:tcW w:w="1276" w:type="dxa"/>
            <w:tcBorders>
              <w:top w:val="single" w:sz="4" w:space="0" w:color="auto"/>
            </w:tcBorders>
          </w:tcPr>
          <w:p w14:paraId="0B469DC8"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$0.901MM</w:t>
            </w:r>
          </w:p>
        </w:tc>
        <w:tc>
          <w:tcPr>
            <w:tcW w:w="992" w:type="dxa"/>
            <w:tcBorders>
              <w:top w:val="single" w:sz="4" w:space="0" w:color="auto"/>
            </w:tcBorders>
          </w:tcPr>
          <w:p w14:paraId="2F1FB954"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$3MM</w:t>
            </w:r>
          </w:p>
        </w:tc>
        <w:tc>
          <w:tcPr>
            <w:tcW w:w="284" w:type="dxa"/>
          </w:tcPr>
          <w:p w14:paraId="6F15A3C7" w14:textId="77777777" w:rsidR="00035321" w:rsidRDefault="00035321">
            <w:pPr>
              <w:tabs>
                <w:tab w:val="left" w:pos="567"/>
              </w:tabs>
              <w:suppressAutoHyphens/>
              <w:jc w:val="both"/>
              <w:rPr>
                <w:rFonts w:ascii="Trebuchet MS" w:hAnsi="Trebuchet MS"/>
                <w:sz w:val="22"/>
                <w:szCs w:val="22"/>
              </w:rPr>
            </w:pPr>
          </w:p>
        </w:tc>
      </w:tr>
      <w:tr w:rsidR="00035321" w14:paraId="0B45710F" w14:textId="77777777">
        <w:tc>
          <w:tcPr>
            <w:tcW w:w="284" w:type="dxa"/>
          </w:tcPr>
          <w:p w14:paraId="2305E0B2" w14:textId="77777777" w:rsidR="00035321" w:rsidRDefault="00035321">
            <w:pPr>
              <w:tabs>
                <w:tab w:val="left" w:pos="567"/>
              </w:tabs>
              <w:suppressAutoHyphens/>
              <w:jc w:val="both"/>
              <w:rPr>
                <w:rFonts w:ascii="Trebuchet MS" w:hAnsi="Trebuchet MS"/>
                <w:sz w:val="22"/>
                <w:szCs w:val="22"/>
              </w:rPr>
            </w:pPr>
          </w:p>
        </w:tc>
        <w:tc>
          <w:tcPr>
            <w:tcW w:w="850" w:type="dxa"/>
          </w:tcPr>
          <w:p w14:paraId="3389D9FE" w14:textId="77777777" w:rsidR="00035321" w:rsidRDefault="00035321">
            <w:pPr>
              <w:tabs>
                <w:tab w:val="left" w:pos="567"/>
              </w:tabs>
              <w:suppressAutoHyphens/>
              <w:jc w:val="both"/>
              <w:rPr>
                <w:rFonts w:ascii="Trebuchet MS" w:hAnsi="Trebuchet MS"/>
                <w:sz w:val="22"/>
                <w:szCs w:val="22"/>
              </w:rPr>
            </w:pPr>
          </w:p>
        </w:tc>
        <w:tc>
          <w:tcPr>
            <w:tcW w:w="1134" w:type="dxa"/>
          </w:tcPr>
          <w:p w14:paraId="4A7CAA22" w14:textId="77777777" w:rsidR="00035321" w:rsidRDefault="00035321">
            <w:pPr>
              <w:tabs>
                <w:tab w:val="left" w:pos="567"/>
              </w:tabs>
              <w:suppressAutoHyphens/>
              <w:jc w:val="both"/>
              <w:rPr>
                <w:rFonts w:ascii="Trebuchet MS" w:hAnsi="Trebuchet MS"/>
                <w:sz w:val="22"/>
                <w:szCs w:val="22"/>
              </w:rPr>
            </w:pPr>
          </w:p>
        </w:tc>
        <w:tc>
          <w:tcPr>
            <w:tcW w:w="1276" w:type="dxa"/>
          </w:tcPr>
          <w:p w14:paraId="2B97B16B" w14:textId="77777777" w:rsidR="00035321" w:rsidRDefault="00035321">
            <w:pPr>
              <w:tabs>
                <w:tab w:val="left" w:pos="567"/>
              </w:tabs>
              <w:suppressAutoHyphens/>
              <w:jc w:val="both"/>
              <w:rPr>
                <w:rFonts w:ascii="Trebuchet MS" w:hAnsi="Trebuchet MS"/>
                <w:sz w:val="22"/>
                <w:szCs w:val="22"/>
              </w:rPr>
            </w:pPr>
          </w:p>
        </w:tc>
        <w:tc>
          <w:tcPr>
            <w:tcW w:w="992" w:type="dxa"/>
          </w:tcPr>
          <w:p w14:paraId="757E3241" w14:textId="77777777" w:rsidR="00035321" w:rsidRDefault="00035321">
            <w:pPr>
              <w:tabs>
                <w:tab w:val="left" w:pos="567"/>
              </w:tabs>
              <w:suppressAutoHyphens/>
              <w:jc w:val="both"/>
              <w:rPr>
                <w:rFonts w:ascii="Trebuchet MS" w:hAnsi="Trebuchet MS"/>
                <w:sz w:val="22"/>
                <w:szCs w:val="22"/>
              </w:rPr>
            </w:pPr>
          </w:p>
        </w:tc>
        <w:tc>
          <w:tcPr>
            <w:tcW w:w="284" w:type="dxa"/>
          </w:tcPr>
          <w:p w14:paraId="055AE665" w14:textId="77777777" w:rsidR="00035321" w:rsidRDefault="00035321">
            <w:pPr>
              <w:tabs>
                <w:tab w:val="left" w:pos="567"/>
              </w:tabs>
              <w:suppressAutoHyphens/>
              <w:jc w:val="both"/>
              <w:rPr>
                <w:rFonts w:ascii="Trebuchet MS" w:hAnsi="Trebuchet MS"/>
                <w:sz w:val="22"/>
                <w:szCs w:val="22"/>
              </w:rPr>
            </w:pPr>
          </w:p>
        </w:tc>
      </w:tr>
    </w:tbl>
    <w:p w14:paraId="020F010E" w14:textId="77777777" w:rsidR="00035321" w:rsidRDefault="00035321">
      <w:pPr>
        <w:tabs>
          <w:tab w:val="left" w:pos="567"/>
        </w:tabs>
        <w:suppressAutoHyphens/>
        <w:ind w:left="567"/>
        <w:jc w:val="both"/>
        <w:rPr>
          <w:rFonts w:ascii="Trebuchet MS" w:hAnsi="Trebuchet MS"/>
          <w:b/>
          <w:sz w:val="22"/>
          <w:szCs w:val="22"/>
        </w:rPr>
      </w:pPr>
    </w:p>
    <w:p w14:paraId="14A816D5" w14:textId="77777777" w:rsidR="00035321" w:rsidRDefault="00035321">
      <w:pPr>
        <w:tabs>
          <w:tab w:val="left" w:pos="567"/>
        </w:tabs>
        <w:suppressAutoHyphens/>
        <w:ind w:left="567"/>
        <w:jc w:val="both"/>
        <w:rPr>
          <w:rFonts w:ascii="Trebuchet MS" w:hAnsi="Trebuchet MS"/>
          <w:spacing w:val="-2"/>
          <w:sz w:val="22"/>
          <w:szCs w:val="22"/>
        </w:rPr>
      </w:pPr>
    </w:p>
    <w:p w14:paraId="0F80AB5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However, if we remember that NPVs can be added and we look carefully at the table, we can see that, instead of choosing project 7, we can choose projects 5 and 8. The reason is that, taken together, these two projects give a total NPV of $0.321MM (compared to $0.290MM for project 7), yet they involve the same capital expenditure of $1MM. This is made up of $0.5MM for project 5 and $0.5MM for project 8. The revised selection is summarised in Table 6. </w:t>
      </w:r>
    </w:p>
    <w:p w14:paraId="56392D46" w14:textId="77777777" w:rsidR="00035321" w:rsidRDefault="00035321">
      <w:pPr>
        <w:tabs>
          <w:tab w:val="left" w:pos="567"/>
        </w:tabs>
        <w:suppressAutoHyphens/>
        <w:ind w:left="567"/>
        <w:jc w:val="both"/>
        <w:rPr>
          <w:rFonts w:ascii="Trebuchet MS" w:hAnsi="Trebuchet MS"/>
          <w:spacing w:val="-2"/>
          <w:sz w:val="22"/>
          <w:szCs w:val="22"/>
        </w:rPr>
      </w:pPr>
    </w:p>
    <w:p w14:paraId="6A8AB10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Therefore, by choosing projects 4,2,5,8 we achieve a greater total NPV (that is, $0.932MM) than by choosing projects 4, 2, 7 (which give a total NPV of $0.901MM).</w:t>
      </w:r>
    </w:p>
    <w:tbl>
      <w:tblPr>
        <w:tblW w:w="4962" w:type="dxa"/>
        <w:tblInd w:w="67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4"/>
        <w:gridCol w:w="850"/>
        <w:gridCol w:w="1134"/>
        <w:gridCol w:w="1276"/>
        <w:gridCol w:w="1134"/>
        <w:gridCol w:w="284"/>
      </w:tblGrid>
      <w:tr w:rsidR="00035321" w14:paraId="0C1706F6" w14:textId="77777777">
        <w:tc>
          <w:tcPr>
            <w:tcW w:w="4962" w:type="dxa"/>
            <w:gridSpan w:val="6"/>
          </w:tcPr>
          <w:p w14:paraId="65B5D771" w14:textId="77777777" w:rsidR="00035321" w:rsidRDefault="00413271">
            <w:pPr>
              <w:tabs>
                <w:tab w:val="left" w:pos="567"/>
              </w:tabs>
              <w:suppressAutoHyphens/>
              <w:jc w:val="both"/>
              <w:rPr>
                <w:rFonts w:ascii="Trebuchet MS" w:hAnsi="Trebuchet MS"/>
                <w:b/>
                <w:sz w:val="22"/>
                <w:szCs w:val="22"/>
              </w:rPr>
            </w:pPr>
            <w:r>
              <w:rPr>
                <w:rFonts w:ascii="Trebuchet MS" w:hAnsi="Trebuchet MS"/>
                <w:spacing w:val="-2"/>
                <w:sz w:val="22"/>
                <w:szCs w:val="22"/>
              </w:rPr>
              <w:lastRenderedPageBreak/>
              <w:br w:type="page"/>
            </w:r>
            <w:r>
              <w:rPr>
                <w:rFonts w:ascii="Trebuchet MS" w:hAnsi="Trebuchet MS"/>
                <w:b/>
                <w:sz w:val="22"/>
                <w:szCs w:val="22"/>
              </w:rPr>
              <w:t>Table 6 - Revised selection using NPV</w:t>
            </w:r>
          </w:p>
        </w:tc>
      </w:tr>
      <w:tr w:rsidR="00035321" w14:paraId="18859746" w14:textId="77777777">
        <w:tc>
          <w:tcPr>
            <w:tcW w:w="284" w:type="dxa"/>
          </w:tcPr>
          <w:p w14:paraId="6A72B6F9" w14:textId="77777777" w:rsidR="00035321" w:rsidRDefault="00035321">
            <w:pPr>
              <w:tabs>
                <w:tab w:val="left" w:pos="567"/>
              </w:tabs>
              <w:suppressAutoHyphens/>
              <w:jc w:val="both"/>
              <w:rPr>
                <w:rFonts w:ascii="Trebuchet MS" w:hAnsi="Trebuchet MS"/>
                <w:sz w:val="22"/>
                <w:szCs w:val="22"/>
              </w:rPr>
            </w:pPr>
          </w:p>
        </w:tc>
        <w:tc>
          <w:tcPr>
            <w:tcW w:w="850" w:type="dxa"/>
            <w:tcBorders>
              <w:bottom w:val="nil"/>
            </w:tcBorders>
          </w:tcPr>
          <w:p w14:paraId="4DE263B8" w14:textId="77777777" w:rsidR="00035321" w:rsidRDefault="00035321">
            <w:pPr>
              <w:tabs>
                <w:tab w:val="left" w:pos="567"/>
              </w:tabs>
              <w:suppressAutoHyphens/>
              <w:jc w:val="both"/>
              <w:rPr>
                <w:rFonts w:ascii="Trebuchet MS" w:hAnsi="Trebuchet MS"/>
                <w:sz w:val="22"/>
                <w:szCs w:val="22"/>
              </w:rPr>
            </w:pPr>
          </w:p>
        </w:tc>
        <w:tc>
          <w:tcPr>
            <w:tcW w:w="1134" w:type="dxa"/>
            <w:tcBorders>
              <w:bottom w:val="nil"/>
            </w:tcBorders>
          </w:tcPr>
          <w:p w14:paraId="01186DF4" w14:textId="77777777" w:rsidR="00035321" w:rsidRDefault="00035321">
            <w:pPr>
              <w:tabs>
                <w:tab w:val="left" w:pos="567"/>
              </w:tabs>
              <w:suppressAutoHyphens/>
              <w:jc w:val="both"/>
              <w:rPr>
                <w:rFonts w:ascii="Trebuchet MS" w:hAnsi="Trebuchet MS"/>
                <w:sz w:val="22"/>
                <w:szCs w:val="22"/>
              </w:rPr>
            </w:pPr>
          </w:p>
        </w:tc>
        <w:tc>
          <w:tcPr>
            <w:tcW w:w="1276" w:type="dxa"/>
            <w:tcBorders>
              <w:bottom w:val="nil"/>
            </w:tcBorders>
          </w:tcPr>
          <w:p w14:paraId="213ED088" w14:textId="77777777" w:rsidR="00035321" w:rsidRDefault="00035321">
            <w:pPr>
              <w:tabs>
                <w:tab w:val="left" w:pos="567"/>
              </w:tabs>
              <w:suppressAutoHyphens/>
              <w:jc w:val="both"/>
              <w:rPr>
                <w:rFonts w:ascii="Trebuchet MS" w:hAnsi="Trebuchet MS"/>
                <w:sz w:val="22"/>
                <w:szCs w:val="22"/>
              </w:rPr>
            </w:pPr>
          </w:p>
        </w:tc>
        <w:tc>
          <w:tcPr>
            <w:tcW w:w="1134" w:type="dxa"/>
            <w:tcBorders>
              <w:bottom w:val="nil"/>
            </w:tcBorders>
          </w:tcPr>
          <w:p w14:paraId="01D2AF4D" w14:textId="77777777" w:rsidR="00035321" w:rsidRDefault="00035321">
            <w:pPr>
              <w:tabs>
                <w:tab w:val="left" w:pos="567"/>
              </w:tabs>
              <w:suppressAutoHyphens/>
              <w:jc w:val="both"/>
              <w:rPr>
                <w:rFonts w:ascii="Trebuchet MS" w:hAnsi="Trebuchet MS"/>
                <w:sz w:val="22"/>
                <w:szCs w:val="22"/>
              </w:rPr>
            </w:pPr>
          </w:p>
        </w:tc>
        <w:tc>
          <w:tcPr>
            <w:tcW w:w="284" w:type="dxa"/>
          </w:tcPr>
          <w:p w14:paraId="0A9BDD4D" w14:textId="77777777" w:rsidR="00035321" w:rsidRDefault="00035321">
            <w:pPr>
              <w:tabs>
                <w:tab w:val="left" w:pos="567"/>
              </w:tabs>
              <w:suppressAutoHyphens/>
              <w:jc w:val="both"/>
              <w:rPr>
                <w:rFonts w:ascii="Trebuchet MS" w:hAnsi="Trebuchet MS"/>
                <w:sz w:val="22"/>
                <w:szCs w:val="22"/>
              </w:rPr>
            </w:pPr>
          </w:p>
        </w:tc>
      </w:tr>
      <w:tr w:rsidR="00035321" w14:paraId="3CAD76D7" w14:textId="77777777">
        <w:tc>
          <w:tcPr>
            <w:tcW w:w="284" w:type="dxa"/>
          </w:tcPr>
          <w:p w14:paraId="58092568" w14:textId="77777777" w:rsidR="00035321" w:rsidRDefault="00035321">
            <w:pPr>
              <w:tabs>
                <w:tab w:val="left" w:pos="567"/>
              </w:tabs>
              <w:suppressAutoHyphens/>
              <w:jc w:val="both"/>
              <w:rPr>
                <w:rFonts w:ascii="Trebuchet MS" w:hAnsi="Trebuchet MS"/>
                <w:sz w:val="22"/>
                <w:szCs w:val="22"/>
              </w:rPr>
            </w:pPr>
          </w:p>
        </w:tc>
        <w:tc>
          <w:tcPr>
            <w:tcW w:w="850" w:type="dxa"/>
            <w:tcBorders>
              <w:top w:val="nil"/>
              <w:bottom w:val="single" w:sz="4" w:space="0" w:color="auto"/>
            </w:tcBorders>
          </w:tcPr>
          <w:p w14:paraId="71ECFCF1" w14:textId="77777777" w:rsidR="00035321" w:rsidRDefault="00413271">
            <w:pPr>
              <w:tabs>
                <w:tab w:val="left" w:pos="567"/>
              </w:tabs>
              <w:suppressAutoHyphens/>
              <w:jc w:val="both"/>
              <w:rPr>
                <w:rFonts w:ascii="Trebuchet MS" w:hAnsi="Trebuchet MS"/>
                <w:b/>
                <w:sz w:val="22"/>
                <w:szCs w:val="22"/>
              </w:rPr>
            </w:pPr>
            <w:r>
              <w:rPr>
                <w:rFonts w:ascii="Trebuchet MS" w:hAnsi="Trebuchet MS"/>
                <w:b/>
                <w:sz w:val="22"/>
                <w:szCs w:val="22"/>
              </w:rPr>
              <w:t>Rank</w:t>
            </w:r>
          </w:p>
        </w:tc>
        <w:tc>
          <w:tcPr>
            <w:tcW w:w="1134" w:type="dxa"/>
            <w:tcBorders>
              <w:top w:val="nil"/>
              <w:bottom w:val="single" w:sz="4" w:space="0" w:color="auto"/>
            </w:tcBorders>
          </w:tcPr>
          <w:p w14:paraId="2BB0948D" w14:textId="77777777" w:rsidR="00035321" w:rsidRDefault="00413271">
            <w:pPr>
              <w:tabs>
                <w:tab w:val="left" w:pos="567"/>
              </w:tabs>
              <w:suppressAutoHyphens/>
              <w:jc w:val="right"/>
              <w:rPr>
                <w:rFonts w:ascii="Trebuchet MS" w:hAnsi="Trebuchet MS"/>
                <w:b/>
                <w:sz w:val="22"/>
                <w:szCs w:val="22"/>
              </w:rPr>
            </w:pPr>
            <w:r>
              <w:rPr>
                <w:rFonts w:ascii="Trebuchet MS" w:hAnsi="Trebuchet MS"/>
                <w:b/>
                <w:sz w:val="22"/>
                <w:szCs w:val="22"/>
              </w:rPr>
              <w:t>Project</w:t>
            </w:r>
          </w:p>
        </w:tc>
        <w:tc>
          <w:tcPr>
            <w:tcW w:w="1276" w:type="dxa"/>
            <w:tcBorders>
              <w:top w:val="nil"/>
              <w:bottom w:val="single" w:sz="4" w:space="0" w:color="auto"/>
            </w:tcBorders>
          </w:tcPr>
          <w:p w14:paraId="303FA763" w14:textId="77777777" w:rsidR="00035321" w:rsidRDefault="00413271">
            <w:pPr>
              <w:tabs>
                <w:tab w:val="left" w:pos="567"/>
              </w:tabs>
              <w:suppressAutoHyphens/>
              <w:jc w:val="right"/>
              <w:rPr>
                <w:rFonts w:ascii="Trebuchet MS" w:hAnsi="Trebuchet MS"/>
                <w:b/>
                <w:sz w:val="22"/>
                <w:szCs w:val="22"/>
              </w:rPr>
            </w:pPr>
            <w:r>
              <w:rPr>
                <w:rFonts w:ascii="Trebuchet MS" w:hAnsi="Trebuchet MS"/>
                <w:b/>
                <w:sz w:val="22"/>
                <w:szCs w:val="22"/>
              </w:rPr>
              <w:t>NPV</w:t>
            </w:r>
          </w:p>
        </w:tc>
        <w:tc>
          <w:tcPr>
            <w:tcW w:w="1134" w:type="dxa"/>
            <w:tcBorders>
              <w:top w:val="nil"/>
              <w:bottom w:val="single" w:sz="4" w:space="0" w:color="auto"/>
            </w:tcBorders>
          </w:tcPr>
          <w:p w14:paraId="1505435B" w14:textId="77777777" w:rsidR="00035321" w:rsidRDefault="00413271">
            <w:pPr>
              <w:tabs>
                <w:tab w:val="left" w:pos="567"/>
              </w:tabs>
              <w:suppressAutoHyphens/>
              <w:jc w:val="right"/>
              <w:rPr>
                <w:rFonts w:ascii="Trebuchet MS" w:hAnsi="Trebuchet MS"/>
                <w:b/>
                <w:sz w:val="22"/>
                <w:szCs w:val="22"/>
              </w:rPr>
            </w:pPr>
            <w:r>
              <w:rPr>
                <w:rFonts w:ascii="Trebuchet MS" w:hAnsi="Trebuchet MS"/>
                <w:b/>
                <w:sz w:val="22"/>
                <w:szCs w:val="22"/>
              </w:rPr>
              <w:t>Capex</w:t>
            </w:r>
          </w:p>
        </w:tc>
        <w:tc>
          <w:tcPr>
            <w:tcW w:w="284" w:type="dxa"/>
          </w:tcPr>
          <w:p w14:paraId="05F5AAFE" w14:textId="77777777" w:rsidR="00035321" w:rsidRDefault="00035321">
            <w:pPr>
              <w:tabs>
                <w:tab w:val="left" w:pos="567"/>
              </w:tabs>
              <w:suppressAutoHyphens/>
              <w:jc w:val="both"/>
              <w:rPr>
                <w:rFonts w:ascii="Trebuchet MS" w:hAnsi="Trebuchet MS"/>
                <w:sz w:val="22"/>
                <w:szCs w:val="22"/>
              </w:rPr>
            </w:pPr>
          </w:p>
        </w:tc>
      </w:tr>
      <w:tr w:rsidR="00035321" w14:paraId="2745DA55" w14:textId="77777777">
        <w:tc>
          <w:tcPr>
            <w:tcW w:w="284" w:type="dxa"/>
          </w:tcPr>
          <w:p w14:paraId="65B4E228" w14:textId="77777777" w:rsidR="00035321" w:rsidRDefault="00035321">
            <w:pPr>
              <w:tabs>
                <w:tab w:val="left" w:pos="567"/>
              </w:tabs>
              <w:suppressAutoHyphens/>
              <w:jc w:val="both"/>
              <w:rPr>
                <w:rFonts w:ascii="Trebuchet MS" w:hAnsi="Trebuchet MS"/>
                <w:sz w:val="22"/>
                <w:szCs w:val="22"/>
              </w:rPr>
            </w:pPr>
          </w:p>
        </w:tc>
        <w:tc>
          <w:tcPr>
            <w:tcW w:w="850" w:type="dxa"/>
            <w:tcBorders>
              <w:top w:val="single" w:sz="4" w:space="0" w:color="auto"/>
              <w:bottom w:val="nil"/>
            </w:tcBorders>
          </w:tcPr>
          <w:p w14:paraId="67550061" w14:textId="77777777" w:rsidR="00035321" w:rsidRDefault="00035321">
            <w:pPr>
              <w:tabs>
                <w:tab w:val="left" w:pos="567"/>
              </w:tabs>
              <w:suppressAutoHyphens/>
              <w:jc w:val="both"/>
              <w:rPr>
                <w:rFonts w:ascii="Trebuchet MS" w:hAnsi="Trebuchet MS"/>
                <w:sz w:val="22"/>
                <w:szCs w:val="22"/>
              </w:rPr>
            </w:pPr>
          </w:p>
        </w:tc>
        <w:tc>
          <w:tcPr>
            <w:tcW w:w="1134" w:type="dxa"/>
            <w:tcBorders>
              <w:top w:val="single" w:sz="4" w:space="0" w:color="auto"/>
              <w:bottom w:val="nil"/>
            </w:tcBorders>
          </w:tcPr>
          <w:p w14:paraId="42FC8000" w14:textId="77777777" w:rsidR="00035321" w:rsidRDefault="00035321">
            <w:pPr>
              <w:tabs>
                <w:tab w:val="left" w:pos="567"/>
              </w:tabs>
              <w:suppressAutoHyphens/>
              <w:jc w:val="right"/>
              <w:rPr>
                <w:rFonts w:ascii="Trebuchet MS" w:hAnsi="Trebuchet MS"/>
                <w:sz w:val="22"/>
                <w:szCs w:val="22"/>
              </w:rPr>
            </w:pPr>
          </w:p>
        </w:tc>
        <w:tc>
          <w:tcPr>
            <w:tcW w:w="1276" w:type="dxa"/>
            <w:tcBorders>
              <w:top w:val="single" w:sz="4" w:space="0" w:color="auto"/>
              <w:bottom w:val="nil"/>
            </w:tcBorders>
          </w:tcPr>
          <w:p w14:paraId="6BC75604" w14:textId="77777777" w:rsidR="00035321" w:rsidRDefault="00035321">
            <w:pPr>
              <w:tabs>
                <w:tab w:val="left" w:pos="567"/>
              </w:tabs>
              <w:suppressAutoHyphens/>
              <w:jc w:val="right"/>
              <w:rPr>
                <w:rFonts w:ascii="Trebuchet MS" w:hAnsi="Trebuchet MS"/>
                <w:sz w:val="22"/>
                <w:szCs w:val="22"/>
              </w:rPr>
            </w:pPr>
          </w:p>
        </w:tc>
        <w:tc>
          <w:tcPr>
            <w:tcW w:w="1134" w:type="dxa"/>
            <w:tcBorders>
              <w:top w:val="single" w:sz="4" w:space="0" w:color="auto"/>
              <w:bottom w:val="nil"/>
            </w:tcBorders>
          </w:tcPr>
          <w:p w14:paraId="593BC55F" w14:textId="77777777" w:rsidR="00035321" w:rsidRDefault="00035321">
            <w:pPr>
              <w:tabs>
                <w:tab w:val="left" w:pos="567"/>
              </w:tabs>
              <w:suppressAutoHyphens/>
              <w:jc w:val="right"/>
              <w:rPr>
                <w:rFonts w:ascii="Trebuchet MS" w:hAnsi="Trebuchet MS"/>
                <w:sz w:val="22"/>
                <w:szCs w:val="22"/>
              </w:rPr>
            </w:pPr>
          </w:p>
        </w:tc>
        <w:tc>
          <w:tcPr>
            <w:tcW w:w="284" w:type="dxa"/>
          </w:tcPr>
          <w:p w14:paraId="650FB955" w14:textId="77777777" w:rsidR="00035321" w:rsidRDefault="00035321">
            <w:pPr>
              <w:tabs>
                <w:tab w:val="left" w:pos="567"/>
              </w:tabs>
              <w:suppressAutoHyphens/>
              <w:jc w:val="both"/>
              <w:rPr>
                <w:rFonts w:ascii="Trebuchet MS" w:hAnsi="Trebuchet MS"/>
                <w:sz w:val="22"/>
                <w:szCs w:val="22"/>
              </w:rPr>
            </w:pPr>
          </w:p>
        </w:tc>
      </w:tr>
      <w:tr w:rsidR="00035321" w14:paraId="1D786382" w14:textId="77777777">
        <w:tc>
          <w:tcPr>
            <w:tcW w:w="284" w:type="dxa"/>
          </w:tcPr>
          <w:p w14:paraId="3DD5AA4C" w14:textId="77777777" w:rsidR="00035321" w:rsidRDefault="00035321">
            <w:pPr>
              <w:tabs>
                <w:tab w:val="left" w:pos="567"/>
              </w:tabs>
              <w:suppressAutoHyphens/>
              <w:jc w:val="both"/>
              <w:rPr>
                <w:rFonts w:ascii="Trebuchet MS" w:hAnsi="Trebuchet MS"/>
                <w:sz w:val="22"/>
                <w:szCs w:val="22"/>
              </w:rPr>
            </w:pPr>
          </w:p>
        </w:tc>
        <w:tc>
          <w:tcPr>
            <w:tcW w:w="850" w:type="dxa"/>
            <w:tcBorders>
              <w:top w:val="nil"/>
            </w:tcBorders>
          </w:tcPr>
          <w:p w14:paraId="48F30106" w14:textId="77777777" w:rsidR="00035321" w:rsidRDefault="00413271">
            <w:pPr>
              <w:tabs>
                <w:tab w:val="left" w:pos="567"/>
              </w:tabs>
              <w:suppressAutoHyphens/>
              <w:jc w:val="both"/>
              <w:rPr>
                <w:rFonts w:ascii="Trebuchet MS" w:hAnsi="Trebuchet MS"/>
                <w:sz w:val="22"/>
                <w:szCs w:val="22"/>
              </w:rPr>
            </w:pPr>
            <w:r>
              <w:rPr>
                <w:rFonts w:ascii="Trebuchet MS" w:hAnsi="Trebuchet MS"/>
                <w:sz w:val="22"/>
                <w:szCs w:val="22"/>
              </w:rPr>
              <w:t>1</w:t>
            </w:r>
          </w:p>
        </w:tc>
        <w:tc>
          <w:tcPr>
            <w:tcW w:w="1134" w:type="dxa"/>
            <w:tcBorders>
              <w:top w:val="nil"/>
            </w:tcBorders>
          </w:tcPr>
          <w:p w14:paraId="2D7B0DBC"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4</w:t>
            </w:r>
          </w:p>
        </w:tc>
        <w:tc>
          <w:tcPr>
            <w:tcW w:w="1276" w:type="dxa"/>
            <w:tcBorders>
              <w:top w:val="nil"/>
            </w:tcBorders>
          </w:tcPr>
          <w:p w14:paraId="64CAB4DE"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$0.317MM</w:t>
            </w:r>
          </w:p>
        </w:tc>
        <w:tc>
          <w:tcPr>
            <w:tcW w:w="1134" w:type="dxa"/>
            <w:tcBorders>
              <w:top w:val="nil"/>
            </w:tcBorders>
          </w:tcPr>
          <w:p w14:paraId="4F89A51B"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$1MM</w:t>
            </w:r>
          </w:p>
        </w:tc>
        <w:tc>
          <w:tcPr>
            <w:tcW w:w="284" w:type="dxa"/>
          </w:tcPr>
          <w:p w14:paraId="6E8FCB55" w14:textId="77777777" w:rsidR="00035321" w:rsidRDefault="00035321">
            <w:pPr>
              <w:tabs>
                <w:tab w:val="left" w:pos="567"/>
              </w:tabs>
              <w:suppressAutoHyphens/>
              <w:jc w:val="both"/>
              <w:rPr>
                <w:rFonts w:ascii="Trebuchet MS" w:hAnsi="Trebuchet MS"/>
                <w:sz w:val="22"/>
                <w:szCs w:val="22"/>
              </w:rPr>
            </w:pPr>
          </w:p>
        </w:tc>
      </w:tr>
      <w:tr w:rsidR="00035321" w14:paraId="2BC3EEAD" w14:textId="77777777">
        <w:tc>
          <w:tcPr>
            <w:tcW w:w="284" w:type="dxa"/>
            <w:tcBorders>
              <w:bottom w:val="nil"/>
            </w:tcBorders>
          </w:tcPr>
          <w:p w14:paraId="2E8E2DCC" w14:textId="77777777" w:rsidR="00035321" w:rsidRDefault="00035321">
            <w:pPr>
              <w:tabs>
                <w:tab w:val="left" w:pos="567"/>
              </w:tabs>
              <w:suppressAutoHyphens/>
              <w:jc w:val="both"/>
              <w:rPr>
                <w:rFonts w:ascii="Trebuchet MS" w:hAnsi="Trebuchet MS"/>
                <w:sz w:val="22"/>
                <w:szCs w:val="22"/>
              </w:rPr>
            </w:pPr>
          </w:p>
        </w:tc>
        <w:tc>
          <w:tcPr>
            <w:tcW w:w="850" w:type="dxa"/>
            <w:tcBorders>
              <w:bottom w:val="nil"/>
            </w:tcBorders>
          </w:tcPr>
          <w:p w14:paraId="1F7FAE19" w14:textId="77777777" w:rsidR="00035321" w:rsidRDefault="00413271">
            <w:pPr>
              <w:tabs>
                <w:tab w:val="left" w:pos="567"/>
              </w:tabs>
              <w:suppressAutoHyphens/>
              <w:jc w:val="both"/>
              <w:rPr>
                <w:rFonts w:ascii="Trebuchet MS" w:hAnsi="Trebuchet MS"/>
                <w:sz w:val="22"/>
                <w:szCs w:val="22"/>
              </w:rPr>
            </w:pPr>
            <w:r>
              <w:rPr>
                <w:rFonts w:ascii="Trebuchet MS" w:hAnsi="Trebuchet MS"/>
                <w:sz w:val="22"/>
                <w:szCs w:val="22"/>
              </w:rPr>
              <w:t>2</w:t>
            </w:r>
          </w:p>
        </w:tc>
        <w:tc>
          <w:tcPr>
            <w:tcW w:w="1134" w:type="dxa"/>
            <w:tcBorders>
              <w:bottom w:val="nil"/>
            </w:tcBorders>
          </w:tcPr>
          <w:p w14:paraId="0046B766"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2</w:t>
            </w:r>
          </w:p>
        </w:tc>
        <w:tc>
          <w:tcPr>
            <w:tcW w:w="1276" w:type="dxa"/>
            <w:tcBorders>
              <w:bottom w:val="nil"/>
            </w:tcBorders>
          </w:tcPr>
          <w:p w14:paraId="33F66E04"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$0.294MM</w:t>
            </w:r>
          </w:p>
        </w:tc>
        <w:tc>
          <w:tcPr>
            <w:tcW w:w="1134" w:type="dxa"/>
            <w:tcBorders>
              <w:bottom w:val="nil"/>
            </w:tcBorders>
          </w:tcPr>
          <w:p w14:paraId="0FE75E82"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$1MM</w:t>
            </w:r>
          </w:p>
        </w:tc>
        <w:tc>
          <w:tcPr>
            <w:tcW w:w="284" w:type="dxa"/>
            <w:tcBorders>
              <w:bottom w:val="nil"/>
            </w:tcBorders>
          </w:tcPr>
          <w:p w14:paraId="3A2154EE" w14:textId="77777777" w:rsidR="00035321" w:rsidRDefault="00035321">
            <w:pPr>
              <w:tabs>
                <w:tab w:val="left" w:pos="567"/>
              </w:tabs>
              <w:suppressAutoHyphens/>
              <w:jc w:val="both"/>
              <w:rPr>
                <w:rFonts w:ascii="Trebuchet MS" w:hAnsi="Trebuchet MS"/>
                <w:sz w:val="22"/>
                <w:szCs w:val="22"/>
              </w:rPr>
            </w:pPr>
          </w:p>
        </w:tc>
      </w:tr>
      <w:tr w:rsidR="00035321" w14:paraId="24239B06" w14:textId="77777777">
        <w:tc>
          <w:tcPr>
            <w:tcW w:w="284" w:type="dxa"/>
            <w:tcBorders>
              <w:top w:val="nil"/>
              <w:bottom w:val="nil"/>
            </w:tcBorders>
          </w:tcPr>
          <w:p w14:paraId="16A82FE0" w14:textId="77777777" w:rsidR="00035321" w:rsidRDefault="00035321">
            <w:pPr>
              <w:tabs>
                <w:tab w:val="left" w:pos="567"/>
              </w:tabs>
              <w:suppressAutoHyphens/>
              <w:jc w:val="both"/>
              <w:rPr>
                <w:rFonts w:ascii="Trebuchet MS" w:hAnsi="Trebuchet MS"/>
                <w:sz w:val="22"/>
                <w:szCs w:val="22"/>
              </w:rPr>
            </w:pPr>
          </w:p>
        </w:tc>
        <w:tc>
          <w:tcPr>
            <w:tcW w:w="850" w:type="dxa"/>
            <w:tcBorders>
              <w:top w:val="nil"/>
              <w:bottom w:val="nil"/>
            </w:tcBorders>
          </w:tcPr>
          <w:p w14:paraId="4D4173B9" w14:textId="77777777" w:rsidR="00035321" w:rsidRDefault="00413271">
            <w:pPr>
              <w:tabs>
                <w:tab w:val="left" w:pos="567"/>
              </w:tabs>
              <w:suppressAutoHyphens/>
              <w:jc w:val="both"/>
              <w:rPr>
                <w:rFonts w:ascii="Trebuchet MS" w:hAnsi="Trebuchet MS"/>
                <w:sz w:val="22"/>
                <w:szCs w:val="22"/>
              </w:rPr>
            </w:pPr>
            <w:r>
              <w:rPr>
                <w:rFonts w:ascii="Trebuchet MS" w:hAnsi="Trebuchet MS"/>
                <w:sz w:val="22"/>
                <w:szCs w:val="22"/>
              </w:rPr>
              <w:t>3</w:t>
            </w:r>
          </w:p>
        </w:tc>
        <w:tc>
          <w:tcPr>
            <w:tcW w:w="1134" w:type="dxa"/>
            <w:tcBorders>
              <w:top w:val="nil"/>
              <w:bottom w:val="nil"/>
            </w:tcBorders>
          </w:tcPr>
          <w:p w14:paraId="630167C2"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5</w:t>
            </w:r>
          </w:p>
        </w:tc>
        <w:tc>
          <w:tcPr>
            <w:tcW w:w="1276" w:type="dxa"/>
            <w:tcBorders>
              <w:top w:val="nil"/>
              <w:bottom w:val="nil"/>
            </w:tcBorders>
          </w:tcPr>
          <w:p w14:paraId="47F6585D"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$0.167MM</w:t>
            </w:r>
          </w:p>
        </w:tc>
        <w:tc>
          <w:tcPr>
            <w:tcW w:w="1134" w:type="dxa"/>
            <w:tcBorders>
              <w:top w:val="nil"/>
              <w:bottom w:val="nil"/>
            </w:tcBorders>
          </w:tcPr>
          <w:p w14:paraId="50A8CE49"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$0.5MM</w:t>
            </w:r>
          </w:p>
        </w:tc>
        <w:tc>
          <w:tcPr>
            <w:tcW w:w="284" w:type="dxa"/>
            <w:tcBorders>
              <w:top w:val="nil"/>
              <w:bottom w:val="nil"/>
            </w:tcBorders>
          </w:tcPr>
          <w:p w14:paraId="76FEB2F0" w14:textId="77777777" w:rsidR="00035321" w:rsidRDefault="00035321">
            <w:pPr>
              <w:tabs>
                <w:tab w:val="left" w:pos="567"/>
              </w:tabs>
              <w:suppressAutoHyphens/>
              <w:jc w:val="both"/>
              <w:rPr>
                <w:rFonts w:ascii="Trebuchet MS" w:hAnsi="Trebuchet MS"/>
                <w:sz w:val="22"/>
                <w:szCs w:val="22"/>
              </w:rPr>
            </w:pPr>
          </w:p>
        </w:tc>
      </w:tr>
      <w:tr w:rsidR="00035321" w14:paraId="0F9F5C75" w14:textId="77777777">
        <w:tc>
          <w:tcPr>
            <w:tcW w:w="284" w:type="dxa"/>
            <w:tcBorders>
              <w:top w:val="nil"/>
            </w:tcBorders>
          </w:tcPr>
          <w:p w14:paraId="04FEF625" w14:textId="77777777" w:rsidR="00035321" w:rsidRDefault="00035321">
            <w:pPr>
              <w:tabs>
                <w:tab w:val="left" w:pos="567"/>
              </w:tabs>
              <w:suppressAutoHyphens/>
              <w:jc w:val="both"/>
              <w:rPr>
                <w:rFonts w:ascii="Trebuchet MS" w:hAnsi="Trebuchet MS"/>
                <w:sz w:val="22"/>
                <w:szCs w:val="22"/>
              </w:rPr>
            </w:pPr>
          </w:p>
        </w:tc>
        <w:tc>
          <w:tcPr>
            <w:tcW w:w="850" w:type="dxa"/>
            <w:tcBorders>
              <w:top w:val="nil"/>
              <w:bottom w:val="single" w:sz="4" w:space="0" w:color="auto"/>
            </w:tcBorders>
          </w:tcPr>
          <w:p w14:paraId="4435AF6D" w14:textId="77777777" w:rsidR="00035321" w:rsidRDefault="00413271">
            <w:pPr>
              <w:tabs>
                <w:tab w:val="left" w:pos="567"/>
              </w:tabs>
              <w:suppressAutoHyphens/>
              <w:jc w:val="both"/>
              <w:rPr>
                <w:rFonts w:ascii="Trebuchet MS" w:hAnsi="Trebuchet MS"/>
                <w:sz w:val="22"/>
                <w:szCs w:val="22"/>
              </w:rPr>
            </w:pPr>
            <w:r>
              <w:rPr>
                <w:rFonts w:ascii="Trebuchet MS" w:hAnsi="Trebuchet MS"/>
                <w:sz w:val="22"/>
                <w:szCs w:val="22"/>
              </w:rPr>
              <w:t>3</w:t>
            </w:r>
          </w:p>
        </w:tc>
        <w:tc>
          <w:tcPr>
            <w:tcW w:w="1134" w:type="dxa"/>
            <w:tcBorders>
              <w:top w:val="nil"/>
              <w:bottom w:val="single" w:sz="4" w:space="0" w:color="auto"/>
            </w:tcBorders>
          </w:tcPr>
          <w:p w14:paraId="5A97B519"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8</w:t>
            </w:r>
          </w:p>
        </w:tc>
        <w:tc>
          <w:tcPr>
            <w:tcW w:w="1276" w:type="dxa"/>
            <w:tcBorders>
              <w:top w:val="nil"/>
              <w:bottom w:val="single" w:sz="4" w:space="0" w:color="auto"/>
            </w:tcBorders>
          </w:tcPr>
          <w:p w14:paraId="090B6B62"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$0.154MM</w:t>
            </w:r>
          </w:p>
        </w:tc>
        <w:tc>
          <w:tcPr>
            <w:tcW w:w="1134" w:type="dxa"/>
            <w:tcBorders>
              <w:top w:val="nil"/>
              <w:bottom w:val="single" w:sz="4" w:space="0" w:color="auto"/>
            </w:tcBorders>
          </w:tcPr>
          <w:p w14:paraId="16234647"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$0.5MM</w:t>
            </w:r>
          </w:p>
        </w:tc>
        <w:tc>
          <w:tcPr>
            <w:tcW w:w="284" w:type="dxa"/>
            <w:tcBorders>
              <w:top w:val="nil"/>
            </w:tcBorders>
          </w:tcPr>
          <w:p w14:paraId="624BC3B2" w14:textId="77777777" w:rsidR="00035321" w:rsidRDefault="00035321">
            <w:pPr>
              <w:tabs>
                <w:tab w:val="left" w:pos="567"/>
              </w:tabs>
              <w:suppressAutoHyphens/>
              <w:jc w:val="both"/>
              <w:rPr>
                <w:rFonts w:ascii="Trebuchet MS" w:hAnsi="Trebuchet MS"/>
                <w:sz w:val="22"/>
                <w:szCs w:val="22"/>
              </w:rPr>
            </w:pPr>
          </w:p>
        </w:tc>
      </w:tr>
      <w:tr w:rsidR="00035321" w14:paraId="639406DD" w14:textId="77777777">
        <w:tc>
          <w:tcPr>
            <w:tcW w:w="284" w:type="dxa"/>
          </w:tcPr>
          <w:p w14:paraId="6FAAB158" w14:textId="77777777" w:rsidR="00035321" w:rsidRDefault="00035321">
            <w:pPr>
              <w:tabs>
                <w:tab w:val="left" w:pos="567"/>
              </w:tabs>
              <w:suppressAutoHyphens/>
              <w:jc w:val="both"/>
              <w:rPr>
                <w:rFonts w:ascii="Trebuchet MS" w:hAnsi="Trebuchet MS"/>
                <w:sz w:val="22"/>
                <w:szCs w:val="22"/>
              </w:rPr>
            </w:pPr>
          </w:p>
        </w:tc>
        <w:tc>
          <w:tcPr>
            <w:tcW w:w="850" w:type="dxa"/>
            <w:tcBorders>
              <w:top w:val="single" w:sz="4" w:space="0" w:color="auto"/>
            </w:tcBorders>
          </w:tcPr>
          <w:p w14:paraId="026269B2" w14:textId="77777777" w:rsidR="00035321" w:rsidRDefault="00035321">
            <w:pPr>
              <w:tabs>
                <w:tab w:val="left" w:pos="567"/>
              </w:tabs>
              <w:suppressAutoHyphens/>
              <w:jc w:val="both"/>
              <w:rPr>
                <w:rFonts w:ascii="Trebuchet MS" w:hAnsi="Trebuchet MS"/>
                <w:sz w:val="22"/>
                <w:szCs w:val="22"/>
              </w:rPr>
            </w:pPr>
          </w:p>
        </w:tc>
        <w:tc>
          <w:tcPr>
            <w:tcW w:w="1134" w:type="dxa"/>
            <w:tcBorders>
              <w:top w:val="single" w:sz="4" w:space="0" w:color="auto"/>
            </w:tcBorders>
          </w:tcPr>
          <w:p w14:paraId="147D745C"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Totals</w:t>
            </w:r>
          </w:p>
        </w:tc>
        <w:tc>
          <w:tcPr>
            <w:tcW w:w="1276" w:type="dxa"/>
            <w:tcBorders>
              <w:top w:val="single" w:sz="4" w:space="0" w:color="auto"/>
            </w:tcBorders>
          </w:tcPr>
          <w:p w14:paraId="2BE5A4B9"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$0.932MM</w:t>
            </w:r>
          </w:p>
        </w:tc>
        <w:tc>
          <w:tcPr>
            <w:tcW w:w="1134" w:type="dxa"/>
            <w:tcBorders>
              <w:top w:val="single" w:sz="4" w:space="0" w:color="auto"/>
            </w:tcBorders>
          </w:tcPr>
          <w:p w14:paraId="23ED19A3" w14:textId="77777777" w:rsidR="00035321" w:rsidRDefault="00413271">
            <w:pPr>
              <w:tabs>
                <w:tab w:val="left" w:pos="567"/>
              </w:tabs>
              <w:suppressAutoHyphens/>
              <w:jc w:val="right"/>
              <w:rPr>
                <w:rFonts w:ascii="Trebuchet MS" w:hAnsi="Trebuchet MS"/>
                <w:sz w:val="22"/>
                <w:szCs w:val="22"/>
              </w:rPr>
            </w:pPr>
            <w:r>
              <w:rPr>
                <w:rFonts w:ascii="Trebuchet MS" w:hAnsi="Trebuchet MS"/>
                <w:sz w:val="22"/>
                <w:szCs w:val="22"/>
              </w:rPr>
              <w:t>$3MM</w:t>
            </w:r>
          </w:p>
        </w:tc>
        <w:tc>
          <w:tcPr>
            <w:tcW w:w="284" w:type="dxa"/>
          </w:tcPr>
          <w:p w14:paraId="59FD402E" w14:textId="77777777" w:rsidR="00035321" w:rsidRDefault="00035321">
            <w:pPr>
              <w:tabs>
                <w:tab w:val="left" w:pos="567"/>
              </w:tabs>
              <w:suppressAutoHyphens/>
              <w:jc w:val="both"/>
              <w:rPr>
                <w:rFonts w:ascii="Trebuchet MS" w:hAnsi="Trebuchet MS"/>
                <w:sz w:val="22"/>
                <w:szCs w:val="22"/>
              </w:rPr>
            </w:pPr>
          </w:p>
        </w:tc>
      </w:tr>
      <w:tr w:rsidR="00035321" w14:paraId="17ED8C71" w14:textId="77777777">
        <w:tc>
          <w:tcPr>
            <w:tcW w:w="284" w:type="dxa"/>
          </w:tcPr>
          <w:p w14:paraId="40D84A8A" w14:textId="77777777" w:rsidR="00035321" w:rsidRDefault="00035321">
            <w:pPr>
              <w:tabs>
                <w:tab w:val="left" w:pos="567"/>
              </w:tabs>
              <w:suppressAutoHyphens/>
              <w:jc w:val="both"/>
              <w:rPr>
                <w:rFonts w:ascii="Trebuchet MS" w:hAnsi="Trebuchet MS"/>
                <w:sz w:val="22"/>
                <w:szCs w:val="22"/>
              </w:rPr>
            </w:pPr>
          </w:p>
        </w:tc>
        <w:tc>
          <w:tcPr>
            <w:tcW w:w="850" w:type="dxa"/>
          </w:tcPr>
          <w:p w14:paraId="44B06C72" w14:textId="77777777" w:rsidR="00035321" w:rsidRDefault="00035321">
            <w:pPr>
              <w:tabs>
                <w:tab w:val="left" w:pos="567"/>
              </w:tabs>
              <w:suppressAutoHyphens/>
              <w:jc w:val="both"/>
              <w:rPr>
                <w:rFonts w:ascii="Trebuchet MS" w:hAnsi="Trebuchet MS"/>
                <w:sz w:val="22"/>
                <w:szCs w:val="22"/>
              </w:rPr>
            </w:pPr>
          </w:p>
        </w:tc>
        <w:tc>
          <w:tcPr>
            <w:tcW w:w="1134" w:type="dxa"/>
          </w:tcPr>
          <w:p w14:paraId="3F3D22DD" w14:textId="77777777" w:rsidR="00035321" w:rsidRDefault="00035321">
            <w:pPr>
              <w:tabs>
                <w:tab w:val="left" w:pos="567"/>
              </w:tabs>
              <w:suppressAutoHyphens/>
              <w:jc w:val="both"/>
              <w:rPr>
                <w:rFonts w:ascii="Trebuchet MS" w:hAnsi="Trebuchet MS"/>
                <w:sz w:val="22"/>
                <w:szCs w:val="22"/>
              </w:rPr>
            </w:pPr>
          </w:p>
        </w:tc>
        <w:tc>
          <w:tcPr>
            <w:tcW w:w="1276" w:type="dxa"/>
          </w:tcPr>
          <w:p w14:paraId="276F3CC5" w14:textId="77777777" w:rsidR="00035321" w:rsidRDefault="00035321">
            <w:pPr>
              <w:tabs>
                <w:tab w:val="left" w:pos="567"/>
              </w:tabs>
              <w:suppressAutoHyphens/>
              <w:jc w:val="both"/>
              <w:rPr>
                <w:rFonts w:ascii="Trebuchet MS" w:hAnsi="Trebuchet MS"/>
                <w:sz w:val="22"/>
                <w:szCs w:val="22"/>
              </w:rPr>
            </w:pPr>
          </w:p>
        </w:tc>
        <w:tc>
          <w:tcPr>
            <w:tcW w:w="1134" w:type="dxa"/>
          </w:tcPr>
          <w:p w14:paraId="717B2C27" w14:textId="77777777" w:rsidR="00035321" w:rsidRDefault="00035321">
            <w:pPr>
              <w:tabs>
                <w:tab w:val="left" w:pos="567"/>
              </w:tabs>
              <w:suppressAutoHyphens/>
              <w:jc w:val="both"/>
              <w:rPr>
                <w:rFonts w:ascii="Trebuchet MS" w:hAnsi="Trebuchet MS"/>
                <w:sz w:val="22"/>
                <w:szCs w:val="22"/>
              </w:rPr>
            </w:pPr>
          </w:p>
        </w:tc>
        <w:tc>
          <w:tcPr>
            <w:tcW w:w="284" w:type="dxa"/>
          </w:tcPr>
          <w:p w14:paraId="1D59C52A" w14:textId="77777777" w:rsidR="00035321" w:rsidRDefault="00035321">
            <w:pPr>
              <w:tabs>
                <w:tab w:val="left" w:pos="567"/>
              </w:tabs>
              <w:suppressAutoHyphens/>
              <w:jc w:val="both"/>
              <w:rPr>
                <w:rFonts w:ascii="Trebuchet MS" w:hAnsi="Trebuchet MS"/>
                <w:sz w:val="22"/>
                <w:szCs w:val="22"/>
              </w:rPr>
            </w:pPr>
          </w:p>
        </w:tc>
      </w:tr>
    </w:tbl>
    <w:p w14:paraId="0F3176AA" w14:textId="77777777" w:rsidR="00035321" w:rsidRDefault="00035321">
      <w:pPr>
        <w:tabs>
          <w:tab w:val="left" w:pos="567"/>
        </w:tabs>
        <w:suppressAutoHyphens/>
        <w:ind w:left="567"/>
        <w:jc w:val="both"/>
        <w:rPr>
          <w:rFonts w:ascii="Trebuchet MS" w:hAnsi="Trebuchet MS"/>
          <w:spacing w:val="-2"/>
          <w:sz w:val="22"/>
          <w:szCs w:val="22"/>
        </w:rPr>
      </w:pPr>
    </w:p>
    <w:p w14:paraId="77A2004A" w14:textId="77777777" w:rsidR="00035321" w:rsidRDefault="00035321">
      <w:pPr>
        <w:tabs>
          <w:tab w:val="left" w:pos="567"/>
        </w:tabs>
        <w:suppressAutoHyphens/>
        <w:ind w:left="567"/>
        <w:jc w:val="both"/>
        <w:rPr>
          <w:rFonts w:ascii="Trebuchet MS" w:hAnsi="Trebuchet MS"/>
          <w:spacing w:val="-2"/>
          <w:sz w:val="22"/>
          <w:szCs w:val="22"/>
        </w:rPr>
      </w:pPr>
    </w:p>
    <w:p w14:paraId="1CF2215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Now we can see the usefulness of the CPI indicator because this leads to the same project selection (4, 2, 5, 8) as does the NPV indicator. However, the use of the CPI indicator takes into account both the NPV and the initial capex and automatically makes the selections which maximise the total NPV given the amount of capital we have available. In other words, using the CPI makes the selection process easier.</w:t>
      </w:r>
    </w:p>
    <w:p w14:paraId="0FF646F3" w14:textId="77777777" w:rsidR="00035321" w:rsidRDefault="00035321">
      <w:pPr>
        <w:tabs>
          <w:tab w:val="left" w:pos="567"/>
        </w:tabs>
        <w:suppressAutoHyphens/>
        <w:ind w:left="567"/>
        <w:jc w:val="both"/>
        <w:rPr>
          <w:rFonts w:ascii="Trebuchet MS" w:hAnsi="Trebuchet MS"/>
          <w:b/>
          <w:spacing w:val="-2"/>
          <w:sz w:val="28"/>
          <w:szCs w:val="28"/>
        </w:rPr>
      </w:pPr>
    </w:p>
    <w:p w14:paraId="760C962A"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Lumpy investments</w:t>
      </w:r>
    </w:p>
    <w:p w14:paraId="5BE9CACF" w14:textId="77777777" w:rsidR="00035321" w:rsidRDefault="00035321">
      <w:pPr>
        <w:tabs>
          <w:tab w:val="left" w:pos="567"/>
        </w:tabs>
        <w:suppressAutoHyphens/>
        <w:ind w:left="567"/>
        <w:jc w:val="both"/>
        <w:rPr>
          <w:rFonts w:ascii="Trebuchet MS" w:hAnsi="Trebuchet MS"/>
          <w:spacing w:val="-2"/>
          <w:sz w:val="22"/>
          <w:szCs w:val="22"/>
        </w:rPr>
      </w:pPr>
    </w:p>
    <w:p w14:paraId="3316434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One problem with the use of the CPI (or the NPV for that matter) when selecting projects with a limited budget, is that it does not explicitly show the size of the investment, and cannot take into account the “lumpiness” of investments. “Lumpiness” refers to the fact that the investment required for a particular project might not generally be divisible into smaller investments for smaller projects. It might not be easy to get a comfortable match between the budget available and the investment requirements of each project. For instance, if each investment in Table 4 involved an initial capital expenditure of $2MM and our budget remained $3MM, then it would be impossible to choose more than one project. We would spend only $2MM on the first and have $1MM left over. This might not be useable on another project if for some reason it is not possible to undertake only a fraction of a project.</w:t>
      </w:r>
    </w:p>
    <w:p w14:paraId="78202A6C" w14:textId="77777777" w:rsidR="00035321" w:rsidRDefault="00035321">
      <w:pPr>
        <w:tabs>
          <w:tab w:val="left" w:pos="567"/>
        </w:tabs>
        <w:suppressAutoHyphens/>
        <w:ind w:left="567"/>
        <w:jc w:val="both"/>
        <w:rPr>
          <w:rFonts w:ascii="Trebuchet MS" w:hAnsi="Trebuchet MS"/>
          <w:spacing w:val="-2"/>
          <w:sz w:val="22"/>
          <w:szCs w:val="22"/>
        </w:rPr>
      </w:pPr>
    </w:p>
    <w:p w14:paraId="05086873"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68"/>
          <w:headerReference w:type="default" r:id="rId69"/>
          <w:footerReference w:type="even" r:id="rId70"/>
          <w:headerReference w:type="first" r:id="rId71"/>
          <w:pgSz w:w="11909" w:h="16834" w:code="9"/>
          <w:pgMar w:top="1985" w:right="1134" w:bottom="1418" w:left="1134" w:header="1418" w:footer="851" w:gutter="0"/>
          <w:pgNumType w:chapSep="period"/>
          <w:cols w:space="720"/>
        </w:sectPr>
      </w:pPr>
    </w:p>
    <w:p w14:paraId="2E9BB6F4" w14:textId="77777777" w:rsidR="00035321" w:rsidRDefault="00035321">
      <w:pPr>
        <w:tabs>
          <w:tab w:val="left" w:pos="567"/>
        </w:tabs>
        <w:suppressAutoHyphens/>
        <w:ind w:left="567"/>
        <w:jc w:val="both"/>
        <w:rPr>
          <w:rFonts w:ascii="Trebuchet MS" w:hAnsi="Trebuchet MS"/>
          <w:spacing w:val="-2"/>
          <w:sz w:val="22"/>
          <w:szCs w:val="22"/>
        </w:rPr>
      </w:pPr>
    </w:p>
    <w:p w14:paraId="26C68ACE" w14:textId="77777777" w:rsidR="00035321" w:rsidRDefault="00413271">
      <w:pPr>
        <w:tabs>
          <w:tab w:val="left" w:pos="567"/>
        </w:tabs>
        <w:suppressAutoHyphens/>
        <w:ind w:left="567"/>
        <w:jc w:val="both"/>
        <w:rPr>
          <w:szCs w:val="22"/>
        </w:rPr>
      </w:pPr>
      <w:r>
        <w:rPr>
          <w:noProof/>
          <w:szCs w:val="22"/>
          <w:lang w:val="en-GB" w:eastAsia="en-GB"/>
        </w:rPr>
        <w:drawing>
          <wp:inline distT="0" distB="0" distL="0" distR="0" wp14:anchorId="120BC18D" wp14:editId="680D04E1">
            <wp:extent cx="8529320" cy="3752215"/>
            <wp:effectExtent l="0" t="0" r="508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8529320" cy="3752215"/>
                    </a:xfrm>
                    <a:prstGeom prst="rect">
                      <a:avLst/>
                    </a:prstGeom>
                    <a:noFill/>
                    <a:ln>
                      <a:noFill/>
                    </a:ln>
                  </pic:spPr>
                </pic:pic>
              </a:graphicData>
            </a:graphic>
          </wp:inline>
        </w:drawing>
      </w:r>
    </w:p>
    <w:p w14:paraId="29C7C459" w14:textId="77777777" w:rsidR="00035321" w:rsidRDefault="00035321">
      <w:pPr>
        <w:tabs>
          <w:tab w:val="left" w:pos="567"/>
        </w:tabs>
        <w:suppressAutoHyphens/>
        <w:ind w:left="567"/>
        <w:jc w:val="both"/>
        <w:rPr>
          <w:szCs w:val="22"/>
        </w:rPr>
      </w:pPr>
    </w:p>
    <w:p w14:paraId="6FC4570E" w14:textId="77777777" w:rsidR="00035321" w:rsidRDefault="00413271">
      <w:pPr>
        <w:tabs>
          <w:tab w:val="left" w:pos="567"/>
        </w:tabs>
        <w:suppressAutoHyphens/>
        <w:ind w:left="567"/>
        <w:jc w:val="both"/>
        <w:rPr>
          <w:szCs w:val="22"/>
        </w:rPr>
      </w:pPr>
      <w:r>
        <w:rPr>
          <w:szCs w:val="22"/>
        </w:rPr>
        <w:br w:type="page"/>
      </w:r>
    </w:p>
    <w:p w14:paraId="5A4CB449"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56811097" wp14:editId="30665D6E">
            <wp:extent cx="8529320" cy="3768090"/>
            <wp:effectExtent l="0" t="0" r="508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8529320" cy="3768090"/>
                    </a:xfrm>
                    <a:prstGeom prst="rect">
                      <a:avLst/>
                    </a:prstGeom>
                    <a:noFill/>
                    <a:ln>
                      <a:noFill/>
                    </a:ln>
                  </pic:spPr>
                </pic:pic>
              </a:graphicData>
            </a:graphic>
          </wp:inline>
        </w:drawing>
      </w:r>
    </w:p>
    <w:p w14:paraId="4BAD4CA1" w14:textId="77777777" w:rsidR="00035321" w:rsidRDefault="00035321">
      <w:pPr>
        <w:tabs>
          <w:tab w:val="left" w:pos="567"/>
        </w:tabs>
        <w:suppressAutoHyphens/>
        <w:ind w:left="567"/>
        <w:jc w:val="both"/>
        <w:rPr>
          <w:szCs w:val="22"/>
        </w:rPr>
      </w:pPr>
    </w:p>
    <w:p w14:paraId="52619CD8" w14:textId="77777777" w:rsidR="00035321" w:rsidRDefault="00035321">
      <w:pPr>
        <w:tabs>
          <w:tab w:val="left" w:pos="567"/>
        </w:tabs>
        <w:suppressAutoHyphens/>
        <w:ind w:left="567"/>
        <w:jc w:val="both"/>
        <w:rPr>
          <w:rFonts w:ascii="Trebuchet MS" w:hAnsi="Trebuchet MS"/>
          <w:spacing w:val="-2"/>
          <w:sz w:val="22"/>
          <w:szCs w:val="22"/>
        </w:rPr>
      </w:pPr>
    </w:p>
    <w:p w14:paraId="05CAFAF1"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6834" w:h="11909" w:orient="landscape" w:code="9"/>
          <w:pgMar w:top="1134" w:right="1418" w:bottom="1134" w:left="1985" w:header="1418" w:footer="851" w:gutter="0"/>
          <w:pgNumType w:chapSep="period"/>
          <w:cols w:space="720"/>
          <w:docGrid w:linePitch="326"/>
        </w:sectPr>
      </w:pPr>
    </w:p>
    <w:p w14:paraId="57099550"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11 Payback</w:t>
      </w:r>
    </w:p>
    <w:p w14:paraId="25B20CE2" w14:textId="77777777" w:rsidR="00035321" w:rsidRDefault="00035321">
      <w:pPr>
        <w:tabs>
          <w:tab w:val="left" w:pos="567"/>
        </w:tabs>
        <w:suppressAutoHyphens/>
        <w:ind w:left="567"/>
        <w:jc w:val="both"/>
        <w:rPr>
          <w:rFonts w:ascii="Trebuchet MS" w:hAnsi="Trebuchet MS"/>
          <w:spacing w:val="-2"/>
          <w:sz w:val="22"/>
          <w:szCs w:val="22"/>
        </w:rPr>
      </w:pPr>
    </w:p>
    <w:p w14:paraId="3AA50661"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"payback" period of a project is frequently used as an indicator of the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economic merit. This is simply the time taken for the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 xml:space="preserve">s positive net cash flow to recoup the initial capital outlay. </w:t>
      </w:r>
    </w:p>
    <w:p w14:paraId="67F28DA1" w14:textId="77777777" w:rsidR="00035321" w:rsidRDefault="00035321">
      <w:pPr>
        <w:tabs>
          <w:tab w:val="left" w:pos="567"/>
        </w:tabs>
        <w:suppressAutoHyphens/>
        <w:ind w:left="567"/>
        <w:jc w:val="both"/>
        <w:rPr>
          <w:rFonts w:ascii="Trebuchet MS" w:hAnsi="Trebuchet MS"/>
          <w:spacing w:val="-2"/>
          <w:sz w:val="28"/>
          <w:szCs w:val="28"/>
        </w:rPr>
      </w:pPr>
    </w:p>
    <w:p w14:paraId="5F3043E3"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Undiscounted payback</w:t>
      </w:r>
    </w:p>
    <w:p w14:paraId="59A9329B" w14:textId="77777777" w:rsidR="00035321" w:rsidRDefault="00035321">
      <w:pPr>
        <w:tabs>
          <w:tab w:val="left" w:pos="567"/>
        </w:tabs>
        <w:suppressAutoHyphens/>
        <w:ind w:left="567"/>
        <w:jc w:val="both"/>
        <w:rPr>
          <w:rFonts w:ascii="Trebuchet MS" w:hAnsi="Trebuchet MS"/>
          <w:spacing w:val="-2"/>
          <w:sz w:val="22"/>
          <w:szCs w:val="22"/>
        </w:rPr>
      </w:pPr>
    </w:p>
    <w:p w14:paraId="4B0747AA" w14:textId="77777777" w:rsidR="00035321" w:rsidRDefault="00413271">
      <w:pPr>
        <w:tabs>
          <w:tab w:val="left" w:pos="567"/>
        </w:tabs>
        <w:suppressAutoHyphens/>
        <w:ind w:left="567"/>
        <w:jc w:val="both"/>
        <w:rPr>
          <w:rFonts w:ascii="Trebuchet MS" w:hAnsi="Trebuchet MS"/>
          <w:b/>
          <w:spacing w:val="-2"/>
          <w:sz w:val="22"/>
          <w:szCs w:val="22"/>
        </w:rPr>
      </w:pPr>
      <w:r>
        <w:rPr>
          <w:rFonts w:ascii="Trebuchet MS" w:hAnsi="Trebuchet MS"/>
          <w:spacing w:val="-2"/>
          <w:sz w:val="22"/>
          <w:szCs w:val="22"/>
        </w:rPr>
        <w:t>The simplest payback indicator is undiscounted payback, which is based on the undiscounted net cash flow. The example in Table 1 illustrates the calculation</w:t>
      </w:r>
      <w:r>
        <w:rPr>
          <w:rFonts w:ascii="Trebuchet MS" w:hAnsi="Trebuchet MS"/>
          <w:b/>
          <w:spacing w:val="-2"/>
          <w:sz w:val="22"/>
          <w:szCs w:val="22"/>
        </w:rPr>
        <w:t>.</w:t>
      </w:r>
    </w:p>
    <w:p w14:paraId="7155190D" w14:textId="77777777" w:rsidR="00035321" w:rsidRDefault="00035321">
      <w:pPr>
        <w:tabs>
          <w:tab w:val="left" w:pos="567"/>
        </w:tabs>
        <w:suppressAutoHyphens/>
        <w:ind w:left="567"/>
        <w:jc w:val="both"/>
        <w:rPr>
          <w:rFonts w:ascii="Trebuchet MS" w:hAnsi="Trebuchet MS"/>
          <w:spacing w:val="-2"/>
          <w:sz w:val="22"/>
          <w:szCs w:val="22"/>
        </w:rPr>
      </w:pPr>
    </w:p>
    <w:p w14:paraId="68AEEED2"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84"/>
        <w:gridCol w:w="2693"/>
        <w:gridCol w:w="861"/>
        <w:gridCol w:w="1698"/>
        <w:gridCol w:w="1697"/>
        <w:gridCol w:w="1698"/>
        <w:gridCol w:w="251"/>
      </w:tblGrid>
      <w:tr w:rsidR="00035321" w14:paraId="7CCA2D95" w14:textId="77777777">
        <w:tc>
          <w:tcPr>
            <w:tcW w:w="9182" w:type="dxa"/>
            <w:gridSpan w:val="7"/>
          </w:tcPr>
          <w:p w14:paraId="1A0CEC19"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1 - Example undiscounted payback period calculation</w:t>
            </w:r>
          </w:p>
        </w:tc>
      </w:tr>
      <w:tr w:rsidR="00035321" w14:paraId="59060E14" w14:textId="77777777">
        <w:tc>
          <w:tcPr>
            <w:tcW w:w="284" w:type="dxa"/>
          </w:tcPr>
          <w:p w14:paraId="7343974D" w14:textId="77777777" w:rsidR="00035321" w:rsidRDefault="00035321">
            <w:pPr>
              <w:tabs>
                <w:tab w:val="left" w:pos="567"/>
              </w:tabs>
              <w:suppressAutoHyphens/>
              <w:jc w:val="both"/>
              <w:rPr>
                <w:rFonts w:ascii="Trebuchet MS" w:hAnsi="Trebuchet MS"/>
                <w:spacing w:val="-2"/>
                <w:sz w:val="22"/>
                <w:szCs w:val="22"/>
              </w:rPr>
            </w:pPr>
          </w:p>
        </w:tc>
        <w:tc>
          <w:tcPr>
            <w:tcW w:w="2693" w:type="dxa"/>
            <w:tcBorders>
              <w:bottom w:val="nil"/>
            </w:tcBorders>
          </w:tcPr>
          <w:p w14:paraId="03104DA7" w14:textId="77777777" w:rsidR="00035321" w:rsidRDefault="00035321">
            <w:pPr>
              <w:tabs>
                <w:tab w:val="left" w:pos="567"/>
              </w:tabs>
              <w:suppressAutoHyphens/>
              <w:jc w:val="both"/>
              <w:rPr>
                <w:rFonts w:ascii="Trebuchet MS" w:hAnsi="Trebuchet MS"/>
                <w:spacing w:val="-2"/>
                <w:sz w:val="22"/>
                <w:szCs w:val="22"/>
              </w:rPr>
            </w:pPr>
          </w:p>
        </w:tc>
        <w:tc>
          <w:tcPr>
            <w:tcW w:w="861" w:type="dxa"/>
            <w:tcBorders>
              <w:bottom w:val="nil"/>
            </w:tcBorders>
          </w:tcPr>
          <w:p w14:paraId="237FA9B4" w14:textId="77777777" w:rsidR="00035321" w:rsidRDefault="00035321">
            <w:pPr>
              <w:tabs>
                <w:tab w:val="left" w:pos="567"/>
              </w:tabs>
              <w:suppressAutoHyphens/>
              <w:jc w:val="right"/>
              <w:rPr>
                <w:rFonts w:ascii="Trebuchet MS" w:hAnsi="Trebuchet MS"/>
                <w:spacing w:val="-2"/>
                <w:sz w:val="22"/>
                <w:szCs w:val="22"/>
              </w:rPr>
            </w:pPr>
          </w:p>
        </w:tc>
        <w:tc>
          <w:tcPr>
            <w:tcW w:w="1698" w:type="dxa"/>
            <w:tcBorders>
              <w:bottom w:val="nil"/>
            </w:tcBorders>
          </w:tcPr>
          <w:p w14:paraId="739E3468" w14:textId="77777777" w:rsidR="00035321" w:rsidRDefault="00035321">
            <w:pPr>
              <w:tabs>
                <w:tab w:val="left" w:pos="567"/>
              </w:tabs>
              <w:suppressAutoHyphens/>
              <w:jc w:val="right"/>
              <w:rPr>
                <w:rFonts w:ascii="Trebuchet MS" w:hAnsi="Trebuchet MS"/>
                <w:spacing w:val="-2"/>
                <w:sz w:val="22"/>
                <w:szCs w:val="22"/>
              </w:rPr>
            </w:pPr>
          </w:p>
        </w:tc>
        <w:tc>
          <w:tcPr>
            <w:tcW w:w="1697" w:type="dxa"/>
            <w:tcBorders>
              <w:bottom w:val="nil"/>
            </w:tcBorders>
          </w:tcPr>
          <w:p w14:paraId="174D7EB5" w14:textId="77777777" w:rsidR="00035321" w:rsidRDefault="00035321">
            <w:pPr>
              <w:tabs>
                <w:tab w:val="left" w:pos="567"/>
              </w:tabs>
              <w:suppressAutoHyphens/>
              <w:jc w:val="right"/>
              <w:rPr>
                <w:rFonts w:ascii="Trebuchet MS" w:hAnsi="Trebuchet MS"/>
                <w:spacing w:val="-2"/>
                <w:sz w:val="22"/>
                <w:szCs w:val="22"/>
              </w:rPr>
            </w:pPr>
          </w:p>
        </w:tc>
        <w:tc>
          <w:tcPr>
            <w:tcW w:w="1698" w:type="dxa"/>
            <w:tcBorders>
              <w:bottom w:val="nil"/>
            </w:tcBorders>
          </w:tcPr>
          <w:p w14:paraId="1302A239" w14:textId="77777777" w:rsidR="00035321" w:rsidRDefault="00035321">
            <w:pPr>
              <w:tabs>
                <w:tab w:val="left" w:pos="567"/>
              </w:tabs>
              <w:suppressAutoHyphens/>
              <w:jc w:val="right"/>
              <w:rPr>
                <w:rFonts w:ascii="Trebuchet MS" w:hAnsi="Trebuchet MS"/>
                <w:spacing w:val="-2"/>
                <w:sz w:val="22"/>
                <w:szCs w:val="22"/>
              </w:rPr>
            </w:pPr>
          </w:p>
        </w:tc>
        <w:tc>
          <w:tcPr>
            <w:tcW w:w="251" w:type="dxa"/>
          </w:tcPr>
          <w:p w14:paraId="67162E96" w14:textId="77777777" w:rsidR="00035321" w:rsidRDefault="00035321">
            <w:pPr>
              <w:tabs>
                <w:tab w:val="left" w:pos="567"/>
              </w:tabs>
              <w:suppressAutoHyphens/>
              <w:jc w:val="both"/>
              <w:rPr>
                <w:rFonts w:ascii="Trebuchet MS" w:hAnsi="Trebuchet MS"/>
                <w:spacing w:val="-2"/>
                <w:sz w:val="22"/>
                <w:szCs w:val="22"/>
              </w:rPr>
            </w:pPr>
          </w:p>
        </w:tc>
      </w:tr>
      <w:tr w:rsidR="00035321" w14:paraId="19D677BD" w14:textId="77777777">
        <w:tc>
          <w:tcPr>
            <w:tcW w:w="284" w:type="dxa"/>
          </w:tcPr>
          <w:p w14:paraId="5856EA15"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nil"/>
              <w:bottom w:val="single" w:sz="4" w:space="0" w:color="auto"/>
              <w:right w:val="single" w:sz="4" w:space="0" w:color="auto"/>
            </w:tcBorders>
          </w:tcPr>
          <w:p w14:paraId="195F1926" w14:textId="77777777" w:rsidR="00035321" w:rsidRDefault="00035321">
            <w:pPr>
              <w:tabs>
                <w:tab w:val="left" w:pos="567"/>
              </w:tabs>
              <w:suppressAutoHyphens/>
              <w:jc w:val="both"/>
              <w:rPr>
                <w:rFonts w:ascii="Trebuchet MS" w:hAnsi="Trebuchet MS"/>
                <w:spacing w:val="-2"/>
                <w:sz w:val="22"/>
                <w:szCs w:val="22"/>
              </w:rPr>
            </w:pPr>
          </w:p>
        </w:tc>
        <w:tc>
          <w:tcPr>
            <w:tcW w:w="861" w:type="dxa"/>
            <w:tcBorders>
              <w:top w:val="nil"/>
              <w:left w:val="single" w:sz="4" w:space="0" w:color="auto"/>
              <w:bottom w:val="single" w:sz="4" w:space="0" w:color="auto"/>
            </w:tcBorders>
          </w:tcPr>
          <w:p w14:paraId="7054816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698" w:type="dxa"/>
            <w:tcBorders>
              <w:top w:val="nil"/>
              <w:bottom w:val="single" w:sz="4" w:space="0" w:color="auto"/>
            </w:tcBorders>
          </w:tcPr>
          <w:p w14:paraId="74F5018A"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697" w:type="dxa"/>
            <w:tcBorders>
              <w:top w:val="nil"/>
              <w:bottom w:val="single" w:sz="4" w:space="0" w:color="auto"/>
            </w:tcBorders>
          </w:tcPr>
          <w:p w14:paraId="7649031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698" w:type="dxa"/>
            <w:tcBorders>
              <w:top w:val="nil"/>
              <w:bottom w:val="single" w:sz="4" w:space="0" w:color="auto"/>
            </w:tcBorders>
          </w:tcPr>
          <w:p w14:paraId="6A08823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251" w:type="dxa"/>
          </w:tcPr>
          <w:p w14:paraId="6378515E" w14:textId="77777777" w:rsidR="00035321" w:rsidRDefault="00035321">
            <w:pPr>
              <w:tabs>
                <w:tab w:val="left" w:pos="567"/>
              </w:tabs>
              <w:suppressAutoHyphens/>
              <w:jc w:val="both"/>
              <w:rPr>
                <w:rFonts w:ascii="Trebuchet MS" w:hAnsi="Trebuchet MS"/>
                <w:spacing w:val="-2"/>
                <w:sz w:val="22"/>
                <w:szCs w:val="22"/>
              </w:rPr>
            </w:pPr>
          </w:p>
        </w:tc>
      </w:tr>
      <w:tr w:rsidR="00035321" w14:paraId="037304BC" w14:textId="77777777">
        <w:tc>
          <w:tcPr>
            <w:tcW w:w="284" w:type="dxa"/>
          </w:tcPr>
          <w:p w14:paraId="53BC5969"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single" w:sz="4" w:space="0" w:color="auto"/>
              <w:bottom w:val="nil"/>
              <w:right w:val="single" w:sz="4" w:space="0" w:color="auto"/>
            </w:tcBorders>
          </w:tcPr>
          <w:p w14:paraId="7BBF037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(NCF) $MM</w:t>
            </w:r>
          </w:p>
        </w:tc>
        <w:tc>
          <w:tcPr>
            <w:tcW w:w="861" w:type="dxa"/>
            <w:tcBorders>
              <w:top w:val="single" w:sz="4" w:space="0" w:color="auto"/>
              <w:left w:val="single" w:sz="4" w:space="0" w:color="auto"/>
              <w:bottom w:val="nil"/>
            </w:tcBorders>
          </w:tcPr>
          <w:p w14:paraId="69F58CE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698" w:type="dxa"/>
            <w:tcBorders>
              <w:top w:val="single" w:sz="4" w:space="0" w:color="auto"/>
              <w:bottom w:val="nil"/>
            </w:tcBorders>
          </w:tcPr>
          <w:p w14:paraId="0C2C5B0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1697" w:type="dxa"/>
            <w:tcBorders>
              <w:top w:val="single" w:sz="4" w:space="0" w:color="auto"/>
              <w:bottom w:val="nil"/>
            </w:tcBorders>
          </w:tcPr>
          <w:p w14:paraId="1CAE04B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698" w:type="dxa"/>
            <w:tcBorders>
              <w:top w:val="single" w:sz="4" w:space="0" w:color="auto"/>
              <w:bottom w:val="nil"/>
            </w:tcBorders>
          </w:tcPr>
          <w:p w14:paraId="5AF70DF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+175</w:t>
            </w:r>
          </w:p>
        </w:tc>
        <w:tc>
          <w:tcPr>
            <w:tcW w:w="251" w:type="dxa"/>
          </w:tcPr>
          <w:p w14:paraId="52E056E9" w14:textId="77777777" w:rsidR="00035321" w:rsidRDefault="00035321">
            <w:pPr>
              <w:tabs>
                <w:tab w:val="left" w:pos="567"/>
              </w:tabs>
              <w:suppressAutoHyphens/>
              <w:jc w:val="both"/>
              <w:rPr>
                <w:rFonts w:ascii="Trebuchet MS" w:hAnsi="Trebuchet MS"/>
                <w:spacing w:val="-2"/>
                <w:sz w:val="22"/>
                <w:szCs w:val="22"/>
              </w:rPr>
            </w:pPr>
          </w:p>
        </w:tc>
      </w:tr>
      <w:tr w:rsidR="00035321" w14:paraId="4715A394" w14:textId="77777777">
        <w:tc>
          <w:tcPr>
            <w:tcW w:w="284" w:type="dxa"/>
          </w:tcPr>
          <w:p w14:paraId="6E895CD6"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nil"/>
              <w:bottom w:val="single" w:sz="4" w:space="0" w:color="auto"/>
              <w:right w:val="single" w:sz="4" w:space="0" w:color="auto"/>
            </w:tcBorders>
          </w:tcPr>
          <w:p w14:paraId="26BB74F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Cumulative NCF $MM</w:t>
            </w:r>
          </w:p>
        </w:tc>
        <w:tc>
          <w:tcPr>
            <w:tcW w:w="861" w:type="dxa"/>
            <w:tcBorders>
              <w:top w:val="nil"/>
              <w:left w:val="single" w:sz="4" w:space="0" w:color="auto"/>
              <w:bottom w:val="single" w:sz="4" w:space="0" w:color="auto"/>
            </w:tcBorders>
          </w:tcPr>
          <w:p w14:paraId="00828E2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698" w:type="dxa"/>
            <w:tcBorders>
              <w:top w:val="nil"/>
              <w:bottom w:val="single" w:sz="4" w:space="0" w:color="auto"/>
            </w:tcBorders>
          </w:tcPr>
          <w:p w14:paraId="2B9556E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-200</w:t>
            </w:r>
          </w:p>
        </w:tc>
        <w:tc>
          <w:tcPr>
            <w:tcW w:w="1697" w:type="dxa"/>
            <w:tcBorders>
              <w:top w:val="nil"/>
              <w:bottom w:val="single" w:sz="4" w:space="0" w:color="auto"/>
            </w:tcBorders>
          </w:tcPr>
          <w:p w14:paraId="1B3292E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698" w:type="dxa"/>
            <w:tcBorders>
              <w:top w:val="nil"/>
              <w:bottom w:val="single" w:sz="4" w:space="0" w:color="auto"/>
            </w:tcBorders>
          </w:tcPr>
          <w:p w14:paraId="7E39E6B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+75</w:t>
            </w:r>
          </w:p>
        </w:tc>
        <w:tc>
          <w:tcPr>
            <w:tcW w:w="251" w:type="dxa"/>
          </w:tcPr>
          <w:p w14:paraId="0E53FCCB" w14:textId="77777777" w:rsidR="00035321" w:rsidRDefault="00035321">
            <w:pPr>
              <w:tabs>
                <w:tab w:val="left" w:pos="567"/>
              </w:tabs>
              <w:suppressAutoHyphens/>
              <w:jc w:val="both"/>
              <w:rPr>
                <w:rFonts w:ascii="Trebuchet MS" w:hAnsi="Trebuchet MS"/>
                <w:spacing w:val="-2"/>
                <w:sz w:val="22"/>
                <w:szCs w:val="22"/>
              </w:rPr>
            </w:pPr>
          </w:p>
        </w:tc>
      </w:tr>
      <w:tr w:rsidR="00035321" w14:paraId="23F0FBE5" w14:textId="77777777">
        <w:tc>
          <w:tcPr>
            <w:tcW w:w="284" w:type="dxa"/>
          </w:tcPr>
          <w:p w14:paraId="24314892"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single" w:sz="4" w:space="0" w:color="auto"/>
              <w:bottom w:val="nil"/>
              <w:right w:val="single" w:sz="4" w:space="0" w:color="auto"/>
            </w:tcBorders>
          </w:tcPr>
          <w:p w14:paraId="11B9E0C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Payback period (years)</w:t>
            </w:r>
          </w:p>
        </w:tc>
        <w:tc>
          <w:tcPr>
            <w:tcW w:w="861" w:type="dxa"/>
            <w:tcBorders>
              <w:top w:val="single" w:sz="4" w:space="0" w:color="auto"/>
              <w:left w:val="single" w:sz="4" w:space="0" w:color="auto"/>
            </w:tcBorders>
          </w:tcPr>
          <w:p w14:paraId="22F1270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3.57</w:t>
            </w:r>
          </w:p>
        </w:tc>
        <w:tc>
          <w:tcPr>
            <w:tcW w:w="1698" w:type="dxa"/>
            <w:tcBorders>
              <w:top w:val="single" w:sz="4" w:space="0" w:color="auto"/>
            </w:tcBorders>
          </w:tcPr>
          <w:p w14:paraId="1873379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(=3+100/175)</w:t>
            </w:r>
          </w:p>
        </w:tc>
        <w:tc>
          <w:tcPr>
            <w:tcW w:w="1697" w:type="dxa"/>
            <w:tcBorders>
              <w:top w:val="single" w:sz="4" w:space="0" w:color="auto"/>
            </w:tcBorders>
          </w:tcPr>
          <w:p w14:paraId="1728AC52" w14:textId="77777777" w:rsidR="00035321" w:rsidRDefault="00035321">
            <w:pPr>
              <w:tabs>
                <w:tab w:val="left" w:pos="567"/>
              </w:tabs>
              <w:suppressAutoHyphens/>
              <w:jc w:val="right"/>
              <w:rPr>
                <w:rFonts w:ascii="Trebuchet MS" w:hAnsi="Trebuchet MS"/>
                <w:spacing w:val="-2"/>
                <w:sz w:val="22"/>
                <w:szCs w:val="22"/>
              </w:rPr>
            </w:pPr>
          </w:p>
        </w:tc>
        <w:tc>
          <w:tcPr>
            <w:tcW w:w="1698" w:type="dxa"/>
            <w:tcBorders>
              <w:top w:val="single" w:sz="4" w:space="0" w:color="auto"/>
            </w:tcBorders>
          </w:tcPr>
          <w:p w14:paraId="0E678110" w14:textId="77777777" w:rsidR="00035321" w:rsidRDefault="00035321">
            <w:pPr>
              <w:tabs>
                <w:tab w:val="left" w:pos="567"/>
              </w:tabs>
              <w:suppressAutoHyphens/>
              <w:jc w:val="right"/>
              <w:rPr>
                <w:rFonts w:ascii="Trebuchet MS" w:hAnsi="Trebuchet MS"/>
                <w:spacing w:val="-2"/>
                <w:sz w:val="22"/>
                <w:szCs w:val="22"/>
              </w:rPr>
            </w:pPr>
          </w:p>
        </w:tc>
        <w:tc>
          <w:tcPr>
            <w:tcW w:w="251" w:type="dxa"/>
          </w:tcPr>
          <w:p w14:paraId="33CEE9ED" w14:textId="77777777" w:rsidR="00035321" w:rsidRDefault="00035321">
            <w:pPr>
              <w:tabs>
                <w:tab w:val="left" w:pos="567"/>
              </w:tabs>
              <w:suppressAutoHyphens/>
              <w:jc w:val="both"/>
              <w:rPr>
                <w:rFonts w:ascii="Trebuchet MS" w:hAnsi="Trebuchet MS"/>
                <w:spacing w:val="-2"/>
                <w:sz w:val="22"/>
                <w:szCs w:val="22"/>
              </w:rPr>
            </w:pPr>
          </w:p>
        </w:tc>
      </w:tr>
      <w:tr w:rsidR="00035321" w14:paraId="4ED1FF46" w14:textId="77777777">
        <w:tc>
          <w:tcPr>
            <w:tcW w:w="284" w:type="dxa"/>
          </w:tcPr>
          <w:p w14:paraId="6EFC4F03" w14:textId="77777777" w:rsidR="00035321" w:rsidRDefault="00035321">
            <w:pPr>
              <w:tabs>
                <w:tab w:val="left" w:pos="567"/>
              </w:tabs>
              <w:suppressAutoHyphens/>
              <w:jc w:val="both"/>
              <w:rPr>
                <w:rFonts w:ascii="Trebuchet MS" w:hAnsi="Trebuchet MS"/>
                <w:spacing w:val="-2"/>
                <w:sz w:val="22"/>
                <w:szCs w:val="22"/>
              </w:rPr>
            </w:pPr>
          </w:p>
        </w:tc>
        <w:tc>
          <w:tcPr>
            <w:tcW w:w="2693" w:type="dxa"/>
            <w:tcBorders>
              <w:top w:val="nil"/>
            </w:tcBorders>
          </w:tcPr>
          <w:p w14:paraId="60702996" w14:textId="77777777" w:rsidR="00035321" w:rsidRDefault="00035321">
            <w:pPr>
              <w:tabs>
                <w:tab w:val="left" w:pos="567"/>
              </w:tabs>
              <w:suppressAutoHyphens/>
              <w:jc w:val="both"/>
              <w:rPr>
                <w:rFonts w:ascii="Trebuchet MS" w:hAnsi="Trebuchet MS"/>
                <w:spacing w:val="-2"/>
                <w:sz w:val="22"/>
                <w:szCs w:val="22"/>
              </w:rPr>
            </w:pPr>
          </w:p>
        </w:tc>
        <w:tc>
          <w:tcPr>
            <w:tcW w:w="861" w:type="dxa"/>
          </w:tcPr>
          <w:p w14:paraId="49F8574D" w14:textId="77777777" w:rsidR="00035321" w:rsidRDefault="00035321">
            <w:pPr>
              <w:tabs>
                <w:tab w:val="left" w:pos="567"/>
              </w:tabs>
              <w:suppressAutoHyphens/>
              <w:jc w:val="right"/>
              <w:rPr>
                <w:rFonts w:ascii="Trebuchet MS" w:hAnsi="Trebuchet MS"/>
                <w:spacing w:val="-2"/>
                <w:sz w:val="22"/>
                <w:szCs w:val="22"/>
              </w:rPr>
            </w:pPr>
          </w:p>
        </w:tc>
        <w:tc>
          <w:tcPr>
            <w:tcW w:w="1698" w:type="dxa"/>
          </w:tcPr>
          <w:p w14:paraId="573A0FD2" w14:textId="77777777" w:rsidR="00035321" w:rsidRDefault="00035321">
            <w:pPr>
              <w:tabs>
                <w:tab w:val="left" w:pos="567"/>
              </w:tabs>
              <w:suppressAutoHyphens/>
              <w:jc w:val="right"/>
              <w:rPr>
                <w:rFonts w:ascii="Trebuchet MS" w:hAnsi="Trebuchet MS"/>
                <w:spacing w:val="-2"/>
                <w:sz w:val="22"/>
                <w:szCs w:val="22"/>
              </w:rPr>
            </w:pPr>
          </w:p>
        </w:tc>
        <w:tc>
          <w:tcPr>
            <w:tcW w:w="1697" w:type="dxa"/>
          </w:tcPr>
          <w:p w14:paraId="697DC5E0" w14:textId="77777777" w:rsidR="00035321" w:rsidRDefault="00035321">
            <w:pPr>
              <w:tabs>
                <w:tab w:val="left" w:pos="567"/>
              </w:tabs>
              <w:suppressAutoHyphens/>
              <w:jc w:val="right"/>
              <w:rPr>
                <w:rFonts w:ascii="Trebuchet MS" w:hAnsi="Trebuchet MS"/>
                <w:spacing w:val="-2"/>
                <w:sz w:val="22"/>
                <w:szCs w:val="22"/>
              </w:rPr>
            </w:pPr>
          </w:p>
        </w:tc>
        <w:tc>
          <w:tcPr>
            <w:tcW w:w="1698" w:type="dxa"/>
          </w:tcPr>
          <w:p w14:paraId="191D135F" w14:textId="77777777" w:rsidR="00035321" w:rsidRDefault="00035321">
            <w:pPr>
              <w:tabs>
                <w:tab w:val="left" w:pos="567"/>
              </w:tabs>
              <w:suppressAutoHyphens/>
              <w:jc w:val="right"/>
              <w:rPr>
                <w:rFonts w:ascii="Trebuchet MS" w:hAnsi="Trebuchet MS"/>
                <w:spacing w:val="-2"/>
                <w:sz w:val="22"/>
                <w:szCs w:val="22"/>
              </w:rPr>
            </w:pPr>
          </w:p>
        </w:tc>
        <w:tc>
          <w:tcPr>
            <w:tcW w:w="251" w:type="dxa"/>
          </w:tcPr>
          <w:p w14:paraId="0B7CD3B2" w14:textId="77777777" w:rsidR="00035321" w:rsidRDefault="00035321">
            <w:pPr>
              <w:tabs>
                <w:tab w:val="left" w:pos="567"/>
              </w:tabs>
              <w:suppressAutoHyphens/>
              <w:jc w:val="both"/>
              <w:rPr>
                <w:rFonts w:ascii="Trebuchet MS" w:hAnsi="Trebuchet MS"/>
                <w:spacing w:val="-2"/>
                <w:sz w:val="22"/>
                <w:szCs w:val="22"/>
              </w:rPr>
            </w:pPr>
          </w:p>
        </w:tc>
      </w:tr>
    </w:tbl>
    <w:p w14:paraId="693AEF54" w14:textId="77777777" w:rsidR="00035321" w:rsidRDefault="00035321">
      <w:pPr>
        <w:tabs>
          <w:tab w:val="left" w:pos="567"/>
        </w:tabs>
        <w:suppressAutoHyphens/>
        <w:ind w:left="567"/>
        <w:jc w:val="both"/>
        <w:rPr>
          <w:rFonts w:ascii="Trebuchet MS" w:hAnsi="Trebuchet MS"/>
          <w:spacing w:val="-2"/>
          <w:sz w:val="22"/>
          <w:szCs w:val="22"/>
        </w:rPr>
      </w:pPr>
    </w:p>
    <w:p w14:paraId="14FC4D9F" w14:textId="77777777" w:rsidR="00035321" w:rsidRDefault="00035321">
      <w:pPr>
        <w:tabs>
          <w:tab w:val="left" w:pos="567"/>
        </w:tabs>
        <w:suppressAutoHyphens/>
        <w:ind w:left="567"/>
        <w:jc w:val="both"/>
        <w:rPr>
          <w:rFonts w:ascii="Trebuchet MS" w:hAnsi="Trebuchet MS"/>
          <w:spacing w:val="-2"/>
          <w:sz w:val="22"/>
          <w:szCs w:val="22"/>
        </w:rPr>
      </w:pPr>
    </w:p>
    <w:p w14:paraId="2E3A9A0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example, it is 3.57 years before the capital investment of $200 million is fully recovered from net cash flow. This assumes that the annual net cash flows are spread evenly over each year. Therefore in Year 4, the fraction of the year to payout is given by -</w:t>
      </w:r>
    </w:p>
    <w:p w14:paraId="19334959"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Look w:val="01E0" w:firstRow="1" w:lastRow="1" w:firstColumn="1" w:lastColumn="1" w:noHBand="0" w:noVBand="0"/>
      </w:tblPr>
      <w:tblGrid>
        <w:gridCol w:w="5103"/>
        <w:gridCol w:w="1276"/>
        <w:gridCol w:w="1559"/>
      </w:tblGrid>
      <w:tr w:rsidR="00035321" w14:paraId="0F91615F" w14:textId="77777777">
        <w:tc>
          <w:tcPr>
            <w:tcW w:w="5103" w:type="dxa"/>
          </w:tcPr>
          <w:p w14:paraId="5F91902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In year 4, the fraction of the year until payback =</w:t>
            </w:r>
          </w:p>
        </w:tc>
        <w:tc>
          <w:tcPr>
            <w:tcW w:w="1276" w:type="dxa"/>
            <w:tcBorders>
              <w:bottom w:val="single" w:sz="4" w:space="0" w:color="auto"/>
            </w:tcBorders>
          </w:tcPr>
          <w:p w14:paraId="6E542A8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$100 MM</w:t>
            </w:r>
          </w:p>
        </w:tc>
        <w:tc>
          <w:tcPr>
            <w:tcW w:w="1559" w:type="dxa"/>
          </w:tcPr>
          <w:p w14:paraId="2DF0F26F"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 0.57 years</w:t>
            </w:r>
          </w:p>
        </w:tc>
      </w:tr>
      <w:tr w:rsidR="00035321" w14:paraId="782DC55E" w14:textId="77777777">
        <w:tc>
          <w:tcPr>
            <w:tcW w:w="5103" w:type="dxa"/>
          </w:tcPr>
          <w:p w14:paraId="57513335" w14:textId="77777777" w:rsidR="00035321" w:rsidRDefault="00035321">
            <w:pPr>
              <w:tabs>
                <w:tab w:val="left" w:pos="567"/>
              </w:tabs>
              <w:suppressAutoHyphens/>
              <w:jc w:val="both"/>
              <w:rPr>
                <w:rFonts w:ascii="Trebuchet MS" w:hAnsi="Trebuchet MS"/>
                <w:spacing w:val="-2"/>
                <w:sz w:val="22"/>
                <w:szCs w:val="22"/>
              </w:rPr>
            </w:pPr>
          </w:p>
        </w:tc>
        <w:tc>
          <w:tcPr>
            <w:tcW w:w="1276" w:type="dxa"/>
            <w:tcBorders>
              <w:top w:val="single" w:sz="4" w:space="0" w:color="auto"/>
            </w:tcBorders>
          </w:tcPr>
          <w:p w14:paraId="61264CD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$175 MM</w:t>
            </w:r>
          </w:p>
        </w:tc>
        <w:tc>
          <w:tcPr>
            <w:tcW w:w="1559" w:type="dxa"/>
          </w:tcPr>
          <w:p w14:paraId="155EFD72" w14:textId="77777777" w:rsidR="00035321" w:rsidRDefault="00035321">
            <w:pPr>
              <w:tabs>
                <w:tab w:val="left" w:pos="567"/>
              </w:tabs>
              <w:suppressAutoHyphens/>
              <w:jc w:val="both"/>
              <w:rPr>
                <w:rFonts w:ascii="Trebuchet MS" w:hAnsi="Trebuchet MS"/>
                <w:spacing w:val="-2"/>
                <w:sz w:val="22"/>
                <w:szCs w:val="22"/>
              </w:rPr>
            </w:pPr>
          </w:p>
        </w:tc>
      </w:tr>
    </w:tbl>
    <w:p w14:paraId="0EF9A7E1" w14:textId="77777777" w:rsidR="00035321" w:rsidRDefault="00035321">
      <w:pPr>
        <w:tabs>
          <w:tab w:val="left" w:pos="567"/>
        </w:tabs>
        <w:suppressAutoHyphens/>
        <w:ind w:left="567"/>
        <w:jc w:val="both"/>
        <w:rPr>
          <w:rFonts w:ascii="Trebuchet MS" w:hAnsi="Trebuchet MS"/>
          <w:spacing w:val="-2"/>
          <w:sz w:val="22"/>
          <w:szCs w:val="22"/>
        </w:rPr>
      </w:pPr>
    </w:p>
    <w:p w14:paraId="1AAA189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calculation, $100 MM is the outstanding cumulative net cash flow at the end of year 3 and $175 MM is the net cash flow in year 4. The $175 is assumed to be spread evenly over year 4. If the net cash flow in year 4 had been $200 MM, then it would take half a year to recoup the outstanding $100 MM. However, the net cash flow is less than $200 MM. Therefore, it takes longer to recoup the outstanding amount.</w:t>
      </w:r>
    </w:p>
    <w:p w14:paraId="0A7F0984" w14:textId="77777777" w:rsidR="00035321" w:rsidRDefault="00035321">
      <w:pPr>
        <w:tabs>
          <w:tab w:val="left" w:pos="567"/>
        </w:tabs>
        <w:suppressAutoHyphens/>
        <w:ind w:left="567"/>
        <w:jc w:val="both"/>
        <w:rPr>
          <w:rFonts w:ascii="Trebuchet MS" w:hAnsi="Trebuchet MS"/>
          <w:spacing w:val="-2"/>
          <w:sz w:val="28"/>
          <w:szCs w:val="28"/>
        </w:rPr>
      </w:pPr>
    </w:p>
    <w:p w14:paraId="469CD58F"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Discounted or compounded payback</w:t>
      </w:r>
    </w:p>
    <w:p w14:paraId="09B9A92B" w14:textId="77777777" w:rsidR="00035321" w:rsidRDefault="00035321">
      <w:pPr>
        <w:tabs>
          <w:tab w:val="left" w:pos="567"/>
        </w:tabs>
        <w:suppressAutoHyphens/>
        <w:ind w:left="567"/>
        <w:jc w:val="both"/>
        <w:rPr>
          <w:rFonts w:ascii="Trebuchet MS" w:hAnsi="Trebuchet MS"/>
          <w:spacing w:val="-2"/>
          <w:sz w:val="22"/>
          <w:szCs w:val="22"/>
        </w:rPr>
      </w:pPr>
    </w:p>
    <w:p w14:paraId="329B7E6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can also calculate a payback using the discounted or compounded net cash flow of a project. Although not so often used, these measures are more useful than the undiscounted payback because it takes into account the return we could obtain on our alternative investment. The measures tell us how long it takes to recover our money with interest. They therefore tell us if the project is better or worse than the alternative investment.</w:t>
      </w:r>
    </w:p>
    <w:p w14:paraId="124D46EF" w14:textId="77777777" w:rsidR="00035321" w:rsidRDefault="00035321">
      <w:pPr>
        <w:tabs>
          <w:tab w:val="left" w:pos="567"/>
        </w:tabs>
        <w:suppressAutoHyphens/>
        <w:ind w:left="567"/>
        <w:jc w:val="both"/>
        <w:rPr>
          <w:rFonts w:ascii="Trebuchet MS" w:hAnsi="Trebuchet MS"/>
          <w:b/>
          <w:spacing w:val="-2"/>
          <w:sz w:val="22"/>
          <w:szCs w:val="22"/>
        </w:rPr>
      </w:pPr>
    </w:p>
    <w:p w14:paraId="39A6E88F"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example in Table 2 illustrates the discounted and compounded payback calculations. Table 2 uses the same net cash flow data as Table 1 and is based on a discount or compound rate of 10%.</w:t>
      </w:r>
    </w:p>
    <w:p w14:paraId="53349675" w14:textId="77777777" w:rsidR="00035321" w:rsidRDefault="00035321">
      <w:pPr>
        <w:tabs>
          <w:tab w:val="left" w:pos="567"/>
        </w:tabs>
        <w:suppressAutoHyphens/>
        <w:ind w:left="567"/>
        <w:jc w:val="both"/>
        <w:rPr>
          <w:rFonts w:ascii="Trebuchet MS" w:hAnsi="Trebuchet MS"/>
          <w:spacing w:val="-2"/>
          <w:sz w:val="22"/>
          <w:szCs w:val="22"/>
        </w:rPr>
      </w:pPr>
    </w:p>
    <w:p w14:paraId="237CDE8C" w14:textId="77777777" w:rsidR="00035321" w:rsidRDefault="00035321">
      <w:pPr>
        <w:tabs>
          <w:tab w:val="left" w:pos="567"/>
        </w:tabs>
        <w:suppressAutoHyphens/>
        <w:ind w:left="567"/>
        <w:jc w:val="both"/>
        <w:rPr>
          <w:rFonts w:ascii="Trebuchet MS" w:hAnsi="Trebuchet MS"/>
          <w:spacing w:val="-2"/>
          <w:sz w:val="22"/>
          <w:szCs w:val="22"/>
        </w:rPr>
      </w:pPr>
    </w:p>
    <w:p w14:paraId="087264C0" w14:textId="77777777" w:rsidR="00035321" w:rsidRDefault="00035321">
      <w:pPr>
        <w:tabs>
          <w:tab w:val="left" w:pos="567"/>
        </w:tabs>
        <w:suppressAutoHyphens/>
        <w:ind w:left="567"/>
        <w:jc w:val="both"/>
        <w:rPr>
          <w:rFonts w:ascii="Trebuchet MS" w:hAnsi="Trebuchet MS"/>
          <w:spacing w:val="-2"/>
          <w:sz w:val="22"/>
          <w:szCs w:val="22"/>
        </w:rPr>
      </w:pPr>
    </w:p>
    <w:p w14:paraId="278FBC98" w14:textId="77777777" w:rsidR="00035321" w:rsidRDefault="00035321">
      <w:pPr>
        <w:tabs>
          <w:tab w:val="left" w:pos="567"/>
        </w:tabs>
        <w:suppressAutoHyphens/>
        <w:ind w:left="567"/>
        <w:jc w:val="both"/>
        <w:rPr>
          <w:rFonts w:ascii="Trebuchet MS" w:hAnsi="Trebuchet MS"/>
          <w:spacing w:val="-2"/>
          <w:sz w:val="22"/>
          <w:szCs w:val="22"/>
        </w:rPr>
      </w:pPr>
    </w:p>
    <w:p w14:paraId="5042D874"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84"/>
        <w:gridCol w:w="3260"/>
        <w:gridCol w:w="1028"/>
        <w:gridCol w:w="1453"/>
        <w:gridCol w:w="1453"/>
        <w:gridCol w:w="1453"/>
        <w:gridCol w:w="251"/>
      </w:tblGrid>
      <w:tr w:rsidR="00035321" w14:paraId="76F200B7" w14:textId="77777777">
        <w:tc>
          <w:tcPr>
            <w:tcW w:w="9182" w:type="dxa"/>
            <w:gridSpan w:val="7"/>
          </w:tcPr>
          <w:p w14:paraId="2F76ADB0"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lastRenderedPageBreak/>
              <w:t>Table 2 - Example discounted and compounded payback period calculations</w:t>
            </w:r>
          </w:p>
        </w:tc>
      </w:tr>
      <w:tr w:rsidR="00035321" w14:paraId="2B3C36BC" w14:textId="77777777">
        <w:tc>
          <w:tcPr>
            <w:tcW w:w="284" w:type="dxa"/>
          </w:tcPr>
          <w:p w14:paraId="3D126D22" w14:textId="77777777" w:rsidR="00035321" w:rsidRDefault="00035321">
            <w:pPr>
              <w:tabs>
                <w:tab w:val="left" w:pos="567"/>
              </w:tabs>
              <w:suppressAutoHyphens/>
              <w:jc w:val="both"/>
              <w:rPr>
                <w:rFonts w:ascii="Trebuchet MS" w:hAnsi="Trebuchet MS"/>
                <w:spacing w:val="-2"/>
                <w:sz w:val="22"/>
                <w:szCs w:val="22"/>
              </w:rPr>
            </w:pPr>
          </w:p>
        </w:tc>
        <w:tc>
          <w:tcPr>
            <w:tcW w:w="3260" w:type="dxa"/>
            <w:tcBorders>
              <w:bottom w:val="nil"/>
            </w:tcBorders>
          </w:tcPr>
          <w:p w14:paraId="06F1868D" w14:textId="77777777" w:rsidR="00035321" w:rsidRDefault="00035321">
            <w:pPr>
              <w:tabs>
                <w:tab w:val="left" w:pos="567"/>
              </w:tabs>
              <w:suppressAutoHyphens/>
              <w:jc w:val="both"/>
              <w:rPr>
                <w:rFonts w:ascii="Trebuchet MS" w:hAnsi="Trebuchet MS"/>
                <w:spacing w:val="-2"/>
                <w:sz w:val="22"/>
                <w:szCs w:val="22"/>
              </w:rPr>
            </w:pPr>
          </w:p>
        </w:tc>
        <w:tc>
          <w:tcPr>
            <w:tcW w:w="1028" w:type="dxa"/>
            <w:tcBorders>
              <w:bottom w:val="nil"/>
            </w:tcBorders>
          </w:tcPr>
          <w:p w14:paraId="7AC3707D" w14:textId="77777777" w:rsidR="00035321" w:rsidRDefault="00035321">
            <w:pPr>
              <w:tabs>
                <w:tab w:val="left" w:pos="567"/>
              </w:tabs>
              <w:suppressAutoHyphens/>
              <w:jc w:val="right"/>
              <w:rPr>
                <w:rFonts w:ascii="Trebuchet MS" w:hAnsi="Trebuchet MS"/>
                <w:spacing w:val="-2"/>
                <w:sz w:val="22"/>
                <w:szCs w:val="22"/>
              </w:rPr>
            </w:pPr>
          </w:p>
        </w:tc>
        <w:tc>
          <w:tcPr>
            <w:tcW w:w="1453" w:type="dxa"/>
            <w:tcBorders>
              <w:bottom w:val="nil"/>
            </w:tcBorders>
          </w:tcPr>
          <w:p w14:paraId="36BF5E20" w14:textId="77777777" w:rsidR="00035321" w:rsidRDefault="00035321">
            <w:pPr>
              <w:tabs>
                <w:tab w:val="left" w:pos="567"/>
              </w:tabs>
              <w:suppressAutoHyphens/>
              <w:jc w:val="right"/>
              <w:rPr>
                <w:rFonts w:ascii="Trebuchet MS" w:hAnsi="Trebuchet MS"/>
                <w:spacing w:val="-2"/>
                <w:sz w:val="22"/>
                <w:szCs w:val="22"/>
              </w:rPr>
            </w:pPr>
          </w:p>
        </w:tc>
        <w:tc>
          <w:tcPr>
            <w:tcW w:w="1453" w:type="dxa"/>
            <w:tcBorders>
              <w:bottom w:val="nil"/>
            </w:tcBorders>
          </w:tcPr>
          <w:p w14:paraId="668ACF0F" w14:textId="77777777" w:rsidR="00035321" w:rsidRDefault="00035321">
            <w:pPr>
              <w:tabs>
                <w:tab w:val="left" w:pos="567"/>
              </w:tabs>
              <w:suppressAutoHyphens/>
              <w:jc w:val="right"/>
              <w:rPr>
                <w:rFonts w:ascii="Trebuchet MS" w:hAnsi="Trebuchet MS"/>
                <w:spacing w:val="-2"/>
                <w:sz w:val="22"/>
                <w:szCs w:val="22"/>
              </w:rPr>
            </w:pPr>
          </w:p>
        </w:tc>
        <w:tc>
          <w:tcPr>
            <w:tcW w:w="1453" w:type="dxa"/>
            <w:tcBorders>
              <w:bottom w:val="nil"/>
            </w:tcBorders>
          </w:tcPr>
          <w:p w14:paraId="76365FB1" w14:textId="77777777" w:rsidR="00035321" w:rsidRDefault="00035321">
            <w:pPr>
              <w:tabs>
                <w:tab w:val="left" w:pos="567"/>
              </w:tabs>
              <w:suppressAutoHyphens/>
              <w:jc w:val="right"/>
              <w:rPr>
                <w:rFonts w:ascii="Trebuchet MS" w:hAnsi="Trebuchet MS"/>
                <w:spacing w:val="-2"/>
                <w:sz w:val="22"/>
                <w:szCs w:val="22"/>
              </w:rPr>
            </w:pPr>
          </w:p>
        </w:tc>
        <w:tc>
          <w:tcPr>
            <w:tcW w:w="251" w:type="dxa"/>
          </w:tcPr>
          <w:p w14:paraId="1F020310" w14:textId="77777777" w:rsidR="00035321" w:rsidRDefault="00035321">
            <w:pPr>
              <w:tabs>
                <w:tab w:val="left" w:pos="567"/>
              </w:tabs>
              <w:suppressAutoHyphens/>
              <w:jc w:val="both"/>
              <w:rPr>
                <w:rFonts w:ascii="Trebuchet MS" w:hAnsi="Trebuchet MS"/>
                <w:spacing w:val="-2"/>
                <w:sz w:val="22"/>
                <w:szCs w:val="22"/>
              </w:rPr>
            </w:pPr>
          </w:p>
        </w:tc>
      </w:tr>
      <w:tr w:rsidR="00035321" w14:paraId="5692C593" w14:textId="77777777">
        <w:tc>
          <w:tcPr>
            <w:tcW w:w="284" w:type="dxa"/>
          </w:tcPr>
          <w:p w14:paraId="400C8D6F"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bottom w:val="single" w:sz="4" w:space="0" w:color="auto"/>
              <w:right w:val="single" w:sz="4" w:space="0" w:color="auto"/>
            </w:tcBorders>
          </w:tcPr>
          <w:p w14:paraId="3C9AAB93" w14:textId="77777777" w:rsidR="00035321" w:rsidRDefault="00035321">
            <w:pPr>
              <w:tabs>
                <w:tab w:val="left" w:pos="567"/>
              </w:tabs>
              <w:suppressAutoHyphens/>
              <w:jc w:val="both"/>
              <w:rPr>
                <w:rFonts w:ascii="Trebuchet MS" w:hAnsi="Trebuchet MS"/>
                <w:spacing w:val="-2"/>
                <w:sz w:val="22"/>
                <w:szCs w:val="22"/>
              </w:rPr>
            </w:pPr>
          </w:p>
        </w:tc>
        <w:tc>
          <w:tcPr>
            <w:tcW w:w="1028" w:type="dxa"/>
            <w:tcBorders>
              <w:top w:val="nil"/>
              <w:left w:val="single" w:sz="4" w:space="0" w:color="auto"/>
              <w:bottom w:val="single" w:sz="4" w:space="0" w:color="auto"/>
            </w:tcBorders>
          </w:tcPr>
          <w:p w14:paraId="14B4EE7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1</w:t>
            </w:r>
          </w:p>
        </w:tc>
        <w:tc>
          <w:tcPr>
            <w:tcW w:w="1453" w:type="dxa"/>
            <w:tcBorders>
              <w:top w:val="nil"/>
              <w:bottom w:val="single" w:sz="4" w:space="0" w:color="auto"/>
            </w:tcBorders>
          </w:tcPr>
          <w:p w14:paraId="7C2DDAD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2</w:t>
            </w:r>
          </w:p>
        </w:tc>
        <w:tc>
          <w:tcPr>
            <w:tcW w:w="1453" w:type="dxa"/>
            <w:tcBorders>
              <w:top w:val="nil"/>
              <w:bottom w:val="single" w:sz="4" w:space="0" w:color="auto"/>
            </w:tcBorders>
          </w:tcPr>
          <w:p w14:paraId="06317B7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3</w:t>
            </w:r>
          </w:p>
        </w:tc>
        <w:tc>
          <w:tcPr>
            <w:tcW w:w="1453" w:type="dxa"/>
            <w:tcBorders>
              <w:top w:val="nil"/>
              <w:bottom w:val="single" w:sz="4" w:space="0" w:color="auto"/>
            </w:tcBorders>
          </w:tcPr>
          <w:p w14:paraId="335A6CC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Year 4</w:t>
            </w:r>
          </w:p>
        </w:tc>
        <w:tc>
          <w:tcPr>
            <w:tcW w:w="251" w:type="dxa"/>
          </w:tcPr>
          <w:p w14:paraId="2F0B10DD" w14:textId="77777777" w:rsidR="00035321" w:rsidRDefault="00035321">
            <w:pPr>
              <w:tabs>
                <w:tab w:val="left" w:pos="567"/>
              </w:tabs>
              <w:suppressAutoHyphens/>
              <w:jc w:val="both"/>
              <w:rPr>
                <w:rFonts w:ascii="Trebuchet MS" w:hAnsi="Trebuchet MS"/>
                <w:spacing w:val="-2"/>
                <w:sz w:val="22"/>
                <w:szCs w:val="22"/>
              </w:rPr>
            </w:pPr>
          </w:p>
        </w:tc>
      </w:tr>
      <w:tr w:rsidR="00035321" w14:paraId="7D40CA28" w14:textId="77777777">
        <w:tc>
          <w:tcPr>
            <w:tcW w:w="284" w:type="dxa"/>
          </w:tcPr>
          <w:p w14:paraId="57B289B1"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single" w:sz="4" w:space="0" w:color="auto"/>
              <w:bottom w:val="nil"/>
              <w:right w:val="single" w:sz="4" w:space="0" w:color="auto"/>
            </w:tcBorders>
          </w:tcPr>
          <w:p w14:paraId="77593DB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(NCF) $MM</w:t>
            </w:r>
          </w:p>
        </w:tc>
        <w:tc>
          <w:tcPr>
            <w:tcW w:w="1028" w:type="dxa"/>
            <w:tcBorders>
              <w:top w:val="single" w:sz="4" w:space="0" w:color="auto"/>
              <w:left w:val="single" w:sz="4" w:space="0" w:color="auto"/>
              <w:bottom w:val="nil"/>
            </w:tcBorders>
          </w:tcPr>
          <w:p w14:paraId="35A17D5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453" w:type="dxa"/>
            <w:tcBorders>
              <w:top w:val="single" w:sz="4" w:space="0" w:color="auto"/>
              <w:bottom w:val="nil"/>
            </w:tcBorders>
          </w:tcPr>
          <w:p w14:paraId="0F51F66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1453" w:type="dxa"/>
            <w:tcBorders>
              <w:top w:val="single" w:sz="4" w:space="0" w:color="auto"/>
              <w:bottom w:val="nil"/>
            </w:tcBorders>
          </w:tcPr>
          <w:p w14:paraId="5667978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453" w:type="dxa"/>
            <w:tcBorders>
              <w:top w:val="single" w:sz="4" w:space="0" w:color="auto"/>
              <w:bottom w:val="nil"/>
            </w:tcBorders>
          </w:tcPr>
          <w:p w14:paraId="5F2DE1E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+175</w:t>
            </w:r>
          </w:p>
        </w:tc>
        <w:tc>
          <w:tcPr>
            <w:tcW w:w="251" w:type="dxa"/>
          </w:tcPr>
          <w:p w14:paraId="7E40210C" w14:textId="77777777" w:rsidR="00035321" w:rsidRDefault="00035321">
            <w:pPr>
              <w:tabs>
                <w:tab w:val="left" w:pos="567"/>
              </w:tabs>
              <w:suppressAutoHyphens/>
              <w:jc w:val="both"/>
              <w:rPr>
                <w:rFonts w:ascii="Trebuchet MS" w:hAnsi="Trebuchet MS"/>
                <w:spacing w:val="-2"/>
                <w:sz w:val="22"/>
                <w:szCs w:val="22"/>
              </w:rPr>
            </w:pPr>
          </w:p>
        </w:tc>
      </w:tr>
      <w:tr w:rsidR="00035321" w14:paraId="69F6A372" w14:textId="77777777">
        <w:tc>
          <w:tcPr>
            <w:tcW w:w="284" w:type="dxa"/>
          </w:tcPr>
          <w:p w14:paraId="39986A06"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bottom w:val="nil"/>
              <w:right w:val="single" w:sz="4" w:space="0" w:color="auto"/>
            </w:tcBorders>
          </w:tcPr>
          <w:p w14:paraId="27284E0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Discounted NCF $MM</w:t>
            </w:r>
          </w:p>
        </w:tc>
        <w:tc>
          <w:tcPr>
            <w:tcW w:w="1028" w:type="dxa"/>
            <w:tcBorders>
              <w:top w:val="nil"/>
              <w:left w:val="single" w:sz="4" w:space="0" w:color="auto"/>
              <w:bottom w:val="nil"/>
            </w:tcBorders>
          </w:tcPr>
          <w:p w14:paraId="504576C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-45.45</w:t>
            </w:r>
          </w:p>
        </w:tc>
        <w:tc>
          <w:tcPr>
            <w:tcW w:w="1453" w:type="dxa"/>
            <w:tcBorders>
              <w:top w:val="nil"/>
              <w:bottom w:val="nil"/>
            </w:tcBorders>
          </w:tcPr>
          <w:p w14:paraId="13EB424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-123.97</w:t>
            </w:r>
          </w:p>
        </w:tc>
        <w:tc>
          <w:tcPr>
            <w:tcW w:w="1453" w:type="dxa"/>
            <w:tcBorders>
              <w:top w:val="nil"/>
              <w:bottom w:val="nil"/>
            </w:tcBorders>
          </w:tcPr>
          <w:p w14:paraId="435B8E2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+75.13</w:t>
            </w:r>
          </w:p>
        </w:tc>
        <w:tc>
          <w:tcPr>
            <w:tcW w:w="1453" w:type="dxa"/>
            <w:tcBorders>
              <w:top w:val="nil"/>
              <w:bottom w:val="nil"/>
            </w:tcBorders>
          </w:tcPr>
          <w:p w14:paraId="2A68D2D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+119.53</w:t>
            </w:r>
          </w:p>
        </w:tc>
        <w:tc>
          <w:tcPr>
            <w:tcW w:w="251" w:type="dxa"/>
          </w:tcPr>
          <w:p w14:paraId="126C90AB" w14:textId="77777777" w:rsidR="00035321" w:rsidRDefault="00035321">
            <w:pPr>
              <w:tabs>
                <w:tab w:val="left" w:pos="567"/>
              </w:tabs>
              <w:suppressAutoHyphens/>
              <w:jc w:val="both"/>
              <w:rPr>
                <w:rFonts w:ascii="Trebuchet MS" w:hAnsi="Trebuchet MS"/>
                <w:spacing w:val="-2"/>
                <w:sz w:val="22"/>
                <w:szCs w:val="22"/>
              </w:rPr>
            </w:pPr>
          </w:p>
        </w:tc>
      </w:tr>
      <w:tr w:rsidR="00035321" w14:paraId="62A7F40D" w14:textId="77777777">
        <w:tc>
          <w:tcPr>
            <w:tcW w:w="284" w:type="dxa"/>
          </w:tcPr>
          <w:p w14:paraId="35E93683"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bottom w:val="single" w:sz="4" w:space="0" w:color="auto"/>
              <w:right w:val="single" w:sz="4" w:space="0" w:color="auto"/>
            </w:tcBorders>
          </w:tcPr>
          <w:p w14:paraId="4EDD213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Cum discounted NCF $MM</w:t>
            </w:r>
          </w:p>
        </w:tc>
        <w:tc>
          <w:tcPr>
            <w:tcW w:w="1028" w:type="dxa"/>
            <w:tcBorders>
              <w:top w:val="nil"/>
              <w:left w:val="single" w:sz="4" w:space="0" w:color="auto"/>
              <w:bottom w:val="single" w:sz="4" w:space="0" w:color="auto"/>
            </w:tcBorders>
          </w:tcPr>
          <w:p w14:paraId="1450553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-45.45</w:t>
            </w:r>
          </w:p>
        </w:tc>
        <w:tc>
          <w:tcPr>
            <w:tcW w:w="1453" w:type="dxa"/>
            <w:tcBorders>
              <w:top w:val="nil"/>
              <w:bottom w:val="single" w:sz="4" w:space="0" w:color="auto"/>
            </w:tcBorders>
          </w:tcPr>
          <w:p w14:paraId="68E0BED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-169.42</w:t>
            </w:r>
          </w:p>
        </w:tc>
        <w:tc>
          <w:tcPr>
            <w:tcW w:w="1453" w:type="dxa"/>
            <w:tcBorders>
              <w:top w:val="nil"/>
              <w:bottom w:val="single" w:sz="4" w:space="0" w:color="auto"/>
            </w:tcBorders>
          </w:tcPr>
          <w:p w14:paraId="11073FD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-94.29</w:t>
            </w:r>
          </w:p>
        </w:tc>
        <w:tc>
          <w:tcPr>
            <w:tcW w:w="1453" w:type="dxa"/>
            <w:tcBorders>
              <w:top w:val="nil"/>
              <w:bottom w:val="single" w:sz="4" w:space="0" w:color="auto"/>
            </w:tcBorders>
          </w:tcPr>
          <w:p w14:paraId="5E28D1E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+25.24</w:t>
            </w:r>
          </w:p>
        </w:tc>
        <w:tc>
          <w:tcPr>
            <w:tcW w:w="251" w:type="dxa"/>
          </w:tcPr>
          <w:p w14:paraId="5F08761C" w14:textId="77777777" w:rsidR="00035321" w:rsidRDefault="00035321">
            <w:pPr>
              <w:tabs>
                <w:tab w:val="left" w:pos="567"/>
              </w:tabs>
              <w:suppressAutoHyphens/>
              <w:jc w:val="both"/>
              <w:rPr>
                <w:rFonts w:ascii="Trebuchet MS" w:hAnsi="Trebuchet MS"/>
                <w:spacing w:val="-2"/>
                <w:sz w:val="22"/>
                <w:szCs w:val="22"/>
              </w:rPr>
            </w:pPr>
          </w:p>
        </w:tc>
      </w:tr>
      <w:tr w:rsidR="00035321" w14:paraId="20C6E73D" w14:textId="77777777">
        <w:tc>
          <w:tcPr>
            <w:tcW w:w="284" w:type="dxa"/>
          </w:tcPr>
          <w:p w14:paraId="604A756E"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single" w:sz="4" w:space="0" w:color="auto"/>
              <w:bottom w:val="nil"/>
              <w:right w:val="single" w:sz="4" w:space="0" w:color="auto"/>
            </w:tcBorders>
          </w:tcPr>
          <w:p w14:paraId="2387ED95"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Discounted payback (years)</w:t>
            </w:r>
          </w:p>
        </w:tc>
        <w:tc>
          <w:tcPr>
            <w:tcW w:w="1028" w:type="dxa"/>
            <w:tcBorders>
              <w:top w:val="single" w:sz="4" w:space="0" w:color="auto"/>
              <w:left w:val="single" w:sz="4" w:space="0" w:color="auto"/>
            </w:tcBorders>
          </w:tcPr>
          <w:p w14:paraId="30B220D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3.79</w:t>
            </w:r>
          </w:p>
        </w:tc>
        <w:tc>
          <w:tcPr>
            <w:tcW w:w="4359" w:type="dxa"/>
            <w:gridSpan w:val="3"/>
            <w:tcBorders>
              <w:top w:val="single" w:sz="4" w:space="0" w:color="auto"/>
            </w:tcBorders>
          </w:tcPr>
          <w:p w14:paraId="3CA24B98"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=3+94.29 / 119.53</w:t>
            </w:r>
          </w:p>
        </w:tc>
        <w:tc>
          <w:tcPr>
            <w:tcW w:w="251" w:type="dxa"/>
          </w:tcPr>
          <w:p w14:paraId="393AD33F" w14:textId="77777777" w:rsidR="00035321" w:rsidRDefault="00035321">
            <w:pPr>
              <w:tabs>
                <w:tab w:val="left" w:pos="567"/>
              </w:tabs>
              <w:suppressAutoHyphens/>
              <w:jc w:val="both"/>
              <w:rPr>
                <w:rFonts w:ascii="Trebuchet MS" w:hAnsi="Trebuchet MS"/>
                <w:spacing w:val="-2"/>
                <w:sz w:val="22"/>
                <w:szCs w:val="22"/>
              </w:rPr>
            </w:pPr>
          </w:p>
        </w:tc>
      </w:tr>
      <w:tr w:rsidR="00035321" w14:paraId="23FA0EB6" w14:textId="77777777">
        <w:tc>
          <w:tcPr>
            <w:tcW w:w="284" w:type="dxa"/>
          </w:tcPr>
          <w:p w14:paraId="09A1D05A"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tcBorders>
          </w:tcPr>
          <w:p w14:paraId="1FC2C139" w14:textId="77777777" w:rsidR="00035321" w:rsidRDefault="00035321">
            <w:pPr>
              <w:tabs>
                <w:tab w:val="left" w:pos="567"/>
              </w:tabs>
              <w:suppressAutoHyphens/>
              <w:jc w:val="both"/>
              <w:rPr>
                <w:rFonts w:ascii="Trebuchet MS" w:hAnsi="Trebuchet MS"/>
                <w:spacing w:val="-2"/>
                <w:sz w:val="22"/>
                <w:szCs w:val="22"/>
              </w:rPr>
            </w:pPr>
          </w:p>
        </w:tc>
        <w:tc>
          <w:tcPr>
            <w:tcW w:w="1028" w:type="dxa"/>
          </w:tcPr>
          <w:p w14:paraId="0D7B67D9" w14:textId="77777777" w:rsidR="00035321" w:rsidRDefault="00035321">
            <w:pPr>
              <w:tabs>
                <w:tab w:val="left" w:pos="567"/>
              </w:tabs>
              <w:suppressAutoHyphens/>
              <w:jc w:val="right"/>
              <w:rPr>
                <w:rFonts w:ascii="Trebuchet MS" w:hAnsi="Trebuchet MS"/>
                <w:spacing w:val="-2"/>
                <w:sz w:val="22"/>
                <w:szCs w:val="22"/>
              </w:rPr>
            </w:pPr>
          </w:p>
        </w:tc>
        <w:tc>
          <w:tcPr>
            <w:tcW w:w="1453" w:type="dxa"/>
          </w:tcPr>
          <w:p w14:paraId="524BB5E4" w14:textId="77777777" w:rsidR="00035321" w:rsidRDefault="00035321">
            <w:pPr>
              <w:tabs>
                <w:tab w:val="left" w:pos="567"/>
              </w:tabs>
              <w:suppressAutoHyphens/>
              <w:jc w:val="right"/>
              <w:rPr>
                <w:rFonts w:ascii="Trebuchet MS" w:hAnsi="Trebuchet MS"/>
                <w:spacing w:val="-2"/>
                <w:sz w:val="22"/>
                <w:szCs w:val="22"/>
              </w:rPr>
            </w:pPr>
          </w:p>
        </w:tc>
        <w:tc>
          <w:tcPr>
            <w:tcW w:w="1453" w:type="dxa"/>
          </w:tcPr>
          <w:p w14:paraId="3D8DBF4C" w14:textId="77777777" w:rsidR="00035321" w:rsidRDefault="00035321">
            <w:pPr>
              <w:tabs>
                <w:tab w:val="left" w:pos="567"/>
              </w:tabs>
              <w:suppressAutoHyphens/>
              <w:jc w:val="right"/>
              <w:rPr>
                <w:rFonts w:ascii="Trebuchet MS" w:hAnsi="Trebuchet MS"/>
                <w:spacing w:val="-2"/>
                <w:sz w:val="22"/>
                <w:szCs w:val="22"/>
              </w:rPr>
            </w:pPr>
          </w:p>
        </w:tc>
        <w:tc>
          <w:tcPr>
            <w:tcW w:w="1453" w:type="dxa"/>
          </w:tcPr>
          <w:p w14:paraId="01F0ADCA" w14:textId="77777777" w:rsidR="00035321" w:rsidRDefault="00035321">
            <w:pPr>
              <w:tabs>
                <w:tab w:val="left" w:pos="567"/>
              </w:tabs>
              <w:suppressAutoHyphens/>
              <w:jc w:val="right"/>
              <w:rPr>
                <w:rFonts w:ascii="Trebuchet MS" w:hAnsi="Trebuchet MS"/>
                <w:spacing w:val="-2"/>
                <w:sz w:val="22"/>
                <w:szCs w:val="22"/>
              </w:rPr>
            </w:pPr>
          </w:p>
        </w:tc>
        <w:tc>
          <w:tcPr>
            <w:tcW w:w="251" w:type="dxa"/>
          </w:tcPr>
          <w:p w14:paraId="0947D66F" w14:textId="77777777" w:rsidR="00035321" w:rsidRDefault="00035321">
            <w:pPr>
              <w:tabs>
                <w:tab w:val="left" w:pos="567"/>
              </w:tabs>
              <w:suppressAutoHyphens/>
              <w:jc w:val="both"/>
              <w:rPr>
                <w:rFonts w:ascii="Trebuchet MS" w:hAnsi="Trebuchet MS"/>
                <w:spacing w:val="-2"/>
                <w:sz w:val="22"/>
                <w:szCs w:val="22"/>
              </w:rPr>
            </w:pPr>
          </w:p>
        </w:tc>
      </w:tr>
      <w:tr w:rsidR="00035321" w14:paraId="499E4959" w14:textId="77777777">
        <w:tc>
          <w:tcPr>
            <w:tcW w:w="284" w:type="dxa"/>
          </w:tcPr>
          <w:p w14:paraId="4B1310EF"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bottom w:val="nil"/>
            </w:tcBorders>
          </w:tcPr>
          <w:p w14:paraId="357D6D9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(NCF) $MM</w:t>
            </w:r>
          </w:p>
        </w:tc>
        <w:tc>
          <w:tcPr>
            <w:tcW w:w="1028" w:type="dxa"/>
            <w:tcBorders>
              <w:bottom w:val="nil"/>
            </w:tcBorders>
          </w:tcPr>
          <w:p w14:paraId="27E2040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w:t>
            </w:r>
          </w:p>
        </w:tc>
        <w:tc>
          <w:tcPr>
            <w:tcW w:w="1453" w:type="dxa"/>
            <w:tcBorders>
              <w:bottom w:val="nil"/>
            </w:tcBorders>
          </w:tcPr>
          <w:p w14:paraId="24C1A05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-150</w:t>
            </w:r>
          </w:p>
        </w:tc>
        <w:tc>
          <w:tcPr>
            <w:tcW w:w="1453" w:type="dxa"/>
            <w:tcBorders>
              <w:bottom w:val="nil"/>
            </w:tcBorders>
          </w:tcPr>
          <w:p w14:paraId="3331FA7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+100</w:t>
            </w:r>
          </w:p>
        </w:tc>
        <w:tc>
          <w:tcPr>
            <w:tcW w:w="1453" w:type="dxa"/>
            <w:tcBorders>
              <w:bottom w:val="nil"/>
            </w:tcBorders>
          </w:tcPr>
          <w:p w14:paraId="1F6333B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+175</w:t>
            </w:r>
          </w:p>
        </w:tc>
        <w:tc>
          <w:tcPr>
            <w:tcW w:w="251" w:type="dxa"/>
          </w:tcPr>
          <w:p w14:paraId="3BC32CE6" w14:textId="77777777" w:rsidR="00035321" w:rsidRDefault="00035321">
            <w:pPr>
              <w:tabs>
                <w:tab w:val="left" w:pos="567"/>
              </w:tabs>
              <w:suppressAutoHyphens/>
              <w:jc w:val="both"/>
              <w:rPr>
                <w:rFonts w:ascii="Trebuchet MS" w:hAnsi="Trebuchet MS"/>
                <w:spacing w:val="-2"/>
                <w:sz w:val="22"/>
                <w:szCs w:val="22"/>
              </w:rPr>
            </w:pPr>
          </w:p>
        </w:tc>
      </w:tr>
      <w:tr w:rsidR="00035321" w14:paraId="58ACDE99" w14:textId="77777777">
        <w:tc>
          <w:tcPr>
            <w:tcW w:w="284" w:type="dxa"/>
          </w:tcPr>
          <w:p w14:paraId="5870B458"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bottom w:val="single" w:sz="4" w:space="0" w:color="auto"/>
            </w:tcBorders>
          </w:tcPr>
          <w:p w14:paraId="76C38C1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Cum compounded NCF $MM</w:t>
            </w:r>
          </w:p>
        </w:tc>
        <w:tc>
          <w:tcPr>
            <w:tcW w:w="1028" w:type="dxa"/>
            <w:tcBorders>
              <w:top w:val="nil"/>
              <w:bottom w:val="single" w:sz="4" w:space="0" w:color="auto"/>
            </w:tcBorders>
          </w:tcPr>
          <w:p w14:paraId="46E1BBA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-50.00</w:t>
            </w:r>
          </w:p>
        </w:tc>
        <w:tc>
          <w:tcPr>
            <w:tcW w:w="1453" w:type="dxa"/>
            <w:tcBorders>
              <w:top w:val="nil"/>
              <w:bottom w:val="single" w:sz="4" w:space="0" w:color="auto"/>
            </w:tcBorders>
          </w:tcPr>
          <w:p w14:paraId="5CE7B36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-205.00</w:t>
            </w:r>
          </w:p>
        </w:tc>
        <w:tc>
          <w:tcPr>
            <w:tcW w:w="1453" w:type="dxa"/>
            <w:tcBorders>
              <w:top w:val="nil"/>
              <w:bottom w:val="single" w:sz="4" w:space="0" w:color="auto"/>
            </w:tcBorders>
          </w:tcPr>
          <w:p w14:paraId="3FD96A4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-125.50</w:t>
            </w:r>
          </w:p>
        </w:tc>
        <w:tc>
          <w:tcPr>
            <w:tcW w:w="1453" w:type="dxa"/>
            <w:tcBorders>
              <w:top w:val="nil"/>
              <w:bottom w:val="single" w:sz="4" w:space="0" w:color="auto"/>
            </w:tcBorders>
          </w:tcPr>
          <w:p w14:paraId="12CFF28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+36.95</w:t>
            </w:r>
          </w:p>
        </w:tc>
        <w:tc>
          <w:tcPr>
            <w:tcW w:w="251" w:type="dxa"/>
          </w:tcPr>
          <w:p w14:paraId="4E98D840" w14:textId="77777777" w:rsidR="00035321" w:rsidRDefault="00035321">
            <w:pPr>
              <w:tabs>
                <w:tab w:val="left" w:pos="567"/>
              </w:tabs>
              <w:suppressAutoHyphens/>
              <w:jc w:val="both"/>
              <w:rPr>
                <w:rFonts w:ascii="Trebuchet MS" w:hAnsi="Trebuchet MS"/>
                <w:spacing w:val="-2"/>
                <w:sz w:val="22"/>
                <w:szCs w:val="22"/>
              </w:rPr>
            </w:pPr>
          </w:p>
        </w:tc>
      </w:tr>
      <w:tr w:rsidR="00035321" w14:paraId="72FEB611" w14:textId="77777777">
        <w:tc>
          <w:tcPr>
            <w:tcW w:w="284" w:type="dxa"/>
          </w:tcPr>
          <w:p w14:paraId="7AE47B21"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single" w:sz="4" w:space="0" w:color="auto"/>
            </w:tcBorders>
          </w:tcPr>
          <w:p w14:paraId="2A54A23E"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Compounded payback (years)</w:t>
            </w:r>
          </w:p>
        </w:tc>
        <w:tc>
          <w:tcPr>
            <w:tcW w:w="1028" w:type="dxa"/>
            <w:tcBorders>
              <w:top w:val="single" w:sz="4" w:space="0" w:color="auto"/>
            </w:tcBorders>
          </w:tcPr>
          <w:p w14:paraId="0BE0E4B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3.79</w:t>
            </w:r>
          </w:p>
        </w:tc>
        <w:tc>
          <w:tcPr>
            <w:tcW w:w="4359" w:type="dxa"/>
            <w:gridSpan w:val="3"/>
            <w:tcBorders>
              <w:top w:val="single" w:sz="4" w:space="0" w:color="auto"/>
            </w:tcBorders>
          </w:tcPr>
          <w:p w14:paraId="4DB3F3B0"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=3+125.50*(1+10%) / 175</w:t>
            </w:r>
          </w:p>
        </w:tc>
        <w:tc>
          <w:tcPr>
            <w:tcW w:w="251" w:type="dxa"/>
          </w:tcPr>
          <w:p w14:paraId="0B98764A" w14:textId="77777777" w:rsidR="00035321" w:rsidRDefault="00035321">
            <w:pPr>
              <w:tabs>
                <w:tab w:val="left" w:pos="567"/>
              </w:tabs>
              <w:suppressAutoHyphens/>
              <w:jc w:val="both"/>
              <w:rPr>
                <w:rFonts w:ascii="Trebuchet MS" w:hAnsi="Trebuchet MS"/>
                <w:spacing w:val="-2"/>
                <w:sz w:val="22"/>
                <w:szCs w:val="22"/>
              </w:rPr>
            </w:pPr>
          </w:p>
        </w:tc>
      </w:tr>
      <w:tr w:rsidR="00035321" w14:paraId="214C0589" w14:textId="77777777">
        <w:tc>
          <w:tcPr>
            <w:tcW w:w="284" w:type="dxa"/>
          </w:tcPr>
          <w:p w14:paraId="309BAB6E" w14:textId="77777777" w:rsidR="00035321" w:rsidRDefault="00035321">
            <w:pPr>
              <w:tabs>
                <w:tab w:val="left" w:pos="567"/>
              </w:tabs>
              <w:suppressAutoHyphens/>
              <w:jc w:val="both"/>
              <w:rPr>
                <w:rFonts w:ascii="Trebuchet MS" w:hAnsi="Trebuchet MS"/>
                <w:spacing w:val="-2"/>
                <w:sz w:val="22"/>
                <w:szCs w:val="22"/>
              </w:rPr>
            </w:pPr>
          </w:p>
        </w:tc>
        <w:tc>
          <w:tcPr>
            <w:tcW w:w="3260" w:type="dxa"/>
            <w:tcBorders>
              <w:top w:val="nil"/>
            </w:tcBorders>
          </w:tcPr>
          <w:p w14:paraId="5F0C5B2C" w14:textId="77777777" w:rsidR="00035321" w:rsidRDefault="00035321">
            <w:pPr>
              <w:tabs>
                <w:tab w:val="left" w:pos="567"/>
              </w:tabs>
              <w:suppressAutoHyphens/>
              <w:jc w:val="both"/>
              <w:rPr>
                <w:rFonts w:ascii="Trebuchet MS" w:hAnsi="Trebuchet MS"/>
                <w:spacing w:val="-2"/>
                <w:sz w:val="22"/>
                <w:szCs w:val="22"/>
              </w:rPr>
            </w:pPr>
          </w:p>
        </w:tc>
        <w:tc>
          <w:tcPr>
            <w:tcW w:w="1028" w:type="dxa"/>
          </w:tcPr>
          <w:p w14:paraId="78129A5F" w14:textId="77777777" w:rsidR="00035321" w:rsidRDefault="00035321">
            <w:pPr>
              <w:tabs>
                <w:tab w:val="left" w:pos="567"/>
              </w:tabs>
              <w:suppressAutoHyphens/>
              <w:jc w:val="right"/>
              <w:rPr>
                <w:rFonts w:ascii="Trebuchet MS" w:hAnsi="Trebuchet MS"/>
                <w:spacing w:val="-2"/>
                <w:sz w:val="22"/>
                <w:szCs w:val="22"/>
              </w:rPr>
            </w:pPr>
          </w:p>
        </w:tc>
        <w:tc>
          <w:tcPr>
            <w:tcW w:w="1453" w:type="dxa"/>
          </w:tcPr>
          <w:p w14:paraId="7CB92438" w14:textId="77777777" w:rsidR="00035321" w:rsidRDefault="00035321">
            <w:pPr>
              <w:tabs>
                <w:tab w:val="left" w:pos="567"/>
              </w:tabs>
              <w:suppressAutoHyphens/>
              <w:jc w:val="right"/>
              <w:rPr>
                <w:rFonts w:ascii="Trebuchet MS" w:hAnsi="Trebuchet MS"/>
                <w:spacing w:val="-2"/>
                <w:sz w:val="22"/>
                <w:szCs w:val="22"/>
              </w:rPr>
            </w:pPr>
          </w:p>
        </w:tc>
        <w:tc>
          <w:tcPr>
            <w:tcW w:w="1453" w:type="dxa"/>
          </w:tcPr>
          <w:p w14:paraId="65AF8655" w14:textId="77777777" w:rsidR="00035321" w:rsidRDefault="00035321">
            <w:pPr>
              <w:tabs>
                <w:tab w:val="left" w:pos="567"/>
              </w:tabs>
              <w:suppressAutoHyphens/>
              <w:jc w:val="right"/>
              <w:rPr>
                <w:rFonts w:ascii="Trebuchet MS" w:hAnsi="Trebuchet MS"/>
                <w:spacing w:val="-2"/>
                <w:sz w:val="22"/>
                <w:szCs w:val="22"/>
              </w:rPr>
            </w:pPr>
          </w:p>
        </w:tc>
        <w:tc>
          <w:tcPr>
            <w:tcW w:w="1453" w:type="dxa"/>
          </w:tcPr>
          <w:p w14:paraId="19C14CD0" w14:textId="77777777" w:rsidR="00035321" w:rsidRDefault="00035321">
            <w:pPr>
              <w:tabs>
                <w:tab w:val="left" w:pos="567"/>
              </w:tabs>
              <w:suppressAutoHyphens/>
              <w:jc w:val="right"/>
              <w:rPr>
                <w:rFonts w:ascii="Trebuchet MS" w:hAnsi="Trebuchet MS"/>
                <w:spacing w:val="-2"/>
                <w:sz w:val="22"/>
                <w:szCs w:val="22"/>
              </w:rPr>
            </w:pPr>
          </w:p>
        </w:tc>
        <w:tc>
          <w:tcPr>
            <w:tcW w:w="251" w:type="dxa"/>
          </w:tcPr>
          <w:p w14:paraId="27AC8A8D" w14:textId="77777777" w:rsidR="00035321" w:rsidRDefault="00035321">
            <w:pPr>
              <w:tabs>
                <w:tab w:val="left" w:pos="567"/>
              </w:tabs>
              <w:suppressAutoHyphens/>
              <w:jc w:val="both"/>
              <w:rPr>
                <w:rFonts w:ascii="Trebuchet MS" w:hAnsi="Trebuchet MS"/>
                <w:spacing w:val="-2"/>
                <w:sz w:val="22"/>
                <w:szCs w:val="22"/>
              </w:rPr>
            </w:pPr>
          </w:p>
        </w:tc>
      </w:tr>
    </w:tbl>
    <w:p w14:paraId="7C7D2917" w14:textId="77777777" w:rsidR="00035321" w:rsidRDefault="00035321">
      <w:pPr>
        <w:tabs>
          <w:tab w:val="left" w:pos="567"/>
        </w:tabs>
        <w:suppressAutoHyphens/>
        <w:ind w:left="567"/>
        <w:jc w:val="both"/>
        <w:rPr>
          <w:rFonts w:ascii="Trebuchet MS" w:hAnsi="Trebuchet MS"/>
          <w:spacing w:val="-2"/>
          <w:sz w:val="22"/>
          <w:szCs w:val="22"/>
        </w:rPr>
      </w:pPr>
    </w:p>
    <w:p w14:paraId="689E4CC4" w14:textId="77777777" w:rsidR="00035321" w:rsidRDefault="00035321">
      <w:pPr>
        <w:tabs>
          <w:tab w:val="left" w:pos="567"/>
        </w:tabs>
        <w:suppressAutoHyphens/>
        <w:ind w:left="567"/>
        <w:jc w:val="both"/>
        <w:rPr>
          <w:rFonts w:ascii="Trebuchet MS" w:hAnsi="Trebuchet MS"/>
          <w:spacing w:val="-2"/>
          <w:sz w:val="22"/>
          <w:szCs w:val="22"/>
        </w:rPr>
      </w:pPr>
    </w:p>
    <w:p w14:paraId="1BF3ED5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example, because we are discounting or compounding the net cash flows, it takes longer to achieve payback than if we use undiscounted or uncompounded net cash flows. However, we obtain the same answer whether we use discounted payback or compounded payback. Mathematically, they must be the same.</w:t>
      </w:r>
    </w:p>
    <w:p w14:paraId="77E42EC3" w14:textId="77777777" w:rsidR="00035321" w:rsidRDefault="00035321">
      <w:pPr>
        <w:tabs>
          <w:tab w:val="left" w:pos="567"/>
        </w:tabs>
        <w:suppressAutoHyphens/>
        <w:ind w:left="567"/>
        <w:jc w:val="both"/>
        <w:rPr>
          <w:rFonts w:ascii="Trebuchet MS" w:hAnsi="Trebuchet MS"/>
          <w:spacing w:val="-2"/>
          <w:sz w:val="22"/>
          <w:szCs w:val="22"/>
        </w:rPr>
      </w:pPr>
    </w:p>
    <w:p w14:paraId="07E2F61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this example, we have to make an assumption about exactly when the cash flows occur during the year. As an illustration, we assume that they occur at the end of each year. This makes calculating the fraction of the year rather meaningless. It would have more meaning if we split up the annual cash flows into daily amounts and discounted or compounded each day. Our example is too simple to illustrate the calculations properly. It is intended to convey only the method and concept that discounted and compounded payback give the same result. In Table 2, to illustrate that the discounted payback and the compounded payback give the same result, we assume artificially that the annual discounted or annual cumulative compounded amounts apply to the whole of each year.</w:t>
      </w:r>
    </w:p>
    <w:p w14:paraId="29077E97" w14:textId="77777777" w:rsidR="00035321" w:rsidRDefault="00035321">
      <w:pPr>
        <w:tabs>
          <w:tab w:val="left" w:pos="567"/>
        </w:tabs>
        <w:suppressAutoHyphens/>
        <w:ind w:left="567"/>
        <w:jc w:val="both"/>
        <w:rPr>
          <w:rFonts w:ascii="Trebuchet MS" w:hAnsi="Trebuchet MS"/>
          <w:spacing w:val="-2"/>
          <w:sz w:val="22"/>
          <w:szCs w:val="22"/>
        </w:rPr>
      </w:pPr>
    </w:p>
    <w:p w14:paraId="1F901D1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Some petroleum fiscal regimes rely on compounded payback to determine profit sharing or levels of tax. For instance, in some PSCs in </w:t>
      </w:r>
      <w:smartTag w:uri="urn:schemas-microsoft-com:office:smarttags" w:element="country-region">
        <w:r>
          <w:rPr>
            <w:rFonts w:ascii="Trebuchet MS" w:hAnsi="Trebuchet MS"/>
            <w:spacing w:val="-2"/>
            <w:sz w:val="22"/>
            <w:szCs w:val="22"/>
          </w:rPr>
          <w:t>India</w:t>
        </w:r>
      </w:smartTag>
      <w:r>
        <w:rPr>
          <w:rFonts w:ascii="Trebuchet MS" w:hAnsi="Trebuchet MS"/>
          <w:spacing w:val="-2"/>
          <w:sz w:val="22"/>
          <w:szCs w:val="22"/>
        </w:rPr>
        <w:t xml:space="preserve"> and the Resource Rent Tax system in </w:t>
      </w:r>
      <w:smartTag w:uri="urn:schemas-microsoft-com:office:smarttags" w:element="country-region">
        <w:smartTag w:uri="urn:schemas-microsoft-com:office:smarttags" w:element="place">
          <w:r>
            <w:rPr>
              <w:rFonts w:ascii="Trebuchet MS" w:hAnsi="Trebuchet MS"/>
              <w:spacing w:val="-2"/>
              <w:sz w:val="22"/>
              <w:szCs w:val="22"/>
            </w:rPr>
            <w:t>Australia</w:t>
          </w:r>
        </w:smartTag>
      </w:smartTag>
      <w:r>
        <w:rPr>
          <w:rFonts w:ascii="Trebuchet MS" w:hAnsi="Trebuchet MS"/>
          <w:spacing w:val="-2"/>
          <w:sz w:val="22"/>
          <w:szCs w:val="22"/>
        </w:rPr>
        <w:t>, we are required to compound forward our net cash flows at rates specified in the PSC or the tax legislation, determine when compounded payback occurs and then base the tax we pay on the net cash flow remaining after payback. For instance, in the example shown in Table 2, we might pay tax on the $36.95 MM remaining after compounded net cash flow first becomes positive.</w:t>
      </w:r>
    </w:p>
    <w:p w14:paraId="76B95BC3" w14:textId="77777777" w:rsidR="00035321" w:rsidRDefault="00035321">
      <w:pPr>
        <w:tabs>
          <w:tab w:val="left" w:pos="567"/>
        </w:tabs>
        <w:suppressAutoHyphens/>
        <w:ind w:left="567"/>
        <w:jc w:val="both"/>
        <w:rPr>
          <w:rFonts w:ascii="Trebuchet MS" w:hAnsi="Trebuchet MS"/>
          <w:spacing w:val="-2"/>
          <w:sz w:val="28"/>
          <w:szCs w:val="28"/>
        </w:rPr>
      </w:pPr>
    </w:p>
    <w:p w14:paraId="40024891"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Disadvantages of payback</w:t>
      </w:r>
    </w:p>
    <w:p w14:paraId="32A6BEEA" w14:textId="77777777" w:rsidR="00035321" w:rsidRDefault="00035321">
      <w:pPr>
        <w:tabs>
          <w:tab w:val="left" w:pos="567"/>
        </w:tabs>
        <w:suppressAutoHyphens/>
        <w:ind w:left="567"/>
        <w:jc w:val="both"/>
        <w:rPr>
          <w:rFonts w:ascii="Trebuchet MS" w:hAnsi="Trebuchet MS"/>
          <w:spacing w:val="-2"/>
          <w:sz w:val="22"/>
          <w:szCs w:val="22"/>
        </w:rPr>
      </w:pPr>
    </w:p>
    <w:p w14:paraId="41F6E17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Payback is a useful initial indicator of the merits of a project.  However, there are a number of drawbacks to the use of the payback period as a sole measure of the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relative economic merits.</w:t>
      </w:r>
    </w:p>
    <w:p w14:paraId="37354104" w14:textId="77777777" w:rsidR="00035321" w:rsidRDefault="00035321">
      <w:pPr>
        <w:tabs>
          <w:tab w:val="left" w:pos="567"/>
        </w:tabs>
        <w:suppressAutoHyphens/>
        <w:ind w:left="567"/>
        <w:jc w:val="both"/>
        <w:rPr>
          <w:rFonts w:ascii="Trebuchet MS" w:hAnsi="Trebuchet MS"/>
          <w:spacing w:val="-2"/>
          <w:sz w:val="22"/>
          <w:szCs w:val="22"/>
        </w:rPr>
      </w:pPr>
    </w:p>
    <w:p w14:paraId="110C10A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 Measures of payback do not indicate by how much a project increases the value of a company.  It is not a measure expressed in money terms.</w:t>
      </w:r>
    </w:p>
    <w:p w14:paraId="16E83E46" w14:textId="77777777" w:rsidR="00035321" w:rsidRDefault="00035321">
      <w:pPr>
        <w:tabs>
          <w:tab w:val="left" w:pos="567"/>
        </w:tabs>
        <w:suppressAutoHyphens/>
        <w:ind w:left="567"/>
        <w:jc w:val="both"/>
        <w:rPr>
          <w:rFonts w:ascii="Trebuchet MS" w:hAnsi="Trebuchet MS"/>
          <w:spacing w:val="-2"/>
          <w:sz w:val="22"/>
          <w:szCs w:val="22"/>
        </w:rPr>
      </w:pPr>
    </w:p>
    <w:p w14:paraId="66A9C83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 Payback tells us nothing about the profitability of the project beyond the payback period. Significant cash flows might occur after payback which we might prefer to be reflected in the measure of the project</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s profitability.</w:t>
      </w:r>
    </w:p>
    <w:p w14:paraId="1A72B615" w14:textId="77777777" w:rsidR="00035321" w:rsidRDefault="00035321">
      <w:pPr>
        <w:tabs>
          <w:tab w:val="left" w:pos="567"/>
        </w:tabs>
        <w:suppressAutoHyphens/>
        <w:ind w:left="567"/>
        <w:jc w:val="both"/>
        <w:rPr>
          <w:rFonts w:ascii="Trebuchet MS" w:hAnsi="Trebuchet MS"/>
          <w:spacing w:val="-2"/>
          <w:sz w:val="22"/>
          <w:szCs w:val="22"/>
        </w:rPr>
      </w:pPr>
    </w:p>
    <w:p w14:paraId="3DBFFDC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lastRenderedPageBreak/>
        <w:t>c) Payback does not on its own take into account when a project starts since it is usually measured in relation to project start.</w:t>
      </w:r>
    </w:p>
    <w:p w14:paraId="09776CF9" w14:textId="77777777" w:rsidR="00035321" w:rsidRDefault="00035321">
      <w:pPr>
        <w:tabs>
          <w:tab w:val="left" w:pos="567"/>
        </w:tabs>
        <w:suppressAutoHyphens/>
        <w:ind w:left="567"/>
        <w:jc w:val="both"/>
        <w:rPr>
          <w:rFonts w:ascii="Trebuchet MS" w:hAnsi="Trebuchet MS"/>
          <w:spacing w:val="-2"/>
          <w:sz w:val="22"/>
          <w:szCs w:val="22"/>
        </w:rPr>
      </w:pPr>
    </w:p>
    <w:p w14:paraId="459C505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d) Payback indicators cannot be meaningfully added, subtracted or otherwise arithmetically manipulated to assess investment portfolios, incremental economics or to assess risk-weighted returns.</w:t>
      </w:r>
    </w:p>
    <w:p w14:paraId="18C3092D" w14:textId="77777777" w:rsidR="00035321" w:rsidRDefault="00035321">
      <w:pPr>
        <w:tabs>
          <w:tab w:val="left" w:pos="567"/>
        </w:tabs>
        <w:suppressAutoHyphens/>
        <w:ind w:left="567"/>
        <w:jc w:val="both"/>
        <w:rPr>
          <w:rFonts w:ascii="Trebuchet MS" w:hAnsi="Trebuchet MS"/>
          <w:spacing w:val="-2"/>
          <w:sz w:val="22"/>
          <w:szCs w:val="22"/>
        </w:rPr>
      </w:pPr>
    </w:p>
    <w:p w14:paraId="0D43C896"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74"/>
          <w:headerReference w:type="default" r:id="rId75"/>
          <w:footerReference w:type="even" r:id="rId76"/>
          <w:headerReference w:type="first" r:id="rId77"/>
          <w:pgSz w:w="11909" w:h="16834" w:code="9"/>
          <w:pgMar w:top="1985" w:right="1134" w:bottom="1418" w:left="1134" w:header="1418" w:footer="851" w:gutter="0"/>
          <w:pgNumType w:chapSep="period"/>
          <w:cols w:space="720"/>
        </w:sectPr>
      </w:pPr>
    </w:p>
    <w:p w14:paraId="7C72CFAC" w14:textId="77777777" w:rsidR="00035321" w:rsidRDefault="00035321">
      <w:pPr>
        <w:tabs>
          <w:tab w:val="left" w:pos="567"/>
        </w:tabs>
        <w:suppressAutoHyphens/>
        <w:ind w:left="567"/>
        <w:jc w:val="both"/>
        <w:rPr>
          <w:rFonts w:ascii="Trebuchet MS" w:hAnsi="Trebuchet MS"/>
          <w:spacing w:val="-2"/>
          <w:sz w:val="22"/>
          <w:szCs w:val="22"/>
        </w:rPr>
      </w:pPr>
    </w:p>
    <w:p w14:paraId="5B95E7A1" w14:textId="77777777" w:rsidR="00035321" w:rsidRDefault="00035321">
      <w:pPr>
        <w:tabs>
          <w:tab w:val="left" w:pos="567"/>
        </w:tabs>
        <w:suppressAutoHyphens/>
        <w:ind w:left="567"/>
        <w:jc w:val="both"/>
        <w:rPr>
          <w:rFonts w:ascii="Trebuchet MS" w:hAnsi="Trebuchet MS"/>
          <w:spacing w:val="-2"/>
          <w:sz w:val="22"/>
          <w:szCs w:val="22"/>
        </w:rPr>
      </w:pPr>
    </w:p>
    <w:p w14:paraId="20E3E5EE"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1909" w:h="16834" w:code="9"/>
          <w:pgMar w:top="1985" w:right="1134" w:bottom="1418" w:left="1134" w:header="1418" w:footer="851" w:gutter="0"/>
          <w:pgNumType w:chapSep="period"/>
          <w:cols w:space="720"/>
        </w:sectPr>
      </w:pPr>
    </w:p>
    <w:p w14:paraId="61F89827" w14:textId="77777777" w:rsidR="00035321" w:rsidRDefault="00035321">
      <w:pPr>
        <w:tabs>
          <w:tab w:val="left" w:pos="567"/>
        </w:tabs>
        <w:suppressAutoHyphens/>
        <w:ind w:left="567"/>
        <w:jc w:val="both"/>
        <w:rPr>
          <w:rFonts w:ascii="Trebuchet MS" w:hAnsi="Trebuchet MS"/>
          <w:spacing w:val="-2"/>
          <w:sz w:val="22"/>
          <w:szCs w:val="22"/>
        </w:rPr>
      </w:pPr>
    </w:p>
    <w:p w14:paraId="18F1EEF4" w14:textId="77777777" w:rsidR="00035321" w:rsidRDefault="00413271">
      <w:pPr>
        <w:tabs>
          <w:tab w:val="left" w:pos="567"/>
        </w:tabs>
        <w:suppressAutoHyphens/>
        <w:ind w:left="567"/>
        <w:jc w:val="both"/>
        <w:rPr>
          <w:szCs w:val="22"/>
        </w:rPr>
      </w:pPr>
      <w:r>
        <w:rPr>
          <w:noProof/>
          <w:szCs w:val="22"/>
          <w:lang w:val="en-GB" w:eastAsia="en-GB"/>
        </w:rPr>
        <w:drawing>
          <wp:inline distT="0" distB="0" distL="0" distR="0" wp14:anchorId="621B0001" wp14:editId="40DC054C">
            <wp:extent cx="8545195" cy="435102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8545195" cy="4351020"/>
                    </a:xfrm>
                    <a:prstGeom prst="rect">
                      <a:avLst/>
                    </a:prstGeom>
                    <a:noFill/>
                    <a:ln>
                      <a:noFill/>
                    </a:ln>
                  </pic:spPr>
                </pic:pic>
              </a:graphicData>
            </a:graphic>
          </wp:inline>
        </w:drawing>
      </w:r>
    </w:p>
    <w:p w14:paraId="1468D7DE" w14:textId="77777777" w:rsidR="00035321" w:rsidRDefault="00035321">
      <w:pPr>
        <w:tabs>
          <w:tab w:val="left" w:pos="567"/>
        </w:tabs>
        <w:suppressAutoHyphens/>
        <w:ind w:left="567"/>
        <w:jc w:val="both"/>
        <w:rPr>
          <w:szCs w:val="22"/>
        </w:rPr>
      </w:pPr>
    </w:p>
    <w:p w14:paraId="152E0F3B" w14:textId="77777777" w:rsidR="00035321" w:rsidRDefault="00413271">
      <w:pPr>
        <w:tabs>
          <w:tab w:val="left" w:pos="567"/>
        </w:tabs>
        <w:suppressAutoHyphens/>
        <w:ind w:left="567"/>
        <w:jc w:val="both"/>
        <w:rPr>
          <w:szCs w:val="22"/>
        </w:rPr>
      </w:pPr>
      <w:r>
        <w:rPr>
          <w:szCs w:val="22"/>
        </w:rPr>
        <w:br w:type="page"/>
      </w:r>
    </w:p>
    <w:p w14:paraId="230B0B06"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53C413C4" wp14:editId="24373A45">
            <wp:extent cx="8545195" cy="435102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8545195" cy="4351020"/>
                    </a:xfrm>
                    <a:prstGeom prst="rect">
                      <a:avLst/>
                    </a:prstGeom>
                    <a:noFill/>
                    <a:ln>
                      <a:noFill/>
                    </a:ln>
                  </pic:spPr>
                </pic:pic>
              </a:graphicData>
            </a:graphic>
          </wp:inline>
        </w:drawing>
      </w:r>
    </w:p>
    <w:p w14:paraId="79B2AEAE" w14:textId="77777777" w:rsidR="00035321" w:rsidRDefault="00035321">
      <w:pPr>
        <w:tabs>
          <w:tab w:val="left" w:pos="567"/>
        </w:tabs>
        <w:suppressAutoHyphens/>
        <w:ind w:left="567"/>
        <w:jc w:val="both"/>
        <w:rPr>
          <w:szCs w:val="22"/>
        </w:rPr>
      </w:pPr>
    </w:p>
    <w:p w14:paraId="56E450AE" w14:textId="77777777" w:rsidR="00035321" w:rsidRDefault="00035321">
      <w:pPr>
        <w:tabs>
          <w:tab w:val="left" w:pos="567"/>
        </w:tabs>
        <w:suppressAutoHyphens/>
        <w:ind w:left="567"/>
        <w:jc w:val="both"/>
        <w:rPr>
          <w:rFonts w:ascii="Trebuchet MS" w:hAnsi="Trebuchet MS"/>
          <w:spacing w:val="-2"/>
          <w:sz w:val="22"/>
          <w:szCs w:val="22"/>
        </w:rPr>
      </w:pPr>
    </w:p>
    <w:p w14:paraId="0FF80CA3"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6834" w:h="11909" w:orient="landscape" w:code="9"/>
          <w:pgMar w:top="1134" w:right="1418" w:bottom="1134" w:left="1985" w:header="1418" w:footer="851" w:gutter="0"/>
          <w:pgNumType w:chapSep="period"/>
          <w:cols w:space="720"/>
          <w:docGrid w:linePitch="326"/>
        </w:sectPr>
      </w:pPr>
    </w:p>
    <w:p w14:paraId="3A09927F"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12 Discounting methods</w:t>
      </w:r>
    </w:p>
    <w:p w14:paraId="1C45DE57" w14:textId="77777777" w:rsidR="00035321" w:rsidRDefault="00035321">
      <w:pPr>
        <w:tabs>
          <w:tab w:val="left" w:pos="567"/>
        </w:tabs>
        <w:suppressAutoHyphens/>
        <w:ind w:left="567"/>
        <w:jc w:val="both"/>
        <w:rPr>
          <w:rFonts w:ascii="Trebuchet MS" w:hAnsi="Trebuchet MS"/>
          <w:spacing w:val="-2"/>
          <w:sz w:val="22"/>
          <w:szCs w:val="22"/>
        </w:rPr>
      </w:pPr>
    </w:p>
    <w:p w14:paraId="3F6F7F0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earlier sections, we discussed discounting future net cash flows assuming that they always occur at the end of a year. This is "end year discounting" and is based on an approximate representation of reality. In reality, of course, the annual net cash flows will almost never occur exactly at the end of a year. Costs and revenues will occur at irregular times during any particular year. At the early stages of a large project it may be difficult or impossible to predict when exactly they will occur.</w:t>
      </w:r>
    </w:p>
    <w:p w14:paraId="33691E10" w14:textId="77777777" w:rsidR="00035321" w:rsidRDefault="00035321">
      <w:pPr>
        <w:tabs>
          <w:tab w:val="left" w:pos="567"/>
        </w:tabs>
        <w:suppressAutoHyphens/>
        <w:ind w:left="567"/>
        <w:jc w:val="both"/>
        <w:rPr>
          <w:rFonts w:ascii="Trebuchet MS" w:hAnsi="Trebuchet MS"/>
          <w:spacing w:val="-2"/>
          <w:sz w:val="22"/>
          <w:szCs w:val="22"/>
        </w:rPr>
      </w:pPr>
    </w:p>
    <w:p w14:paraId="62B3229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principle, we can carry out the discounting process under any assumption that we feel is the best approximate representation of reality. We can assume that the cash flows occur at the mid-point of each year, quarterly, monthly, or even that they are spread evenly over the year. The mathematics of discounting will be different depending on the method, but any method can be assumed. All methods are based on an approximation to the real situation.</w:t>
      </w:r>
    </w:p>
    <w:p w14:paraId="0D426EA5" w14:textId="77777777" w:rsidR="00035321" w:rsidRDefault="00035321">
      <w:pPr>
        <w:tabs>
          <w:tab w:val="left" w:pos="567"/>
        </w:tabs>
        <w:suppressAutoHyphens/>
        <w:ind w:left="567"/>
        <w:jc w:val="both"/>
        <w:rPr>
          <w:rFonts w:ascii="Trebuchet MS" w:hAnsi="Trebuchet MS"/>
          <w:spacing w:val="-2"/>
          <w:sz w:val="22"/>
          <w:szCs w:val="22"/>
        </w:rPr>
      </w:pPr>
    </w:p>
    <w:p w14:paraId="489B727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To illustrate the techniques of deriving other methods of discounting, we need to look back at the basic principles of the discounting process. In an earlier section, we derived the present value of a sum of money spent or received at the end of one year assuming a discount rate of 10%. This was derived by reversing the compound interest process which occurs, for example, when a sum of money is deposited in an interest-bearing bank account.</w:t>
      </w:r>
    </w:p>
    <w:p w14:paraId="0E83978D" w14:textId="77777777" w:rsidR="00035321" w:rsidRDefault="00035321">
      <w:pPr>
        <w:tabs>
          <w:tab w:val="left" w:pos="567"/>
        </w:tabs>
        <w:suppressAutoHyphens/>
        <w:ind w:left="567"/>
        <w:jc w:val="both"/>
        <w:rPr>
          <w:rFonts w:ascii="Trebuchet MS" w:hAnsi="Trebuchet MS"/>
          <w:spacing w:val="-2"/>
          <w:sz w:val="22"/>
          <w:szCs w:val="22"/>
        </w:rPr>
      </w:pPr>
    </w:p>
    <w:p w14:paraId="6959BEE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As shown at the beginning of this section, $100 invested in a bank account at a 10% interest rate for a period of one year becomes $110 at the end of the year. Diagrammatically -</w:t>
      </w:r>
    </w:p>
    <w:p w14:paraId="32FDBD72" w14:textId="77777777" w:rsidR="00035321" w:rsidRDefault="00035321">
      <w:pPr>
        <w:tabs>
          <w:tab w:val="left" w:pos="567"/>
        </w:tabs>
        <w:suppressAutoHyphens/>
        <w:ind w:left="567"/>
        <w:jc w:val="both"/>
        <w:rPr>
          <w:rFonts w:ascii="Trebuchet MS" w:hAnsi="Trebuchet MS"/>
          <w:spacing w:val="-2"/>
          <w:sz w:val="22"/>
          <w:szCs w:val="22"/>
        </w:rPr>
      </w:pPr>
    </w:p>
    <w:p w14:paraId="4B599F39"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2410"/>
        <w:gridCol w:w="2693"/>
      </w:tblGrid>
      <w:tr w:rsidR="00035321" w14:paraId="59CA0014" w14:textId="77777777">
        <w:tc>
          <w:tcPr>
            <w:tcW w:w="1701" w:type="dxa"/>
          </w:tcPr>
          <w:p w14:paraId="483E1B4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0</w:t>
            </w:r>
          </w:p>
        </w:tc>
        <w:tc>
          <w:tcPr>
            <w:tcW w:w="2410" w:type="dxa"/>
            <w:tcBorders>
              <w:top w:val="nil"/>
              <w:bottom w:val="nil"/>
            </w:tcBorders>
          </w:tcPr>
          <w:p w14:paraId="11A88CB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Compounding</w:t>
            </w:r>
          </w:p>
        </w:tc>
        <w:tc>
          <w:tcPr>
            <w:tcW w:w="2693" w:type="dxa"/>
          </w:tcPr>
          <w:p w14:paraId="0A2C1FB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1 year</w:t>
            </w:r>
          </w:p>
        </w:tc>
      </w:tr>
      <w:tr w:rsidR="00035321" w14:paraId="7E413E1F" w14:textId="77777777">
        <w:tc>
          <w:tcPr>
            <w:tcW w:w="1701" w:type="dxa"/>
          </w:tcPr>
          <w:p w14:paraId="3571F37B" w14:textId="77777777" w:rsidR="00035321" w:rsidRDefault="00035321">
            <w:pPr>
              <w:tabs>
                <w:tab w:val="left" w:pos="567"/>
              </w:tabs>
              <w:suppressAutoHyphens/>
              <w:jc w:val="center"/>
              <w:rPr>
                <w:rFonts w:ascii="Trebuchet MS" w:hAnsi="Trebuchet MS"/>
                <w:spacing w:val="-2"/>
                <w:sz w:val="22"/>
                <w:szCs w:val="22"/>
              </w:rPr>
            </w:pPr>
          </w:p>
          <w:p w14:paraId="6F9684F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$100</w:t>
            </w:r>
          </w:p>
          <w:p w14:paraId="7C778B95" w14:textId="77777777" w:rsidR="00035321" w:rsidRDefault="00035321">
            <w:pPr>
              <w:tabs>
                <w:tab w:val="left" w:pos="567"/>
              </w:tabs>
              <w:suppressAutoHyphens/>
              <w:jc w:val="center"/>
              <w:rPr>
                <w:rFonts w:ascii="Trebuchet MS" w:hAnsi="Trebuchet MS"/>
                <w:spacing w:val="-2"/>
                <w:sz w:val="22"/>
                <w:szCs w:val="22"/>
              </w:rPr>
            </w:pPr>
          </w:p>
        </w:tc>
        <w:tc>
          <w:tcPr>
            <w:tcW w:w="2410" w:type="dxa"/>
            <w:tcBorders>
              <w:top w:val="nil"/>
              <w:bottom w:val="nil"/>
            </w:tcBorders>
          </w:tcPr>
          <w:p w14:paraId="1132D89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66944" behindDoc="0" locked="0" layoutInCell="1" allowOverlap="1" wp14:anchorId="75C32A67" wp14:editId="5B3E9A3E">
                      <wp:simplePos x="0" y="0"/>
                      <wp:positionH relativeFrom="column">
                        <wp:posOffset>-6350</wp:posOffset>
                      </wp:positionH>
                      <wp:positionV relativeFrom="paragraph">
                        <wp:posOffset>11430</wp:posOffset>
                      </wp:positionV>
                      <wp:extent cx="1371600" cy="0"/>
                      <wp:effectExtent l="0" t="0" r="0" b="0"/>
                      <wp:wrapNone/>
                      <wp:docPr id="2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CEF39" id="Line 80"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9pt" to="10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">
                      <v:stroke endarrow="block"/>
                    </v:line>
                  </w:pict>
                </mc:Fallback>
              </mc:AlternateContent>
            </w:r>
          </w:p>
        </w:tc>
        <w:tc>
          <w:tcPr>
            <w:tcW w:w="2693" w:type="dxa"/>
          </w:tcPr>
          <w:p w14:paraId="66AB6C92" w14:textId="77777777" w:rsidR="00035321" w:rsidRDefault="00035321">
            <w:pPr>
              <w:tabs>
                <w:tab w:val="left" w:pos="567"/>
              </w:tabs>
              <w:suppressAutoHyphens/>
              <w:jc w:val="center"/>
              <w:rPr>
                <w:rFonts w:ascii="Trebuchet MS" w:hAnsi="Trebuchet MS"/>
                <w:spacing w:val="-2"/>
                <w:sz w:val="22"/>
                <w:szCs w:val="22"/>
              </w:rPr>
            </w:pPr>
          </w:p>
          <w:p w14:paraId="59710FD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$100 * (1+10%)</w:t>
            </w:r>
            <w:r>
              <w:rPr>
                <w:rFonts w:ascii="Trebuchet MS" w:hAnsi="Trebuchet MS"/>
                <w:spacing w:val="-2"/>
                <w:sz w:val="22"/>
                <w:szCs w:val="22"/>
                <w:vertAlign w:val="superscript"/>
              </w:rPr>
              <w:t xml:space="preserve">1 </w:t>
            </w:r>
            <w:r>
              <w:rPr>
                <w:rFonts w:ascii="Trebuchet MS" w:hAnsi="Trebuchet MS"/>
                <w:spacing w:val="-2"/>
                <w:sz w:val="22"/>
                <w:szCs w:val="22"/>
              </w:rPr>
              <w:t>= $110</w:t>
            </w:r>
          </w:p>
          <w:p w14:paraId="61791C58" w14:textId="77777777" w:rsidR="00035321" w:rsidRDefault="00035321">
            <w:pPr>
              <w:tabs>
                <w:tab w:val="left" w:pos="567"/>
              </w:tabs>
              <w:suppressAutoHyphens/>
              <w:jc w:val="center"/>
              <w:rPr>
                <w:rFonts w:ascii="Trebuchet MS" w:hAnsi="Trebuchet MS"/>
                <w:spacing w:val="-2"/>
                <w:sz w:val="22"/>
                <w:szCs w:val="22"/>
              </w:rPr>
            </w:pPr>
          </w:p>
        </w:tc>
      </w:tr>
    </w:tbl>
    <w:p w14:paraId="27F92985" w14:textId="77777777" w:rsidR="00035321" w:rsidRDefault="00035321">
      <w:pPr>
        <w:tabs>
          <w:tab w:val="left" w:pos="567"/>
        </w:tabs>
        <w:suppressAutoHyphens/>
        <w:ind w:left="567"/>
        <w:jc w:val="both"/>
        <w:rPr>
          <w:rFonts w:ascii="Trebuchet MS" w:hAnsi="Trebuchet MS"/>
          <w:spacing w:val="-2"/>
          <w:sz w:val="22"/>
          <w:szCs w:val="22"/>
        </w:rPr>
      </w:pPr>
    </w:p>
    <w:p w14:paraId="1CBA8958" w14:textId="77777777" w:rsidR="00035321" w:rsidRDefault="00035321">
      <w:pPr>
        <w:tabs>
          <w:tab w:val="left" w:pos="567"/>
        </w:tabs>
        <w:suppressAutoHyphens/>
        <w:ind w:left="567"/>
        <w:jc w:val="both"/>
        <w:rPr>
          <w:rFonts w:ascii="Trebuchet MS" w:hAnsi="Trebuchet MS"/>
          <w:b/>
          <w:spacing w:val="-2"/>
          <w:sz w:val="28"/>
          <w:szCs w:val="28"/>
        </w:rPr>
      </w:pPr>
    </w:p>
    <w:p w14:paraId="3B33A705"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Mid-year discounting</w:t>
      </w:r>
    </w:p>
    <w:p w14:paraId="479B518B" w14:textId="77777777" w:rsidR="00035321" w:rsidRDefault="00035321">
      <w:pPr>
        <w:tabs>
          <w:tab w:val="left" w:pos="567"/>
        </w:tabs>
        <w:suppressAutoHyphens/>
        <w:ind w:left="567"/>
        <w:jc w:val="both"/>
        <w:rPr>
          <w:rFonts w:ascii="Trebuchet MS" w:hAnsi="Trebuchet MS"/>
          <w:spacing w:val="-2"/>
          <w:sz w:val="22"/>
          <w:szCs w:val="22"/>
        </w:rPr>
      </w:pPr>
    </w:p>
    <w:p w14:paraId="2C941C76" w14:textId="77777777" w:rsidR="00035321" w:rsidRDefault="00413271">
      <w:pPr>
        <w:ind w:left="567"/>
        <w:rPr>
          <w:rFonts w:ascii="Trebuchet MS" w:hAnsi="Trebuchet MS"/>
          <w:spacing w:val="-2"/>
          <w:sz w:val="22"/>
          <w:szCs w:val="22"/>
        </w:rPr>
      </w:pPr>
      <w:r>
        <w:rPr>
          <w:rFonts w:ascii="Trebuchet MS" w:hAnsi="Trebuchet MS"/>
          <w:spacing w:val="-2"/>
          <w:sz w:val="22"/>
          <w:szCs w:val="22"/>
        </w:rPr>
        <w:t>As an alternative, we can think of this process occurring in two stages, namely $100 invested for 6 months, and then the compounded amount being left in the bank for a further 6 months to give the same $110 after one year. This time the diagram looks like this -</w:t>
      </w:r>
    </w:p>
    <w:p w14:paraId="4914A1F9" w14:textId="77777777" w:rsidR="00035321" w:rsidRDefault="00035321">
      <w:pPr>
        <w:ind w:left="567"/>
        <w:rPr>
          <w:rFonts w:ascii="Trebuchet MS" w:hAnsi="Trebuchet MS"/>
          <w:spacing w:val="-2"/>
          <w:sz w:val="22"/>
          <w:szCs w:val="22"/>
        </w:rPr>
      </w:pPr>
    </w:p>
    <w:p w14:paraId="3796B5C2"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709"/>
        <w:gridCol w:w="2126"/>
        <w:gridCol w:w="567"/>
        <w:gridCol w:w="3969"/>
      </w:tblGrid>
      <w:tr w:rsidR="00035321" w14:paraId="4697FC7A" w14:textId="77777777">
        <w:tc>
          <w:tcPr>
            <w:tcW w:w="1701" w:type="dxa"/>
          </w:tcPr>
          <w:p w14:paraId="2BC7A75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0</w:t>
            </w:r>
          </w:p>
        </w:tc>
        <w:tc>
          <w:tcPr>
            <w:tcW w:w="709" w:type="dxa"/>
            <w:tcBorders>
              <w:top w:val="nil"/>
              <w:bottom w:val="nil"/>
            </w:tcBorders>
          </w:tcPr>
          <w:p w14:paraId="256AD872" w14:textId="77777777" w:rsidR="00035321" w:rsidRDefault="00035321">
            <w:pPr>
              <w:tabs>
                <w:tab w:val="left" w:pos="567"/>
              </w:tabs>
              <w:suppressAutoHyphens/>
              <w:jc w:val="center"/>
              <w:rPr>
                <w:rFonts w:ascii="Trebuchet MS" w:hAnsi="Trebuchet MS"/>
                <w:spacing w:val="-2"/>
                <w:sz w:val="22"/>
                <w:szCs w:val="22"/>
              </w:rPr>
            </w:pPr>
          </w:p>
        </w:tc>
        <w:tc>
          <w:tcPr>
            <w:tcW w:w="2126" w:type="dxa"/>
          </w:tcPr>
          <w:p w14:paraId="0EFE573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0.5 year</w:t>
            </w:r>
          </w:p>
        </w:tc>
        <w:tc>
          <w:tcPr>
            <w:tcW w:w="567" w:type="dxa"/>
            <w:tcBorders>
              <w:top w:val="nil"/>
              <w:bottom w:val="nil"/>
            </w:tcBorders>
          </w:tcPr>
          <w:p w14:paraId="4E64D5F6" w14:textId="77777777" w:rsidR="00035321" w:rsidRDefault="00035321">
            <w:pPr>
              <w:tabs>
                <w:tab w:val="left" w:pos="567"/>
              </w:tabs>
              <w:suppressAutoHyphens/>
              <w:jc w:val="center"/>
              <w:rPr>
                <w:rFonts w:ascii="Trebuchet MS" w:hAnsi="Trebuchet MS"/>
                <w:spacing w:val="-2"/>
                <w:sz w:val="22"/>
                <w:szCs w:val="22"/>
              </w:rPr>
            </w:pPr>
          </w:p>
        </w:tc>
        <w:tc>
          <w:tcPr>
            <w:tcW w:w="3969" w:type="dxa"/>
          </w:tcPr>
          <w:p w14:paraId="0D71174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Time = 1 year</w:t>
            </w:r>
          </w:p>
        </w:tc>
      </w:tr>
      <w:tr w:rsidR="00035321" w14:paraId="25C35D4B" w14:textId="77777777">
        <w:tc>
          <w:tcPr>
            <w:tcW w:w="1701" w:type="dxa"/>
          </w:tcPr>
          <w:p w14:paraId="4FBDB8CC" w14:textId="77777777" w:rsidR="00035321" w:rsidRDefault="00035321">
            <w:pPr>
              <w:tabs>
                <w:tab w:val="left" w:pos="567"/>
              </w:tabs>
              <w:suppressAutoHyphens/>
              <w:jc w:val="center"/>
              <w:rPr>
                <w:rFonts w:ascii="Trebuchet MS" w:hAnsi="Trebuchet MS"/>
                <w:spacing w:val="-2"/>
                <w:sz w:val="22"/>
                <w:szCs w:val="22"/>
              </w:rPr>
            </w:pPr>
          </w:p>
          <w:p w14:paraId="3C675A3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$100</w:t>
            </w:r>
          </w:p>
          <w:p w14:paraId="63FC4C8A" w14:textId="77777777" w:rsidR="00035321" w:rsidRDefault="00035321">
            <w:pPr>
              <w:tabs>
                <w:tab w:val="left" w:pos="567"/>
              </w:tabs>
              <w:suppressAutoHyphens/>
              <w:jc w:val="center"/>
              <w:rPr>
                <w:rFonts w:ascii="Trebuchet MS" w:hAnsi="Trebuchet MS"/>
                <w:spacing w:val="-2"/>
                <w:sz w:val="22"/>
                <w:szCs w:val="22"/>
              </w:rPr>
            </w:pPr>
          </w:p>
        </w:tc>
        <w:tc>
          <w:tcPr>
            <w:tcW w:w="709" w:type="dxa"/>
            <w:tcBorders>
              <w:top w:val="nil"/>
              <w:bottom w:val="nil"/>
            </w:tcBorders>
          </w:tcPr>
          <w:p w14:paraId="6111273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67968" behindDoc="0" locked="0" layoutInCell="1" allowOverlap="1" wp14:anchorId="0BB01ADD" wp14:editId="7E0337B2">
                      <wp:simplePos x="0" y="0"/>
                      <wp:positionH relativeFrom="column">
                        <wp:posOffset>-5715</wp:posOffset>
                      </wp:positionH>
                      <wp:positionV relativeFrom="paragraph">
                        <wp:posOffset>125730</wp:posOffset>
                      </wp:positionV>
                      <wp:extent cx="342900" cy="0"/>
                      <wp:effectExtent l="0" t="0" r="0" b="0"/>
                      <wp:wrapNone/>
                      <wp:docPr id="28"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69D26" id="Line 8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9pt" to="26.5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">
                      <v:stroke endarrow="block"/>
                    </v:line>
                  </w:pict>
                </mc:Fallback>
              </mc:AlternateContent>
            </w:r>
          </w:p>
        </w:tc>
        <w:tc>
          <w:tcPr>
            <w:tcW w:w="2126" w:type="dxa"/>
          </w:tcPr>
          <w:p w14:paraId="6A19739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noProof/>
                <w:spacing w:val="-2"/>
                <w:sz w:val="22"/>
                <w:szCs w:val="22"/>
                <w:lang w:val="en-GB" w:eastAsia="en-GB"/>
              </w:rPr>
              <mc:AlternateContent>
                <mc:Choice Requires="wps">
                  <w:drawing>
                    <wp:anchor distT="0" distB="0" distL="114300" distR="114300" simplePos="0" relativeHeight="251668992" behindDoc="0" locked="0" layoutInCell="1" allowOverlap="1" wp14:anchorId="5C7C9655" wp14:editId="32A01FA9">
                      <wp:simplePos x="0" y="0"/>
                      <wp:positionH relativeFrom="column">
                        <wp:posOffset>1259840</wp:posOffset>
                      </wp:positionH>
                      <wp:positionV relativeFrom="paragraph">
                        <wp:posOffset>120650</wp:posOffset>
                      </wp:positionV>
                      <wp:extent cx="342900" cy="0"/>
                      <wp:effectExtent l="0" t="0" r="0" b="0"/>
                      <wp:wrapNone/>
                      <wp:docPr id="27"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2420E" id="Line 82"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2pt,9.5pt" to="126.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">
                      <v:stroke endarrow="block"/>
                    </v:line>
                  </w:pict>
                </mc:Fallback>
              </mc:AlternateContent>
            </w:r>
          </w:p>
          <w:p w14:paraId="6D7369A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$100 * (1 + 10%)</w:t>
            </w:r>
            <w:r>
              <w:rPr>
                <w:rFonts w:ascii="Trebuchet MS" w:hAnsi="Trebuchet MS"/>
                <w:spacing w:val="-2"/>
                <w:sz w:val="22"/>
                <w:szCs w:val="22"/>
                <w:vertAlign w:val="superscript"/>
              </w:rPr>
              <w:t>0.5</w:t>
            </w:r>
          </w:p>
          <w:p w14:paraId="7FA9F02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$104.9</w:t>
            </w:r>
          </w:p>
        </w:tc>
        <w:tc>
          <w:tcPr>
            <w:tcW w:w="567" w:type="dxa"/>
            <w:tcBorders>
              <w:top w:val="nil"/>
              <w:bottom w:val="nil"/>
            </w:tcBorders>
          </w:tcPr>
          <w:p w14:paraId="357008ED" w14:textId="77777777" w:rsidR="00035321" w:rsidRDefault="00035321">
            <w:pPr>
              <w:tabs>
                <w:tab w:val="left" w:pos="567"/>
              </w:tabs>
              <w:suppressAutoHyphens/>
              <w:jc w:val="center"/>
              <w:rPr>
                <w:rFonts w:ascii="Trebuchet MS" w:hAnsi="Trebuchet MS"/>
                <w:spacing w:val="-2"/>
                <w:sz w:val="22"/>
                <w:szCs w:val="22"/>
              </w:rPr>
            </w:pPr>
          </w:p>
        </w:tc>
        <w:tc>
          <w:tcPr>
            <w:tcW w:w="3969" w:type="dxa"/>
          </w:tcPr>
          <w:p w14:paraId="26133B73" w14:textId="77777777" w:rsidR="00035321" w:rsidRDefault="00035321">
            <w:pPr>
              <w:tabs>
                <w:tab w:val="left" w:pos="567"/>
              </w:tabs>
              <w:suppressAutoHyphens/>
              <w:jc w:val="center"/>
              <w:rPr>
                <w:rFonts w:ascii="Trebuchet MS" w:hAnsi="Trebuchet MS"/>
                <w:spacing w:val="-2"/>
                <w:sz w:val="22"/>
                <w:szCs w:val="22"/>
              </w:rPr>
            </w:pPr>
          </w:p>
          <w:p w14:paraId="4ADC6BF7"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 $100 * (1 + 10%)</w:t>
            </w:r>
            <w:r>
              <w:rPr>
                <w:rFonts w:ascii="Trebuchet MS" w:hAnsi="Trebuchet MS"/>
                <w:spacing w:val="-2"/>
                <w:sz w:val="22"/>
                <w:szCs w:val="22"/>
                <w:vertAlign w:val="superscript"/>
              </w:rPr>
              <w:t>0.5</w:t>
            </w:r>
            <w:r>
              <w:rPr>
                <w:rFonts w:ascii="Trebuchet MS" w:hAnsi="Trebuchet MS"/>
                <w:spacing w:val="-2"/>
                <w:sz w:val="22"/>
                <w:szCs w:val="22"/>
              </w:rPr>
              <w:t>* (1 + 10%)</w:t>
            </w:r>
            <w:r>
              <w:rPr>
                <w:rFonts w:ascii="Trebuchet MS" w:hAnsi="Trebuchet MS"/>
                <w:spacing w:val="-2"/>
                <w:sz w:val="22"/>
                <w:szCs w:val="22"/>
                <w:vertAlign w:val="superscript"/>
              </w:rPr>
              <w:t>0.5</w:t>
            </w:r>
          </w:p>
          <w:p w14:paraId="0526BD9F" w14:textId="77777777" w:rsidR="00035321" w:rsidRDefault="00413271">
            <w:pPr>
              <w:tabs>
                <w:tab w:val="left" w:pos="567"/>
              </w:tabs>
              <w:suppressAutoHyphens/>
              <w:jc w:val="center"/>
              <w:rPr>
                <w:rFonts w:ascii="Trebuchet MS" w:hAnsi="Trebuchet MS"/>
                <w:spacing w:val="-2"/>
                <w:sz w:val="22"/>
                <w:szCs w:val="22"/>
                <w:vertAlign w:val="superscript"/>
              </w:rPr>
            </w:pPr>
            <w:r>
              <w:rPr>
                <w:rFonts w:ascii="Trebuchet MS" w:hAnsi="Trebuchet MS"/>
                <w:spacing w:val="-2"/>
                <w:sz w:val="22"/>
                <w:szCs w:val="22"/>
              </w:rPr>
              <w:t>= $100 * (1+10%)</w:t>
            </w:r>
            <w:r>
              <w:rPr>
                <w:rFonts w:ascii="Trebuchet MS" w:hAnsi="Trebuchet MS"/>
                <w:spacing w:val="-2"/>
                <w:sz w:val="22"/>
                <w:szCs w:val="22"/>
                <w:vertAlign w:val="superscript"/>
              </w:rPr>
              <w:t>1</w:t>
            </w:r>
          </w:p>
          <w:p w14:paraId="3A453CE7"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$110.0</w:t>
            </w:r>
          </w:p>
          <w:p w14:paraId="0D3E2FFB" w14:textId="77777777" w:rsidR="00035321" w:rsidRDefault="00035321">
            <w:pPr>
              <w:tabs>
                <w:tab w:val="left" w:pos="567"/>
              </w:tabs>
              <w:suppressAutoHyphens/>
              <w:jc w:val="center"/>
              <w:rPr>
                <w:rFonts w:ascii="Trebuchet MS" w:hAnsi="Trebuchet MS"/>
                <w:spacing w:val="-2"/>
                <w:sz w:val="22"/>
                <w:szCs w:val="22"/>
              </w:rPr>
            </w:pPr>
          </w:p>
        </w:tc>
      </w:tr>
    </w:tbl>
    <w:p w14:paraId="52DEC70F" w14:textId="77777777" w:rsidR="00035321" w:rsidRDefault="00035321">
      <w:pPr>
        <w:tabs>
          <w:tab w:val="left" w:pos="567"/>
        </w:tabs>
        <w:suppressAutoHyphens/>
        <w:ind w:left="567"/>
        <w:jc w:val="both"/>
        <w:rPr>
          <w:rFonts w:ascii="Trebuchet MS" w:hAnsi="Trebuchet MS"/>
          <w:spacing w:val="-2"/>
          <w:sz w:val="22"/>
          <w:szCs w:val="22"/>
        </w:rPr>
      </w:pPr>
    </w:p>
    <w:p w14:paraId="478768DC" w14:textId="77777777" w:rsidR="00035321" w:rsidRDefault="00035321">
      <w:pPr>
        <w:tabs>
          <w:tab w:val="left" w:pos="567"/>
        </w:tabs>
        <w:suppressAutoHyphens/>
        <w:ind w:left="567"/>
        <w:jc w:val="both"/>
        <w:rPr>
          <w:rFonts w:ascii="Trebuchet MS" w:hAnsi="Trebuchet MS"/>
          <w:spacing w:val="-2"/>
          <w:sz w:val="22"/>
          <w:szCs w:val="22"/>
        </w:rPr>
      </w:pPr>
    </w:p>
    <w:p w14:paraId="30CE94A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above calculations indicate that taking the value of $100 after 6 months as being $100*(1+10%)</w:t>
      </w:r>
      <w:r>
        <w:rPr>
          <w:rFonts w:ascii="Trebuchet MS" w:hAnsi="Trebuchet MS"/>
          <w:spacing w:val="-2"/>
          <w:sz w:val="22"/>
          <w:szCs w:val="22"/>
          <w:vertAlign w:val="superscript"/>
        </w:rPr>
        <w:t xml:space="preserve"> 0.5</w:t>
      </w:r>
      <w:r>
        <w:rPr>
          <w:rFonts w:ascii="Trebuchet MS" w:hAnsi="Trebuchet MS"/>
          <w:spacing w:val="-2"/>
          <w:sz w:val="22"/>
          <w:szCs w:val="22"/>
        </w:rPr>
        <w:t xml:space="preserve"> is consistent with a value after one year of $100*(1+10%)</w:t>
      </w:r>
      <w:r>
        <w:rPr>
          <w:rFonts w:ascii="Trebuchet MS" w:hAnsi="Trebuchet MS"/>
          <w:spacing w:val="-2"/>
          <w:sz w:val="22"/>
          <w:szCs w:val="22"/>
          <w:vertAlign w:val="superscript"/>
        </w:rPr>
        <w:t xml:space="preserve"> 1</w:t>
      </w:r>
      <w:r>
        <w:rPr>
          <w:rFonts w:ascii="Trebuchet MS" w:hAnsi="Trebuchet MS"/>
          <w:spacing w:val="-2"/>
          <w:sz w:val="22"/>
          <w:szCs w:val="22"/>
        </w:rPr>
        <w:t>.</w:t>
      </w:r>
    </w:p>
    <w:p w14:paraId="002A284F" w14:textId="77777777" w:rsidR="00035321" w:rsidRDefault="00035321">
      <w:pPr>
        <w:tabs>
          <w:tab w:val="left" w:pos="567"/>
        </w:tabs>
        <w:suppressAutoHyphens/>
        <w:ind w:left="567"/>
        <w:jc w:val="both"/>
        <w:rPr>
          <w:rFonts w:ascii="Trebuchet MS" w:hAnsi="Trebuchet MS"/>
          <w:spacing w:val="-2"/>
          <w:sz w:val="22"/>
          <w:szCs w:val="22"/>
        </w:rPr>
      </w:pPr>
    </w:p>
    <w:p w14:paraId="6C591D6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can deduce that the value of a sum of money after 6 months is obtained by multiplying the sum of money by (1+r)</w:t>
      </w:r>
      <w:r>
        <w:rPr>
          <w:rFonts w:ascii="Trebuchet MS" w:hAnsi="Trebuchet MS"/>
          <w:spacing w:val="-2"/>
          <w:sz w:val="22"/>
          <w:szCs w:val="22"/>
          <w:vertAlign w:val="superscript"/>
        </w:rPr>
        <w:t xml:space="preserve"> 0.5</w:t>
      </w:r>
      <w:r>
        <w:rPr>
          <w:rFonts w:ascii="Trebuchet MS" w:hAnsi="Trebuchet MS"/>
          <w:spacing w:val="-2"/>
          <w:sz w:val="22"/>
          <w:szCs w:val="22"/>
        </w:rPr>
        <w:t xml:space="preserve">, where r is the discount rate expressed as an annual rate. </w:t>
      </w:r>
      <w:r>
        <w:rPr>
          <w:rFonts w:ascii="Trebuchet MS" w:hAnsi="Trebuchet MS"/>
          <w:spacing w:val="-2"/>
          <w:sz w:val="22"/>
          <w:szCs w:val="22"/>
        </w:rPr>
        <w:lastRenderedPageBreak/>
        <w:t>Similarly, the compounding factor required to give the value of a sum of money after six monthly periods of time is as shown in Table 1 -</w:t>
      </w:r>
    </w:p>
    <w:p w14:paraId="31CA46A0" w14:textId="77777777" w:rsidR="00035321" w:rsidRDefault="00035321">
      <w:pPr>
        <w:tabs>
          <w:tab w:val="left" w:pos="567"/>
        </w:tabs>
        <w:suppressAutoHyphens/>
        <w:ind w:left="567"/>
        <w:jc w:val="both"/>
        <w:rPr>
          <w:rFonts w:ascii="Trebuchet MS" w:hAnsi="Trebuchet MS"/>
          <w:spacing w:val="-2"/>
          <w:sz w:val="22"/>
          <w:szCs w:val="22"/>
        </w:rPr>
      </w:pPr>
    </w:p>
    <w:p w14:paraId="38042531"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284"/>
        <w:gridCol w:w="2977"/>
        <w:gridCol w:w="567"/>
        <w:gridCol w:w="2126"/>
        <w:gridCol w:w="283"/>
      </w:tblGrid>
      <w:tr w:rsidR="00035321" w14:paraId="1689DCCC" w14:textId="77777777">
        <w:tc>
          <w:tcPr>
            <w:tcW w:w="6237" w:type="dxa"/>
            <w:gridSpan w:val="5"/>
            <w:tcBorders>
              <w:bottom w:val="nil"/>
            </w:tcBorders>
          </w:tcPr>
          <w:p w14:paraId="1213A411"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1 - Compounding factors for 6 month time periods</w:t>
            </w:r>
          </w:p>
        </w:tc>
      </w:tr>
      <w:tr w:rsidR="00035321" w14:paraId="0CE6F667" w14:textId="77777777">
        <w:tc>
          <w:tcPr>
            <w:tcW w:w="284" w:type="dxa"/>
            <w:tcBorders>
              <w:top w:val="nil"/>
              <w:bottom w:val="nil"/>
              <w:right w:val="nil"/>
            </w:tcBorders>
          </w:tcPr>
          <w:p w14:paraId="41E82F90" w14:textId="77777777" w:rsidR="00035321" w:rsidRDefault="00035321">
            <w:pPr>
              <w:tabs>
                <w:tab w:val="left" w:pos="567"/>
              </w:tabs>
              <w:suppressAutoHyphens/>
              <w:jc w:val="both"/>
              <w:rPr>
                <w:rFonts w:ascii="Trebuchet MS" w:hAnsi="Trebuchet MS"/>
                <w:spacing w:val="-2"/>
                <w:sz w:val="22"/>
                <w:szCs w:val="22"/>
              </w:rPr>
            </w:pPr>
          </w:p>
        </w:tc>
        <w:tc>
          <w:tcPr>
            <w:tcW w:w="2977" w:type="dxa"/>
            <w:tcBorders>
              <w:top w:val="nil"/>
              <w:left w:val="nil"/>
              <w:bottom w:val="nil"/>
              <w:right w:val="nil"/>
            </w:tcBorders>
          </w:tcPr>
          <w:p w14:paraId="03757CA9"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bottom w:val="nil"/>
              <w:right w:val="nil"/>
            </w:tcBorders>
          </w:tcPr>
          <w:p w14:paraId="4D3C0E99" w14:textId="77777777" w:rsidR="00035321" w:rsidRDefault="00035321">
            <w:pPr>
              <w:tabs>
                <w:tab w:val="left" w:pos="567"/>
              </w:tabs>
              <w:suppressAutoHyphens/>
              <w:jc w:val="both"/>
              <w:rPr>
                <w:rFonts w:ascii="Trebuchet MS" w:hAnsi="Trebuchet MS"/>
                <w:spacing w:val="-2"/>
                <w:sz w:val="22"/>
                <w:szCs w:val="22"/>
              </w:rPr>
            </w:pPr>
          </w:p>
        </w:tc>
        <w:tc>
          <w:tcPr>
            <w:tcW w:w="2126" w:type="dxa"/>
            <w:tcBorders>
              <w:top w:val="nil"/>
              <w:left w:val="nil"/>
              <w:bottom w:val="nil"/>
              <w:right w:val="nil"/>
            </w:tcBorders>
          </w:tcPr>
          <w:p w14:paraId="1408EE0F"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nil"/>
            </w:tcBorders>
          </w:tcPr>
          <w:p w14:paraId="35A16D32" w14:textId="77777777" w:rsidR="00035321" w:rsidRDefault="00035321">
            <w:pPr>
              <w:tabs>
                <w:tab w:val="left" w:pos="567"/>
              </w:tabs>
              <w:suppressAutoHyphens/>
              <w:jc w:val="both"/>
              <w:rPr>
                <w:rFonts w:ascii="Trebuchet MS" w:hAnsi="Trebuchet MS"/>
                <w:spacing w:val="-2"/>
                <w:sz w:val="22"/>
                <w:szCs w:val="22"/>
              </w:rPr>
            </w:pPr>
          </w:p>
        </w:tc>
      </w:tr>
      <w:tr w:rsidR="00035321" w14:paraId="318C6C77" w14:textId="77777777">
        <w:tc>
          <w:tcPr>
            <w:tcW w:w="284" w:type="dxa"/>
            <w:tcBorders>
              <w:top w:val="nil"/>
              <w:bottom w:val="nil"/>
              <w:right w:val="nil"/>
            </w:tcBorders>
          </w:tcPr>
          <w:p w14:paraId="13877BBA" w14:textId="77777777" w:rsidR="00035321" w:rsidRDefault="00035321">
            <w:pPr>
              <w:tabs>
                <w:tab w:val="left" w:pos="567"/>
              </w:tabs>
              <w:suppressAutoHyphens/>
              <w:jc w:val="both"/>
              <w:rPr>
                <w:rFonts w:ascii="Trebuchet MS" w:hAnsi="Trebuchet MS"/>
                <w:spacing w:val="-2"/>
                <w:sz w:val="22"/>
                <w:szCs w:val="22"/>
              </w:rPr>
            </w:pPr>
          </w:p>
        </w:tc>
        <w:tc>
          <w:tcPr>
            <w:tcW w:w="2977" w:type="dxa"/>
            <w:tcBorders>
              <w:top w:val="nil"/>
              <w:left w:val="nil"/>
              <w:bottom w:val="nil"/>
              <w:right w:val="nil"/>
            </w:tcBorders>
          </w:tcPr>
          <w:p w14:paraId="4FA24BC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Value of $1 after half a year</w:t>
            </w:r>
          </w:p>
        </w:tc>
        <w:tc>
          <w:tcPr>
            <w:tcW w:w="567" w:type="dxa"/>
            <w:tcBorders>
              <w:top w:val="nil"/>
              <w:left w:val="nil"/>
              <w:bottom w:val="nil"/>
              <w:right w:val="nil"/>
            </w:tcBorders>
          </w:tcPr>
          <w:p w14:paraId="2042473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2126" w:type="dxa"/>
            <w:tcBorders>
              <w:top w:val="nil"/>
              <w:left w:val="nil"/>
              <w:bottom w:val="nil"/>
              <w:right w:val="nil"/>
            </w:tcBorders>
          </w:tcPr>
          <w:p w14:paraId="29B30A1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 + r )</w:t>
            </w:r>
            <w:r>
              <w:rPr>
                <w:rFonts w:ascii="Trebuchet MS" w:hAnsi="Trebuchet MS"/>
                <w:spacing w:val="-2"/>
                <w:sz w:val="22"/>
                <w:szCs w:val="22"/>
                <w:vertAlign w:val="superscript"/>
              </w:rPr>
              <w:t>0.5</w:t>
            </w:r>
          </w:p>
        </w:tc>
        <w:tc>
          <w:tcPr>
            <w:tcW w:w="283" w:type="dxa"/>
            <w:tcBorders>
              <w:top w:val="nil"/>
              <w:left w:val="nil"/>
              <w:bottom w:val="nil"/>
            </w:tcBorders>
          </w:tcPr>
          <w:p w14:paraId="5496A031" w14:textId="77777777" w:rsidR="00035321" w:rsidRDefault="00035321">
            <w:pPr>
              <w:tabs>
                <w:tab w:val="left" w:pos="567"/>
              </w:tabs>
              <w:suppressAutoHyphens/>
              <w:jc w:val="both"/>
              <w:rPr>
                <w:rFonts w:ascii="Trebuchet MS" w:hAnsi="Trebuchet MS"/>
                <w:spacing w:val="-2"/>
                <w:sz w:val="22"/>
                <w:szCs w:val="22"/>
              </w:rPr>
            </w:pPr>
          </w:p>
        </w:tc>
      </w:tr>
      <w:tr w:rsidR="00035321" w14:paraId="416148C3" w14:textId="77777777">
        <w:tc>
          <w:tcPr>
            <w:tcW w:w="284" w:type="dxa"/>
            <w:tcBorders>
              <w:top w:val="nil"/>
              <w:bottom w:val="nil"/>
              <w:right w:val="nil"/>
            </w:tcBorders>
          </w:tcPr>
          <w:p w14:paraId="7329E3F3" w14:textId="77777777" w:rsidR="00035321" w:rsidRDefault="00035321">
            <w:pPr>
              <w:tabs>
                <w:tab w:val="left" w:pos="567"/>
              </w:tabs>
              <w:suppressAutoHyphens/>
              <w:jc w:val="both"/>
              <w:rPr>
                <w:rFonts w:ascii="Trebuchet MS" w:hAnsi="Trebuchet MS"/>
                <w:spacing w:val="-2"/>
                <w:sz w:val="22"/>
                <w:szCs w:val="22"/>
              </w:rPr>
            </w:pPr>
          </w:p>
        </w:tc>
        <w:tc>
          <w:tcPr>
            <w:tcW w:w="2977" w:type="dxa"/>
            <w:tcBorders>
              <w:top w:val="nil"/>
              <w:left w:val="nil"/>
              <w:bottom w:val="nil"/>
              <w:right w:val="nil"/>
            </w:tcBorders>
          </w:tcPr>
          <w:p w14:paraId="291ACF8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Value of $1 after 1 year</w:t>
            </w:r>
          </w:p>
        </w:tc>
        <w:tc>
          <w:tcPr>
            <w:tcW w:w="567" w:type="dxa"/>
            <w:tcBorders>
              <w:top w:val="nil"/>
              <w:left w:val="nil"/>
              <w:bottom w:val="nil"/>
              <w:right w:val="nil"/>
            </w:tcBorders>
          </w:tcPr>
          <w:p w14:paraId="04971C7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2126" w:type="dxa"/>
            <w:tcBorders>
              <w:top w:val="nil"/>
              <w:left w:val="nil"/>
              <w:bottom w:val="nil"/>
              <w:right w:val="nil"/>
            </w:tcBorders>
          </w:tcPr>
          <w:p w14:paraId="342BFF9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 + r )</w:t>
            </w:r>
            <w:r>
              <w:rPr>
                <w:rFonts w:ascii="Trebuchet MS" w:hAnsi="Trebuchet MS"/>
                <w:spacing w:val="-2"/>
                <w:sz w:val="22"/>
                <w:szCs w:val="22"/>
                <w:vertAlign w:val="superscript"/>
              </w:rPr>
              <w:t>1.0</w:t>
            </w:r>
          </w:p>
        </w:tc>
        <w:tc>
          <w:tcPr>
            <w:tcW w:w="283" w:type="dxa"/>
            <w:tcBorders>
              <w:top w:val="nil"/>
              <w:left w:val="nil"/>
              <w:bottom w:val="nil"/>
            </w:tcBorders>
          </w:tcPr>
          <w:p w14:paraId="16F7F43B" w14:textId="77777777" w:rsidR="00035321" w:rsidRDefault="00035321">
            <w:pPr>
              <w:tabs>
                <w:tab w:val="left" w:pos="567"/>
              </w:tabs>
              <w:suppressAutoHyphens/>
              <w:jc w:val="both"/>
              <w:rPr>
                <w:rFonts w:ascii="Trebuchet MS" w:hAnsi="Trebuchet MS"/>
                <w:spacing w:val="-2"/>
                <w:sz w:val="22"/>
                <w:szCs w:val="22"/>
              </w:rPr>
            </w:pPr>
          </w:p>
        </w:tc>
      </w:tr>
      <w:tr w:rsidR="00035321" w14:paraId="6E71E249" w14:textId="77777777">
        <w:tc>
          <w:tcPr>
            <w:tcW w:w="284" w:type="dxa"/>
            <w:tcBorders>
              <w:top w:val="nil"/>
              <w:bottom w:val="nil"/>
              <w:right w:val="nil"/>
            </w:tcBorders>
          </w:tcPr>
          <w:p w14:paraId="4C3125B3" w14:textId="77777777" w:rsidR="00035321" w:rsidRDefault="00035321">
            <w:pPr>
              <w:tabs>
                <w:tab w:val="left" w:pos="567"/>
              </w:tabs>
              <w:suppressAutoHyphens/>
              <w:jc w:val="both"/>
              <w:rPr>
                <w:rFonts w:ascii="Trebuchet MS" w:hAnsi="Trebuchet MS"/>
                <w:spacing w:val="-2"/>
                <w:sz w:val="22"/>
                <w:szCs w:val="22"/>
              </w:rPr>
            </w:pPr>
          </w:p>
        </w:tc>
        <w:tc>
          <w:tcPr>
            <w:tcW w:w="2977" w:type="dxa"/>
            <w:tcBorders>
              <w:top w:val="nil"/>
              <w:left w:val="nil"/>
              <w:bottom w:val="nil"/>
              <w:right w:val="nil"/>
            </w:tcBorders>
          </w:tcPr>
          <w:p w14:paraId="14801B1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Value of $1 after 1.5 years</w:t>
            </w:r>
          </w:p>
        </w:tc>
        <w:tc>
          <w:tcPr>
            <w:tcW w:w="567" w:type="dxa"/>
            <w:tcBorders>
              <w:top w:val="nil"/>
              <w:left w:val="nil"/>
              <w:bottom w:val="nil"/>
              <w:right w:val="nil"/>
            </w:tcBorders>
          </w:tcPr>
          <w:p w14:paraId="119C441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2126" w:type="dxa"/>
            <w:tcBorders>
              <w:top w:val="nil"/>
              <w:left w:val="nil"/>
              <w:bottom w:val="nil"/>
              <w:right w:val="nil"/>
            </w:tcBorders>
          </w:tcPr>
          <w:p w14:paraId="32ED983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 + r )</w:t>
            </w:r>
            <w:r>
              <w:rPr>
                <w:rFonts w:ascii="Trebuchet MS" w:hAnsi="Trebuchet MS"/>
                <w:spacing w:val="-2"/>
                <w:sz w:val="22"/>
                <w:szCs w:val="22"/>
                <w:vertAlign w:val="superscript"/>
              </w:rPr>
              <w:t>1.5</w:t>
            </w:r>
          </w:p>
        </w:tc>
        <w:tc>
          <w:tcPr>
            <w:tcW w:w="283" w:type="dxa"/>
            <w:tcBorders>
              <w:top w:val="nil"/>
              <w:left w:val="nil"/>
              <w:bottom w:val="nil"/>
            </w:tcBorders>
          </w:tcPr>
          <w:p w14:paraId="5FF5A96F" w14:textId="77777777" w:rsidR="00035321" w:rsidRDefault="00035321">
            <w:pPr>
              <w:tabs>
                <w:tab w:val="left" w:pos="567"/>
              </w:tabs>
              <w:suppressAutoHyphens/>
              <w:jc w:val="both"/>
              <w:rPr>
                <w:rFonts w:ascii="Trebuchet MS" w:hAnsi="Trebuchet MS"/>
                <w:spacing w:val="-2"/>
                <w:sz w:val="22"/>
                <w:szCs w:val="22"/>
              </w:rPr>
            </w:pPr>
          </w:p>
        </w:tc>
      </w:tr>
      <w:tr w:rsidR="00035321" w14:paraId="2B8E3F09" w14:textId="77777777">
        <w:tc>
          <w:tcPr>
            <w:tcW w:w="284" w:type="dxa"/>
            <w:tcBorders>
              <w:top w:val="nil"/>
              <w:bottom w:val="nil"/>
              <w:right w:val="nil"/>
            </w:tcBorders>
          </w:tcPr>
          <w:p w14:paraId="2202F7FE" w14:textId="77777777" w:rsidR="00035321" w:rsidRDefault="00035321">
            <w:pPr>
              <w:tabs>
                <w:tab w:val="left" w:pos="567"/>
              </w:tabs>
              <w:suppressAutoHyphens/>
              <w:jc w:val="both"/>
              <w:rPr>
                <w:rFonts w:ascii="Trebuchet MS" w:hAnsi="Trebuchet MS"/>
                <w:spacing w:val="-2"/>
                <w:sz w:val="22"/>
                <w:szCs w:val="22"/>
              </w:rPr>
            </w:pPr>
          </w:p>
        </w:tc>
        <w:tc>
          <w:tcPr>
            <w:tcW w:w="2977" w:type="dxa"/>
            <w:tcBorders>
              <w:top w:val="nil"/>
              <w:left w:val="nil"/>
              <w:bottom w:val="nil"/>
              <w:right w:val="nil"/>
            </w:tcBorders>
          </w:tcPr>
          <w:p w14:paraId="66F08D4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Value of $1 after 2 years</w:t>
            </w:r>
          </w:p>
        </w:tc>
        <w:tc>
          <w:tcPr>
            <w:tcW w:w="567" w:type="dxa"/>
            <w:tcBorders>
              <w:top w:val="nil"/>
              <w:left w:val="nil"/>
              <w:bottom w:val="nil"/>
              <w:right w:val="nil"/>
            </w:tcBorders>
          </w:tcPr>
          <w:p w14:paraId="3569045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2126" w:type="dxa"/>
            <w:tcBorders>
              <w:top w:val="nil"/>
              <w:left w:val="nil"/>
              <w:bottom w:val="nil"/>
              <w:right w:val="nil"/>
            </w:tcBorders>
          </w:tcPr>
          <w:p w14:paraId="18D8106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 + r )</w:t>
            </w:r>
            <w:r>
              <w:rPr>
                <w:rFonts w:ascii="Trebuchet MS" w:hAnsi="Trebuchet MS"/>
                <w:spacing w:val="-2"/>
                <w:sz w:val="22"/>
                <w:szCs w:val="22"/>
                <w:vertAlign w:val="superscript"/>
              </w:rPr>
              <w:t>2.0</w:t>
            </w:r>
          </w:p>
        </w:tc>
        <w:tc>
          <w:tcPr>
            <w:tcW w:w="283" w:type="dxa"/>
            <w:tcBorders>
              <w:top w:val="nil"/>
              <w:left w:val="nil"/>
              <w:bottom w:val="nil"/>
            </w:tcBorders>
          </w:tcPr>
          <w:p w14:paraId="33FA7CB0" w14:textId="77777777" w:rsidR="00035321" w:rsidRDefault="00035321">
            <w:pPr>
              <w:tabs>
                <w:tab w:val="left" w:pos="567"/>
              </w:tabs>
              <w:suppressAutoHyphens/>
              <w:jc w:val="both"/>
              <w:rPr>
                <w:rFonts w:ascii="Trebuchet MS" w:hAnsi="Trebuchet MS"/>
                <w:spacing w:val="-2"/>
                <w:sz w:val="22"/>
                <w:szCs w:val="22"/>
              </w:rPr>
            </w:pPr>
          </w:p>
        </w:tc>
      </w:tr>
      <w:tr w:rsidR="00035321" w14:paraId="1480FAC8" w14:textId="77777777">
        <w:tc>
          <w:tcPr>
            <w:tcW w:w="284" w:type="dxa"/>
            <w:tcBorders>
              <w:top w:val="nil"/>
              <w:bottom w:val="nil"/>
              <w:right w:val="nil"/>
            </w:tcBorders>
          </w:tcPr>
          <w:p w14:paraId="0B15009C" w14:textId="77777777" w:rsidR="00035321" w:rsidRDefault="00035321">
            <w:pPr>
              <w:tabs>
                <w:tab w:val="left" w:pos="567"/>
              </w:tabs>
              <w:suppressAutoHyphens/>
              <w:jc w:val="both"/>
              <w:rPr>
                <w:rFonts w:ascii="Trebuchet MS" w:hAnsi="Trebuchet MS"/>
                <w:spacing w:val="-2"/>
                <w:sz w:val="22"/>
                <w:szCs w:val="22"/>
              </w:rPr>
            </w:pPr>
          </w:p>
        </w:tc>
        <w:tc>
          <w:tcPr>
            <w:tcW w:w="2977" w:type="dxa"/>
            <w:tcBorders>
              <w:top w:val="nil"/>
              <w:left w:val="nil"/>
              <w:bottom w:val="nil"/>
              <w:right w:val="nil"/>
            </w:tcBorders>
          </w:tcPr>
          <w:p w14:paraId="3FC506F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Value of $1 after 2.5 years</w:t>
            </w:r>
          </w:p>
        </w:tc>
        <w:tc>
          <w:tcPr>
            <w:tcW w:w="567" w:type="dxa"/>
            <w:tcBorders>
              <w:top w:val="nil"/>
              <w:left w:val="nil"/>
              <w:bottom w:val="nil"/>
              <w:right w:val="nil"/>
            </w:tcBorders>
          </w:tcPr>
          <w:p w14:paraId="04A8DE3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2126" w:type="dxa"/>
            <w:tcBorders>
              <w:top w:val="nil"/>
              <w:left w:val="nil"/>
              <w:bottom w:val="nil"/>
              <w:right w:val="nil"/>
            </w:tcBorders>
          </w:tcPr>
          <w:p w14:paraId="5D629FF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(1 + r )</w:t>
            </w:r>
            <w:r>
              <w:rPr>
                <w:rFonts w:ascii="Trebuchet MS" w:hAnsi="Trebuchet MS"/>
                <w:spacing w:val="-2"/>
                <w:sz w:val="22"/>
                <w:szCs w:val="22"/>
                <w:vertAlign w:val="superscript"/>
              </w:rPr>
              <w:t>2.5</w:t>
            </w:r>
          </w:p>
        </w:tc>
        <w:tc>
          <w:tcPr>
            <w:tcW w:w="283" w:type="dxa"/>
            <w:tcBorders>
              <w:top w:val="nil"/>
              <w:left w:val="nil"/>
              <w:bottom w:val="nil"/>
            </w:tcBorders>
          </w:tcPr>
          <w:p w14:paraId="2B9F2CA8" w14:textId="77777777" w:rsidR="00035321" w:rsidRDefault="00035321">
            <w:pPr>
              <w:tabs>
                <w:tab w:val="left" w:pos="567"/>
              </w:tabs>
              <w:suppressAutoHyphens/>
              <w:jc w:val="both"/>
              <w:rPr>
                <w:rFonts w:ascii="Trebuchet MS" w:hAnsi="Trebuchet MS"/>
                <w:spacing w:val="-2"/>
                <w:sz w:val="22"/>
                <w:szCs w:val="22"/>
              </w:rPr>
            </w:pPr>
          </w:p>
        </w:tc>
      </w:tr>
      <w:tr w:rsidR="00035321" w14:paraId="43DE4F36" w14:textId="77777777">
        <w:tc>
          <w:tcPr>
            <w:tcW w:w="284" w:type="dxa"/>
            <w:tcBorders>
              <w:top w:val="nil"/>
              <w:bottom w:val="nil"/>
              <w:right w:val="nil"/>
            </w:tcBorders>
          </w:tcPr>
          <w:p w14:paraId="332184A7" w14:textId="77777777" w:rsidR="00035321" w:rsidRDefault="00035321">
            <w:pPr>
              <w:tabs>
                <w:tab w:val="left" w:pos="567"/>
              </w:tabs>
              <w:suppressAutoHyphens/>
              <w:jc w:val="both"/>
              <w:rPr>
                <w:rFonts w:ascii="Trebuchet MS" w:hAnsi="Trebuchet MS"/>
                <w:spacing w:val="-2"/>
                <w:sz w:val="22"/>
                <w:szCs w:val="22"/>
              </w:rPr>
            </w:pPr>
          </w:p>
        </w:tc>
        <w:tc>
          <w:tcPr>
            <w:tcW w:w="2977" w:type="dxa"/>
            <w:tcBorders>
              <w:top w:val="nil"/>
              <w:left w:val="nil"/>
              <w:bottom w:val="nil"/>
              <w:right w:val="nil"/>
            </w:tcBorders>
          </w:tcPr>
          <w:p w14:paraId="27EAC4C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etc</w:t>
            </w:r>
          </w:p>
        </w:tc>
        <w:tc>
          <w:tcPr>
            <w:tcW w:w="567" w:type="dxa"/>
            <w:tcBorders>
              <w:top w:val="nil"/>
              <w:left w:val="nil"/>
              <w:bottom w:val="nil"/>
              <w:right w:val="nil"/>
            </w:tcBorders>
          </w:tcPr>
          <w:p w14:paraId="748BAC0E" w14:textId="77777777" w:rsidR="00035321" w:rsidRDefault="00035321">
            <w:pPr>
              <w:tabs>
                <w:tab w:val="left" w:pos="567"/>
              </w:tabs>
              <w:suppressAutoHyphens/>
              <w:jc w:val="both"/>
              <w:rPr>
                <w:rFonts w:ascii="Trebuchet MS" w:hAnsi="Trebuchet MS"/>
                <w:spacing w:val="-2"/>
                <w:sz w:val="22"/>
                <w:szCs w:val="22"/>
              </w:rPr>
            </w:pPr>
          </w:p>
        </w:tc>
        <w:tc>
          <w:tcPr>
            <w:tcW w:w="2126" w:type="dxa"/>
            <w:tcBorders>
              <w:top w:val="nil"/>
              <w:left w:val="nil"/>
              <w:bottom w:val="nil"/>
              <w:right w:val="nil"/>
            </w:tcBorders>
          </w:tcPr>
          <w:p w14:paraId="2D5483E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etc</w:t>
            </w:r>
          </w:p>
        </w:tc>
        <w:tc>
          <w:tcPr>
            <w:tcW w:w="283" w:type="dxa"/>
            <w:tcBorders>
              <w:top w:val="nil"/>
              <w:left w:val="nil"/>
              <w:bottom w:val="nil"/>
            </w:tcBorders>
          </w:tcPr>
          <w:p w14:paraId="1E5527A3" w14:textId="77777777" w:rsidR="00035321" w:rsidRDefault="00035321">
            <w:pPr>
              <w:tabs>
                <w:tab w:val="left" w:pos="567"/>
              </w:tabs>
              <w:suppressAutoHyphens/>
              <w:jc w:val="both"/>
              <w:rPr>
                <w:rFonts w:ascii="Trebuchet MS" w:hAnsi="Trebuchet MS"/>
                <w:spacing w:val="-2"/>
                <w:sz w:val="22"/>
                <w:szCs w:val="22"/>
              </w:rPr>
            </w:pPr>
          </w:p>
        </w:tc>
      </w:tr>
      <w:tr w:rsidR="00035321" w14:paraId="61CC83CA" w14:textId="77777777">
        <w:tc>
          <w:tcPr>
            <w:tcW w:w="284" w:type="dxa"/>
            <w:tcBorders>
              <w:top w:val="nil"/>
              <w:bottom w:val="single" w:sz="4" w:space="0" w:color="auto"/>
              <w:right w:val="nil"/>
            </w:tcBorders>
          </w:tcPr>
          <w:p w14:paraId="4291B0E5" w14:textId="77777777" w:rsidR="00035321" w:rsidRDefault="00035321">
            <w:pPr>
              <w:tabs>
                <w:tab w:val="left" w:pos="567"/>
              </w:tabs>
              <w:suppressAutoHyphens/>
              <w:jc w:val="both"/>
              <w:rPr>
                <w:rFonts w:ascii="Trebuchet MS" w:hAnsi="Trebuchet MS"/>
                <w:spacing w:val="-2"/>
                <w:sz w:val="22"/>
                <w:szCs w:val="22"/>
              </w:rPr>
            </w:pPr>
          </w:p>
        </w:tc>
        <w:tc>
          <w:tcPr>
            <w:tcW w:w="2977" w:type="dxa"/>
            <w:tcBorders>
              <w:top w:val="nil"/>
              <w:left w:val="nil"/>
              <w:bottom w:val="single" w:sz="4" w:space="0" w:color="auto"/>
              <w:right w:val="nil"/>
            </w:tcBorders>
          </w:tcPr>
          <w:p w14:paraId="6A3C18B5" w14:textId="77777777" w:rsidR="00035321" w:rsidRDefault="00035321">
            <w:pPr>
              <w:tabs>
                <w:tab w:val="left" w:pos="567"/>
              </w:tabs>
              <w:suppressAutoHyphens/>
              <w:jc w:val="both"/>
              <w:rPr>
                <w:rFonts w:ascii="Trebuchet MS" w:hAnsi="Trebuchet MS"/>
                <w:spacing w:val="-2"/>
                <w:sz w:val="22"/>
                <w:szCs w:val="22"/>
              </w:rPr>
            </w:pPr>
          </w:p>
        </w:tc>
        <w:tc>
          <w:tcPr>
            <w:tcW w:w="567" w:type="dxa"/>
            <w:tcBorders>
              <w:top w:val="nil"/>
              <w:left w:val="nil"/>
              <w:bottom w:val="single" w:sz="4" w:space="0" w:color="auto"/>
              <w:right w:val="nil"/>
            </w:tcBorders>
          </w:tcPr>
          <w:p w14:paraId="1E8CB797" w14:textId="77777777" w:rsidR="00035321" w:rsidRDefault="00035321">
            <w:pPr>
              <w:tabs>
                <w:tab w:val="left" w:pos="567"/>
              </w:tabs>
              <w:suppressAutoHyphens/>
              <w:jc w:val="both"/>
              <w:rPr>
                <w:rFonts w:ascii="Trebuchet MS" w:hAnsi="Trebuchet MS"/>
                <w:spacing w:val="-2"/>
                <w:sz w:val="22"/>
                <w:szCs w:val="22"/>
              </w:rPr>
            </w:pPr>
          </w:p>
        </w:tc>
        <w:tc>
          <w:tcPr>
            <w:tcW w:w="2126" w:type="dxa"/>
            <w:tcBorders>
              <w:top w:val="nil"/>
              <w:left w:val="nil"/>
              <w:bottom w:val="single" w:sz="4" w:space="0" w:color="auto"/>
              <w:right w:val="nil"/>
            </w:tcBorders>
          </w:tcPr>
          <w:p w14:paraId="176BDB8C" w14:textId="77777777" w:rsidR="00035321" w:rsidRDefault="00035321">
            <w:pPr>
              <w:tabs>
                <w:tab w:val="left" w:pos="567"/>
              </w:tabs>
              <w:suppressAutoHyphens/>
              <w:jc w:val="both"/>
              <w:rPr>
                <w:rFonts w:ascii="Trebuchet MS" w:hAnsi="Trebuchet MS"/>
                <w:spacing w:val="-2"/>
                <w:sz w:val="22"/>
                <w:szCs w:val="22"/>
              </w:rPr>
            </w:pPr>
          </w:p>
        </w:tc>
        <w:tc>
          <w:tcPr>
            <w:tcW w:w="283" w:type="dxa"/>
            <w:tcBorders>
              <w:top w:val="nil"/>
              <w:left w:val="nil"/>
              <w:bottom w:val="single" w:sz="4" w:space="0" w:color="auto"/>
            </w:tcBorders>
          </w:tcPr>
          <w:p w14:paraId="1FD24C79" w14:textId="77777777" w:rsidR="00035321" w:rsidRDefault="00035321">
            <w:pPr>
              <w:tabs>
                <w:tab w:val="left" w:pos="567"/>
              </w:tabs>
              <w:suppressAutoHyphens/>
              <w:jc w:val="both"/>
              <w:rPr>
                <w:rFonts w:ascii="Trebuchet MS" w:hAnsi="Trebuchet MS"/>
                <w:spacing w:val="-2"/>
                <w:sz w:val="22"/>
                <w:szCs w:val="22"/>
              </w:rPr>
            </w:pPr>
          </w:p>
        </w:tc>
      </w:tr>
    </w:tbl>
    <w:p w14:paraId="7DE8C14F" w14:textId="77777777" w:rsidR="00035321" w:rsidRDefault="00035321">
      <w:pPr>
        <w:tabs>
          <w:tab w:val="left" w:pos="567"/>
        </w:tabs>
        <w:suppressAutoHyphens/>
        <w:ind w:left="567"/>
        <w:jc w:val="both"/>
        <w:rPr>
          <w:rFonts w:ascii="Trebuchet MS" w:hAnsi="Trebuchet MS"/>
          <w:spacing w:val="-2"/>
          <w:sz w:val="22"/>
          <w:szCs w:val="22"/>
        </w:rPr>
      </w:pPr>
    </w:p>
    <w:p w14:paraId="654CE73D" w14:textId="77777777" w:rsidR="00035321" w:rsidRDefault="00035321">
      <w:pPr>
        <w:tabs>
          <w:tab w:val="left" w:pos="567"/>
        </w:tabs>
        <w:suppressAutoHyphens/>
        <w:ind w:left="567"/>
        <w:jc w:val="both"/>
        <w:rPr>
          <w:rFonts w:ascii="Trebuchet MS" w:hAnsi="Trebuchet MS"/>
          <w:spacing w:val="-2"/>
          <w:sz w:val="22"/>
          <w:szCs w:val="22"/>
        </w:rPr>
      </w:pPr>
    </w:p>
    <w:p w14:paraId="524FEC9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Conversely, we would use the equation in Table 2 to derive the net present value of net cash flows which occur in the middle of each year instead of the end of each year.</w:t>
      </w:r>
    </w:p>
    <w:p w14:paraId="5F347076" w14:textId="77777777" w:rsidR="00035321" w:rsidRDefault="00035321">
      <w:pPr>
        <w:tabs>
          <w:tab w:val="left" w:pos="567"/>
        </w:tabs>
        <w:suppressAutoHyphens/>
        <w:ind w:left="567"/>
        <w:jc w:val="both"/>
        <w:rPr>
          <w:rFonts w:ascii="Trebuchet MS" w:hAnsi="Trebuchet MS"/>
          <w:spacing w:val="-2"/>
          <w:sz w:val="22"/>
          <w:szCs w:val="22"/>
        </w:rPr>
      </w:pPr>
    </w:p>
    <w:p w14:paraId="79CB589F"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81"/>
        <w:gridCol w:w="816"/>
        <w:gridCol w:w="1275"/>
        <w:gridCol w:w="341"/>
        <w:gridCol w:w="1286"/>
        <w:gridCol w:w="330"/>
        <w:gridCol w:w="1253"/>
        <w:gridCol w:w="364"/>
        <w:gridCol w:w="858"/>
        <w:gridCol w:w="434"/>
        <w:gridCol w:w="330"/>
        <w:gridCol w:w="937"/>
        <w:gridCol w:w="427"/>
        <w:gridCol w:w="250"/>
      </w:tblGrid>
      <w:tr w:rsidR="00035321" w14:paraId="319F3584" w14:textId="77777777">
        <w:tc>
          <w:tcPr>
            <w:tcW w:w="8932" w:type="dxa"/>
            <w:gridSpan w:val="13"/>
          </w:tcPr>
          <w:p w14:paraId="0913D256"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2 - Formula for mid-year discounting</w:t>
            </w:r>
          </w:p>
        </w:tc>
        <w:tc>
          <w:tcPr>
            <w:tcW w:w="250" w:type="dxa"/>
          </w:tcPr>
          <w:p w14:paraId="5878E969" w14:textId="77777777" w:rsidR="00035321" w:rsidRDefault="00035321">
            <w:pPr>
              <w:tabs>
                <w:tab w:val="left" w:pos="567"/>
              </w:tabs>
              <w:suppressAutoHyphens/>
              <w:jc w:val="both"/>
              <w:rPr>
                <w:rFonts w:ascii="Trebuchet MS" w:hAnsi="Trebuchet MS"/>
                <w:spacing w:val="-2"/>
                <w:sz w:val="22"/>
                <w:szCs w:val="22"/>
              </w:rPr>
            </w:pPr>
          </w:p>
        </w:tc>
      </w:tr>
      <w:tr w:rsidR="00035321" w14:paraId="5C06ACBE" w14:textId="77777777">
        <w:tc>
          <w:tcPr>
            <w:tcW w:w="281" w:type="dxa"/>
          </w:tcPr>
          <w:p w14:paraId="43D4D0A9"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5655B6B7"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314F63B9" w14:textId="77777777" w:rsidR="00035321" w:rsidRDefault="00035321">
            <w:pPr>
              <w:tabs>
                <w:tab w:val="left" w:pos="567"/>
              </w:tabs>
              <w:suppressAutoHyphens/>
              <w:jc w:val="both"/>
              <w:rPr>
                <w:rFonts w:ascii="Trebuchet MS" w:hAnsi="Trebuchet MS"/>
                <w:spacing w:val="-2"/>
                <w:sz w:val="22"/>
                <w:szCs w:val="22"/>
              </w:rPr>
            </w:pPr>
          </w:p>
        </w:tc>
        <w:tc>
          <w:tcPr>
            <w:tcW w:w="341" w:type="dxa"/>
          </w:tcPr>
          <w:p w14:paraId="4DB1707F" w14:textId="77777777" w:rsidR="00035321" w:rsidRDefault="00035321">
            <w:pPr>
              <w:tabs>
                <w:tab w:val="left" w:pos="567"/>
              </w:tabs>
              <w:suppressAutoHyphens/>
              <w:jc w:val="both"/>
              <w:rPr>
                <w:rFonts w:ascii="Trebuchet MS" w:hAnsi="Trebuchet MS"/>
                <w:spacing w:val="-2"/>
                <w:sz w:val="22"/>
                <w:szCs w:val="22"/>
              </w:rPr>
            </w:pPr>
          </w:p>
        </w:tc>
        <w:tc>
          <w:tcPr>
            <w:tcW w:w="1286" w:type="dxa"/>
            <w:tcBorders>
              <w:bottom w:val="nil"/>
            </w:tcBorders>
          </w:tcPr>
          <w:p w14:paraId="2B358C22" w14:textId="77777777" w:rsidR="00035321" w:rsidRDefault="00035321">
            <w:pPr>
              <w:tabs>
                <w:tab w:val="left" w:pos="567"/>
              </w:tabs>
              <w:suppressAutoHyphens/>
              <w:jc w:val="both"/>
              <w:rPr>
                <w:rFonts w:ascii="Trebuchet MS" w:hAnsi="Trebuchet MS"/>
                <w:spacing w:val="-2"/>
                <w:sz w:val="22"/>
                <w:szCs w:val="22"/>
              </w:rPr>
            </w:pPr>
          </w:p>
        </w:tc>
        <w:tc>
          <w:tcPr>
            <w:tcW w:w="330" w:type="dxa"/>
          </w:tcPr>
          <w:p w14:paraId="404DBF94" w14:textId="77777777" w:rsidR="00035321" w:rsidRDefault="00035321">
            <w:pPr>
              <w:tabs>
                <w:tab w:val="left" w:pos="567"/>
              </w:tabs>
              <w:suppressAutoHyphens/>
              <w:jc w:val="both"/>
              <w:rPr>
                <w:rFonts w:ascii="Trebuchet MS" w:hAnsi="Trebuchet MS"/>
                <w:spacing w:val="-2"/>
                <w:sz w:val="22"/>
                <w:szCs w:val="22"/>
              </w:rPr>
            </w:pPr>
          </w:p>
        </w:tc>
        <w:tc>
          <w:tcPr>
            <w:tcW w:w="1253" w:type="dxa"/>
            <w:tcBorders>
              <w:bottom w:val="nil"/>
            </w:tcBorders>
          </w:tcPr>
          <w:p w14:paraId="01BB78B2" w14:textId="77777777" w:rsidR="00035321" w:rsidRDefault="00035321">
            <w:pPr>
              <w:tabs>
                <w:tab w:val="left" w:pos="567"/>
              </w:tabs>
              <w:suppressAutoHyphens/>
              <w:jc w:val="both"/>
              <w:rPr>
                <w:rFonts w:ascii="Trebuchet MS" w:hAnsi="Trebuchet MS"/>
                <w:spacing w:val="-2"/>
                <w:sz w:val="22"/>
                <w:szCs w:val="22"/>
              </w:rPr>
            </w:pPr>
          </w:p>
        </w:tc>
        <w:tc>
          <w:tcPr>
            <w:tcW w:w="364" w:type="dxa"/>
          </w:tcPr>
          <w:p w14:paraId="1011F5AC" w14:textId="77777777" w:rsidR="00035321" w:rsidRDefault="00035321">
            <w:pPr>
              <w:tabs>
                <w:tab w:val="left" w:pos="567"/>
              </w:tabs>
              <w:suppressAutoHyphens/>
              <w:jc w:val="both"/>
              <w:rPr>
                <w:rFonts w:ascii="Trebuchet MS" w:hAnsi="Trebuchet MS"/>
                <w:spacing w:val="-2"/>
                <w:sz w:val="22"/>
                <w:szCs w:val="22"/>
              </w:rPr>
            </w:pPr>
          </w:p>
        </w:tc>
        <w:tc>
          <w:tcPr>
            <w:tcW w:w="858" w:type="dxa"/>
          </w:tcPr>
          <w:p w14:paraId="1C0A7306" w14:textId="77777777" w:rsidR="00035321" w:rsidRDefault="00035321">
            <w:pPr>
              <w:tabs>
                <w:tab w:val="left" w:pos="567"/>
              </w:tabs>
              <w:suppressAutoHyphens/>
              <w:jc w:val="both"/>
              <w:rPr>
                <w:rFonts w:ascii="Trebuchet MS" w:hAnsi="Trebuchet MS"/>
                <w:spacing w:val="-2"/>
                <w:sz w:val="22"/>
                <w:szCs w:val="22"/>
              </w:rPr>
            </w:pPr>
          </w:p>
        </w:tc>
        <w:tc>
          <w:tcPr>
            <w:tcW w:w="434" w:type="dxa"/>
          </w:tcPr>
          <w:p w14:paraId="57EB65C0" w14:textId="77777777" w:rsidR="00035321" w:rsidRDefault="00035321">
            <w:pPr>
              <w:tabs>
                <w:tab w:val="left" w:pos="567"/>
              </w:tabs>
              <w:suppressAutoHyphens/>
              <w:jc w:val="both"/>
              <w:rPr>
                <w:rFonts w:ascii="Trebuchet MS" w:hAnsi="Trebuchet MS"/>
                <w:spacing w:val="-2"/>
                <w:sz w:val="22"/>
                <w:szCs w:val="22"/>
              </w:rPr>
            </w:pPr>
          </w:p>
        </w:tc>
        <w:tc>
          <w:tcPr>
            <w:tcW w:w="1267" w:type="dxa"/>
            <w:gridSpan w:val="2"/>
            <w:tcBorders>
              <w:bottom w:val="nil"/>
            </w:tcBorders>
          </w:tcPr>
          <w:p w14:paraId="7CAB55E8" w14:textId="77777777" w:rsidR="00035321" w:rsidRDefault="00035321">
            <w:pPr>
              <w:tabs>
                <w:tab w:val="left" w:pos="567"/>
              </w:tabs>
              <w:suppressAutoHyphens/>
              <w:jc w:val="both"/>
              <w:rPr>
                <w:rFonts w:ascii="Trebuchet MS" w:hAnsi="Trebuchet MS"/>
                <w:spacing w:val="-2"/>
                <w:sz w:val="22"/>
                <w:szCs w:val="22"/>
              </w:rPr>
            </w:pPr>
          </w:p>
        </w:tc>
        <w:tc>
          <w:tcPr>
            <w:tcW w:w="677" w:type="dxa"/>
            <w:gridSpan w:val="2"/>
          </w:tcPr>
          <w:p w14:paraId="540B9958" w14:textId="77777777" w:rsidR="00035321" w:rsidRDefault="00035321">
            <w:pPr>
              <w:tabs>
                <w:tab w:val="left" w:pos="567"/>
              </w:tabs>
              <w:suppressAutoHyphens/>
              <w:jc w:val="both"/>
              <w:rPr>
                <w:rFonts w:ascii="Trebuchet MS" w:hAnsi="Trebuchet MS"/>
                <w:spacing w:val="-2"/>
                <w:sz w:val="22"/>
                <w:szCs w:val="22"/>
              </w:rPr>
            </w:pPr>
          </w:p>
        </w:tc>
      </w:tr>
      <w:tr w:rsidR="00035321" w14:paraId="5264E1C3" w14:textId="77777777">
        <w:tc>
          <w:tcPr>
            <w:tcW w:w="281" w:type="dxa"/>
          </w:tcPr>
          <w:p w14:paraId="071DE4D2"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20E00011"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4C6F535B"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NPV</w:t>
            </w:r>
          </w:p>
        </w:tc>
        <w:tc>
          <w:tcPr>
            <w:tcW w:w="341" w:type="dxa"/>
          </w:tcPr>
          <w:p w14:paraId="65DDB95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1286" w:type="dxa"/>
            <w:tcBorders>
              <w:top w:val="nil"/>
              <w:bottom w:val="single" w:sz="4" w:space="0" w:color="auto"/>
            </w:tcBorders>
          </w:tcPr>
          <w:p w14:paraId="061B9B3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30" w:type="dxa"/>
          </w:tcPr>
          <w:p w14:paraId="6C1F573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1253" w:type="dxa"/>
            <w:tcBorders>
              <w:top w:val="nil"/>
              <w:bottom w:val="single" w:sz="4" w:space="0" w:color="auto"/>
            </w:tcBorders>
          </w:tcPr>
          <w:p w14:paraId="0960B91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2</w:t>
            </w:r>
          </w:p>
        </w:tc>
        <w:tc>
          <w:tcPr>
            <w:tcW w:w="364" w:type="dxa"/>
          </w:tcPr>
          <w:p w14:paraId="5EA9432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858" w:type="dxa"/>
          </w:tcPr>
          <w:p w14:paraId="1E8217E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434" w:type="dxa"/>
          </w:tcPr>
          <w:p w14:paraId="7FDC69A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1267" w:type="dxa"/>
            <w:gridSpan w:val="2"/>
            <w:tcBorders>
              <w:top w:val="nil"/>
              <w:bottom w:val="single" w:sz="4" w:space="0" w:color="auto"/>
            </w:tcBorders>
          </w:tcPr>
          <w:p w14:paraId="45CE69B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n</w:t>
            </w:r>
          </w:p>
        </w:tc>
        <w:tc>
          <w:tcPr>
            <w:tcW w:w="677" w:type="dxa"/>
            <w:gridSpan w:val="2"/>
          </w:tcPr>
          <w:p w14:paraId="1AB950FE" w14:textId="77777777" w:rsidR="00035321" w:rsidRDefault="00035321">
            <w:pPr>
              <w:tabs>
                <w:tab w:val="left" w:pos="567"/>
              </w:tabs>
              <w:suppressAutoHyphens/>
              <w:jc w:val="both"/>
              <w:rPr>
                <w:rFonts w:ascii="Trebuchet MS" w:hAnsi="Trebuchet MS"/>
                <w:spacing w:val="-2"/>
                <w:sz w:val="22"/>
                <w:szCs w:val="22"/>
              </w:rPr>
            </w:pPr>
          </w:p>
        </w:tc>
      </w:tr>
      <w:tr w:rsidR="00035321" w14:paraId="74639C02" w14:textId="77777777">
        <w:tc>
          <w:tcPr>
            <w:tcW w:w="281" w:type="dxa"/>
          </w:tcPr>
          <w:p w14:paraId="0335C63E"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4102E82E"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2791F446" w14:textId="77777777" w:rsidR="00035321" w:rsidRDefault="00035321">
            <w:pPr>
              <w:tabs>
                <w:tab w:val="left" w:pos="567"/>
              </w:tabs>
              <w:suppressAutoHyphens/>
              <w:jc w:val="both"/>
              <w:rPr>
                <w:rFonts w:ascii="Trebuchet MS" w:hAnsi="Trebuchet MS"/>
                <w:spacing w:val="-2"/>
                <w:sz w:val="22"/>
                <w:szCs w:val="22"/>
              </w:rPr>
            </w:pPr>
          </w:p>
        </w:tc>
        <w:tc>
          <w:tcPr>
            <w:tcW w:w="341" w:type="dxa"/>
          </w:tcPr>
          <w:p w14:paraId="2554D774" w14:textId="77777777" w:rsidR="00035321" w:rsidRDefault="00035321">
            <w:pPr>
              <w:tabs>
                <w:tab w:val="left" w:pos="567"/>
              </w:tabs>
              <w:suppressAutoHyphens/>
              <w:jc w:val="both"/>
              <w:rPr>
                <w:rFonts w:ascii="Trebuchet MS" w:hAnsi="Trebuchet MS"/>
                <w:spacing w:val="-2"/>
                <w:sz w:val="22"/>
                <w:szCs w:val="22"/>
              </w:rPr>
            </w:pPr>
          </w:p>
        </w:tc>
        <w:tc>
          <w:tcPr>
            <w:tcW w:w="1286" w:type="dxa"/>
            <w:tcBorders>
              <w:top w:val="single" w:sz="4" w:space="0" w:color="auto"/>
            </w:tcBorders>
          </w:tcPr>
          <w:p w14:paraId="42DA558E"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(1 + r) </w:t>
            </w:r>
            <w:r>
              <w:rPr>
                <w:rFonts w:ascii="Trebuchet MS" w:hAnsi="Trebuchet MS"/>
                <w:spacing w:val="-2"/>
                <w:sz w:val="22"/>
                <w:szCs w:val="22"/>
                <w:vertAlign w:val="superscript"/>
              </w:rPr>
              <w:t>0.5</w:t>
            </w:r>
          </w:p>
        </w:tc>
        <w:tc>
          <w:tcPr>
            <w:tcW w:w="330" w:type="dxa"/>
          </w:tcPr>
          <w:p w14:paraId="4D110F50" w14:textId="77777777" w:rsidR="00035321" w:rsidRDefault="00035321">
            <w:pPr>
              <w:tabs>
                <w:tab w:val="left" w:pos="567"/>
              </w:tabs>
              <w:suppressAutoHyphens/>
              <w:jc w:val="both"/>
              <w:rPr>
                <w:rFonts w:ascii="Trebuchet MS" w:hAnsi="Trebuchet MS"/>
                <w:spacing w:val="-2"/>
                <w:sz w:val="22"/>
                <w:szCs w:val="22"/>
              </w:rPr>
            </w:pPr>
          </w:p>
        </w:tc>
        <w:tc>
          <w:tcPr>
            <w:tcW w:w="1253" w:type="dxa"/>
            <w:tcBorders>
              <w:top w:val="single" w:sz="4" w:space="0" w:color="auto"/>
            </w:tcBorders>
          </w:tcPr>
          <w:p w14:paraId="22854B07"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 xml:space="preserve">(1 + r) </w:t>
            </w:r>
            <w:r>
              <w:rPr>
                <w:rFonts w:ascii="Trebuchet MS" w:hAnsi="Trebuchet MS"/>
                <w:spacing w:val="-2"/>
                <w:sz w:val="22"/>
                <w:szCs w:val="22"/>
                <w:vertAlign w:val="superscript"/>
              </w:rPr>
              <w:t>1.5</w:t>
            </w:r>
          </w:p>
        </w:tc>
        <w:tc>
          <w:tcPr>
            <w:tcW w:w="364" w:type="dxa"/>
          </w:tcPr>
          <w:p w14:paraId="6E9C12A6" w14:textId="77777777" w:rsidR="00035321" w:rsidRDefault="00035321">
            <w:pPr>
              <w:tabs>
                <w:tab w:val="left" w:pos="567"/>
              </w:tabs>
              <w:suppressAutoHyphens/>
              <w:jc w:val="both"/>
              <w:rPr>
                <w:rFonts w:ascii="Trebuchet MS" w:hAnsi="Trebuchet MS"/>
                <w:spacing w:val="-2"/>
                <w:sz w:val="22"/>
                <w:szCs w:val="22"/>
              </w:rPr>
            </w:pPr>
          </w:p>
        </w:tc>
        <w:tc>
          <w:tcPr>
            <w:tcW w:w="858" w:type="dxa"/>
          </w:tcPr>
          <w:p w14:paraId="7484529A" w14:textId="77777777" w:rsidR="00035321" w:rsidRDefault="00035321">
            <w:pPr>
              <w:tabs>
                <w:tab w:val="left" w:pos="567"/>
              </w:tabs>
              <w:suppressAutoHyphens/>
              <w:jc w:val="both"/>
              <w:rPr>
                <w:rFonts w:ascii="Trebuchet MS" w:hAnsi="Trebuchet MS"/>
                <w:spacing w:val="-2"/>
                <w:sz w:val="22"/>
                <w:szCs w:val="22"/>
              </w:rPr>
            </w:pPr>
          </w:p>
        </w:tc>
        <w:tc>
          <w:tcPr>
            <w:tcW w:w="434" w:type="dxa"/>
          </w:tcPr>
          <w:p w14:paraId="1361D828" w14:textId="77777777" w:rsidR="00035321" w:rsidRDefault="00035321">
            <w:pPr>
              <w:tabs>
                <w:tab w:val="left" w:pos="567"/>
              </w:tabs>
              <w:suppressAutoHyphens/>
              <w:jc w:val="both"/>
              <w:rPr>
                <w:rFonts w:ascii="Trebuchet MS" w:hAnsi="Trebuchet MS"/>
                <w:spacing w:val="-2"/>
                <w:sz w:val="22"/>
                <w:szCs w:val="22"/>
              </w:rPr>
            </w:pPr>
          </w:p>
        </w:tc>
        <w:tc>
          <w:tcPr>
            <w:tcW w:w="1267" w:type="dxa"/>
            <w:gridSpan w:val="2"/>
            <w:tcBorders>
              <w:top w:val="single" w:sz="4" w:space="0" w:color="auto"/>
            </w:tcBorders>
          </w:tcPr>
          <w:p w14:paraId="2BAE33E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(1 + r) </w:t>
            </w:r>
            <w:r>
              <w:rPr>
                <w:rFonts w:ascii="Trebuchet MS" w:hAnsi="Trebuchet MS"/>
                <w:spacing w:val="-2"/>
                <w:sz w:val="22"/>
                <w:szCs w:val="22"/>
                <w:vertAlign w:val="superscript"/>
              </w:rPr>
              <w:t>n-0.5</w:t>
            </w:r>
          </w:p>
        </w:tc>
        <w:tc>
          <w:tcPr>
            <w:tcW w:w="677" w:type="dxa"/>
            <w:gridSpan w:val="2"/>
          </w:tcPr>
          <w:p w14:paraId="5509CF54" w14:textId="77777777" w:rsidR="00035321" w:rsidRDefault="00035321">
            <w:pPr>
              <w:tabs>
                <w:tab w:val="left" w:pos="567"/>
              </w:tabs>
              <w:suppressAutoHyphens/>
              <w:jc w:val="both"/>
              <w:rPr>
                <w:rFonts w:ascii="Trebuchet MS" w:hAnsi="Trebuchet MS"/>
                <w:spacing w:val="-2"/>
                <w:sz w:val="22"/>
                <w:szCs w:val="22"/>
              </w:rPr>
            </w:pPr>
          </w:p>
        </w:tc>
      </w:tr>
      <w:tr w:rsidR="00035321" w14:paraId="2D5083A6" w14:textId="77777777">
        <w:tc>
          <w:tcPr>
            <w:tcW w:w="281" w:type="dxa"/>
          </w:tcPr>
          <w:p w14:paraId="2C64F868"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389A750A"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1888D082" w14:textId="77777777" w:rsidR="00035321" w:rsidRDefault="00035321">
            <w:pPr>
              <w:tabs>
                <w:tab w:val="left" w:pos="567"/>
              </w:tabs>
              <w:suppressAutoHyphens/>
              <w:jc w:val="both"/>
              <w:rPr>
                <w:rFonts w:ascii="Trebuchet MS" w:hAnsi="Trebuchet MS"/>
                <w:spacing w:val="-2"/>
                <w:sz w:val="22"/>
                <w:szCs w:val="22"/>
              </w:rPr>
            </w:pPr>
          </w:p>
        </w:tc>
        <w:tc>
          <w:tcPr>
            <w:tcW w:w="341" w:type="dxa"/>
          </w:tcPr>
          <w:p w14:paraId="53B3D6D4" w14:textId="77777777" w:rsidR="00035321" w:rsidRDefault="00035321">
            <w:pPr>
              <w:tabs>
                <w:tab w:val="left" w:pos="567"/>
              </w:tabs>
              <w:suppressAutoHyphens/>
              <w:jc w:val="both"/>
              <w:rPr>
                <w:rFonts w:ascii="Trebuchet MS" w:hAnsi="Trebuchet MS"/>
                <w:spacing w:val="-2"/>
                <w:sz w:val="22"/>
                <w:szCs w:val="22"/>
              </w:rPr>
            </w:pPr>
          </w:p>
        </w:tc>
        <w:tc>
          <w:tcPr>
            <w:tcW w:w="1286" w:type="dxa"/>
          </w:tcPr>
          <w:p w14:paraId="3545676C" w14:textId="77777777" w:rsidR="00035321" w:rsidRDefault="00035321">
            <w:pPr>
              <w:tabs>
                <w:tab w:val="left" w:pos="567"/>
              </w:tabs>
              <w:suppressAutoHyphens/>
              <w:jc w:val="both"/>
              <w:rPr>
                <w:rFonts w:ascii="Trebuchet MS" w:hAnsi="Trebuchet MS"/>
                <w:spacing w:val="-2"/>
                <w:sz w:val="22"/>
                <w:szCs w:val="22"/>
              </w:rPr>
            </w:pPr>
          </w:p>
        </w:tc>
        <w:tc>
          <w:tcPr>
            <w:tcW w:w="330" w:type="dxa"/>
          </w:tcPr>
          <w:p w14:paraId="429D5CFF" w14:textId="77777777" w:rsidR="00035321" w:rsidRDefault="00035321">
            <w:pPr>
              <w:tabs>
                <w:tab w:val="left" w:pos="567"/>
              </w:tabs>
              <w:suppressAutoHyphens/>
              <w:jc w:val="both"/>
              <w:rPr>
                <w:rFonts w:ascii="Trebuchet MS" w:hAnsi="Trebuchet MS"/>
                <w:spacing w:val="-2"/>
                <w:sz w:val="22"/>
                <w:szCs w:val="22"/>
              </w:rPr>
            </w:pPr>
          </w:p>
        </w:tc>
        <w:tc>
          <w:tcPr>
            <w:tcW w:w="1253" w:type="dxa"/>
          </w:tcPr>
          <w:p w14:paraId="2A057669" w14:textId="77777777" w:rsidR="00035321" w:rsidRDefault="00035321">
            <w:pPr>
              <w:tabs>
                <w:tab w:val="left" w:pos="567"/>
              </w:tabs>
              <w:suppressAutoHyphens/>
              <w:jc w:val="both"/>
              <w:rPr>
                <w:rFonts w:ascii="Trebuchet MS" w:hAnsi="Trebuchet MS"/>
                <w:spacing w:val="-2"/>
                <w:sz w:val="22"/>
                <w:szCs w:val="22"/>
              </w:rPr>
            </w:pPr>
          </w:p>
        </w:tc>
        <w:tc>
          <w:tcPr>
            <w:tcW w:w="364" w:type="dxa"/>
          </w:tcPr>
          <w:p w14:paraId="2E9C5078" w14:textId="77777777" w:rsidR="00035321" w:rsidRDefault="00035321">
            <w:pPr>
              <w:tabs>
                <w:tab w:val="left" w:pos="567"/>
              </w:tabs>
              <w:suppressAutoHyphens/>
              <w:jc w:val="both"/>
              <w:rPr>
                <w:rFonts w:ascii="Trebuchet MS" w:hAnsi="Trebuchet MS"/>
                <w:spacing w:val="-2"/>
                <w:sz w:val="22"/>
                <w:szCs w:val="22"/>
              </w:rPr>
            </w:pPr>
          </w:p>
        </w:tc>
        <w:tc>
          <w:tcPr>
            <w:tcW w:w="858" w:type="dxa"/>
          </w:tcPr>
          <w:p w14:paraId="3DC7D985" w14:textId="77777777" w:rsidR="00035321" w:rsidRDefault="00035321">
            <w:pPr>
              <w:tabs>
                <w:tab w:val="left" w:pos="567"/>
              </w:tabs>
              <w:suppressAutoHyphens/>
              <w:jc w:val="both"/>
              <w:rPr>
                <w:rFonts w:ascii="Trebuchet MS" w:hAnsi="Trebuchet MS"/>
                <w:spacing w:val="-2"/>
                <w:sz w:val="22"/>
                <w:szCs w:val="22"/>
              </w:rPr>
            </w:pPr>
          </w:p>
        </w:tc>
        <w:tc>
          <w:tcPr>
            <w:tcW w:w="434" w:type="dxa"/>
          </w:tcPr>
          <w:p w14:paraId="36F0998F" w14:textId="77777777" w:rsidR="00035321" w:rsidRDefault="00035321">
            <w:pPr>
              <w:tabs>
                <w:tab w:val="left" w:pos="567"/>
              </w:tabs>
              <w:suppressAutoHyphens/>
              <w:jc w:val="both"/>
              <w:rPr>
                <w:rFonts w:ascii="Trebuchet MS" w:hAnsi="Trebuchet MS"/>
                <w:spacing w:val="-2"/>
                <w:sz w:val="22"/>
                <w:szCs w:val="22"/>
              </w:rPr>
            </w:pPr>
          </w:p>
        </w:tc>
        <w:tc>
          <w:tcPr>
            <w:tcW w:w="1267" w:type="dxa"/>
            <w:gridSpan w:val="2"/>
          </w:tcPr>
          <w:p w14:paraId="473FDF69" w14:textId="77777777" w:rsidR="00035321" w:rsidRDefault="00035321">
            <w:pPr>
              <w:tabs>
                <w:tab w:val="left" w:pos="567"/>
              </w:tabs>
              <w:suppressAutoHyphens/>
              <w:jc w:val="both"/>
              <w:rPr>
                <w:rFonts w:ascii="Trebuchet MS" w:hAnsi="Trebuchet MS"/>
                <w:spacing w:val="-2"/>
                <w:sz w:val="22"/>
                <w:szCs w:val="22"/>
              </w:rPr>
            </w:pPr>
          </w:p>
        </w:tc>
        <w:tc>
          <w:tcPr>
            <w:tcW w:w="677" w:type="dxa"/>
            <w:gridSpan w:val="2"/>
          </w:tcPr>
          <w:p w14:paraId="786A9E86" w14:textId="77777777" w:rsidR="00035321" w:rsidRDefault="00035321">
            <w:pPr>
              <w:tabs>
                <w:tab w:val="left" w:pos="567"/>
              </w:tabs>
              <w:suppressAutoHyphens/>
              <w:jc w:val="both"/>
              <w:rPr>
                <w:rFonts w:ascii="Trebuchet MS" w:hAnsi="Trebuchet MS"/>
                <w:spacing w:val="-2"/>
                <w:sz w:val="22"/>
                <w:szCs w:val="22"/>
              </w:rPr>
            </w:pPr>
          </w:p>
        </w:tc>
      </w:tr>
      <w:tr w:rsidR="00035321" w14:paraId="58A007F2" w14:textId="77777777">
        <w:tc>
          <w:tcPr>
            <w:tcW w:w="281" w:type="dxa"/>
          </w:tcPr>
          <w:p w14:paraId="04D752A5"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538A4787"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where</w:t>
            </w:r>
          </w:p>
        </w:tc>
        <w:tc>
          <w:tcPr>
            <w:tcW w:w="1275" w:type="dxa"/>
          </w:tcPr>
          <w:p w14:paraId="7AE6D9B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NPV</w:t>
            </w:r>
          </w:p>
        </w:tc>
        <w:tc>
          <w:tcPr>
            <w:tcW w:w="341" w:type="dxa"/>
          </w:tcPr>
          <w:p w14:paraId="053BFD6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6974444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present value</w:t>
            </w:r>
          </w:p>
        </w:tc>
        <w:tc>
          <w:tcPr>
            <w:tcW w:w="250" w:type="dxa"/>
          </w:tcPr>
          <w:p w14:paraId="2C6C7A64" w14:textId="77777777" w:rsidR="00035321" w:rsidRDefault="00035321">
            <w:pPr>
              <w:tabs>
                <w:tab w:val="left" w:pos="567"/>
              </w:tabs>
              <w:suppressAutoHyphens/>
              <w:jc w:val="both"/>
              <w:rPr>
                <w:rFonts w:ascii="Trebuchet MS" w:hAnsi="Trebuchet MS"/>
                <w:spacing w:val="-2"/>
                <w:sz w:val="22"/>
                <w:szCs w:val="22"/>
              </w:rPr>
            </w:pPr>
          </w:p>
        </w:tc>
      </w:tr>
      <w:tr w:rsidR="00035321" w14:paraId="6FA448FF" w14:textId="77777777">
        <w:tc>
          <w:tcPr>
            <w:tcW w:w="281" w:type="dxa"/>
          </w:tcPr>
          <w:p w14:paraId="0E5DC2E8"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3E0AF8A7"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45F1E54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341" w:type="dxa"/>
          </w:tcPr>
          <w:p w14:paraId="6BF4A62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2396570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in year 1</w:t>
            </w:r>
          </w:p>
        </w:tc>
        <w:tc>
          <w:tcPr>
            <w:tcW w:w="250" w:type="dxa"/>
          </w:tcPr>
          <w:p w14:paraId="59962207" w14:textId="77777777" w:rsidR="00035321" w:rsidRDefault="00035321">
            <w:pPr>
              <w:tabs>
                <w:tab w:val="left" w:pos="567"/>
              </w:tabs>
              <w:suppressAutoHyphens/>
              <w:jc w:val="both"/>
              <w:rPr>
                <w:rFonts w:ascii="Trebuchet MS" w:hAnsi="Trebuchet MS"/>
                <w:spacing w:val="-2"/>
                <w:sz w:val="22"/>
                <w:szCs w:val="22"/>
              </w:rPr>
            </w:pPr>
          </w:p>
        </w:tc>
      </w:tr>
      <w:tr w:rsidR="00035321" w14:paraId="03FF0E67" w14:textId="77777777">
        <w:tc>
          <w:tcPr>
            <w:tcW w:w="281" w:type="dxa"/>
          </w:tcPr>
          <w:p w14:paraId="0C915268"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3E130552"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7ABFF4B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2</w:t>
            </w:r>
          </w:p>
        </w:tc>
        <w:tc>
          <w:tcPr>
            <w:tcW w:w="341" w:type="dxa"/>
          </w:tcPr>
          <w:p w14:paraId="311B760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058BE64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in year 2</w:t>
            </w:r>
          </w:p>
        </w:tc>
        <w:tc>
          <w:tcPr>
            <w:tcW w:w="250" w:type="dxa"/>
          </w:tcPr>
          <w:p w14:paraId="630CFAD1" w14:textId="77777777" w:rsidR="00035321" w:rsidRDefault="00035321">
            <w:pPr>
              <w:tabs>
                <w:tab w:val="left" w:pos="567"/>
              </w:tabs>
              <w:suppressAutoHyphens/>
              <w:jc w:val="both"/>
              <w:rPr>
                <w:rFonts w:ascii="Trebuchet MS" w:hAnsi="Trebuchet MS"/>
                <w:spacing w:val="-2"/>
                <w:sz w:val="22"/>
                <w:szCs w:val="22"/>
              </w:rPr>
            </w:pPr>
          </w:p>
        </w:tc>
      </w:tr>
      <w:tr w:rsidR="00035321" w14:paraId="426346C8" w14:textId="77777777">
        <w:tc>
          <w:tcPr>
            <w:tcW w:w="281" w:type="dxa"/>
          </w:tcPr>
          <w:p w14:paraId="6AD83D2A"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04AF537F"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5522DD8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n</w:t>
            </w:r>
          </w:p>
        </w:tc>
        <w:tc>
          <w:tcPr>
            <w:tcW w:w="341" w:type="dxa"/>
          </w:tcPr>
          <w:p w14:paraId="3598FB8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48F5429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in year n</w:t>
            </w:r>
          </w:p>
        </w:tc>
        <w:tc>
          <w:tcPr>
            <w:tcW w:w="250" w:type="dxa"/>
          </w:tcPr>
          <w:p w14:paraId="040802E2" w14:textId="77777777" w:rsidR="00035321" w:rsidRDefault="00035321">
            <w:pPr>
              <w:tabs>
                <w:tab w:val="left" w:pos="567"/>
              </w:tabs>
              <w:suppressAutoHyphens/>
              <w:jc w:val="both"/>
              <w:rPr>
                <w:rFonts w:ascii="Trebuchet MS" w:hAnsi="Trebuchet MS"/>
                <w:spacing w:val="-2"/>
                <w:sz w:val="22"/>
                <w:szCs w:val="22"/>
              </w:rPr>
            </w:pPr>
          </w:p>
        </w:tc>
      </w:tr>
      <w:tr w:rsidR="00035321" w14:paraId="3469F90A" w14:textId="77777777">
        <w:tc>
          <w:tcPr>
            <w:tcW w:w="281" w:type="dxa"/>
          </w:tcPr>
          <w:p w14:paraId="759F46B6"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7A68AF12"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1D114897"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r</w:t>
            </w:r>
          </w:p>
        </w:tc>
        <w:tc>
          <w:tcPr>
            <w:tcW w:w="341" w:type="dxa"/>
          </w:tcPr>
          <w:p w14:paraId="3B1A96DB"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061A2CC6"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The discount rate</w:t>
            </w:r>
          </w:p>
        </w:tc>
        <w:tc>
          <w:tcPr>
            <w:tcW w:w="250" w:type="dxa"/>
          </w:tcPr>
          <w:p w14:paraId="353459E8" w14:textId="77777777" w:rsidR="00035321" w:rsidRDefault="00035321">
            <w:pPr>
              <w:tabs>
                <w:tab w:val="left" w:pos="567"/>
              </w:tabs>
              <w:suppressAutoHyphens/>
              <w:jc w:val="both"/>
              <w:rPr>
                <w:rFonts w:ascii="Trebuchet MS" w:hAnsi="Trebuchet MS"/>
                <w:spacing w:val="-2"/>
                <w:sz w:val="22"/>
                <w:szCs w:val="22"/>
              </w:rPr>
            </w:pPr>
          </w:p>
        </w:tc>
      </w:tr>
      <w:tr w:rsidR="00035321" w14:paraId="3A3A586E" w14:textId="77777777">
        <w:tc>
          <w:tcPr>
            <w:tcW w:w="281" w:type="dxa"/>
          </w:tcPr>
          <w:p w14:paraId="6083D3B7"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3C5E0094"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7D48F339" w14:textId="77777777" w:rsidR="00035321" w:rsidRDefault="00035321">
            <w:pPr>
              <w:tabs>
                <w:tab w:val="left" w:pos="567"/>
              </w:tabs>
              <w:suppressAutoHyphens/>
              <w:jc w:val="both"/>
              <w:rPr>
                <w:rFonts w:ascii="Trebuchet MS" w:hAnsi="Trebuchet MS"/>
                <w:spacing w:val="-2"/>
                <w:sz w:val="22"/>
                <w:szCs w:val="22"/>
              </w:rPr>
            </w:pPr>
          </w:p>
        </w:tc>
        <w:tc>
          <w:tcPr>
            <w:tcW w:w="341" w:type="dxa"/>
          </w:tcPr>
          <w:p w14:paraId="72A7BA28" w14:textId="77777777" w:rsidR="00035321" w:rsidRDefault="00035321">
            <w:pPr>
              <w:tabs>
                <w:tab w:val="left" w:pos="567"/>
              </w:tabs>
              <w:suppressAutoHyphens/>
              <w:jc w:val="both"/>
              <w:rPr>
                <w:rFonts w:ascii="Trebuchet MS" w:hAnsi="Trebuchet MS"/>
                <w:spacing w:val="-2"/>
                <w:sz w:val="22"/>
                <w:szCs w:val="22"/>
              </w:rPr>
            </w:pPr>
          </w:p>
        </w:tc>
        <w:tc>
          <w:tcPr>
            <w:tcW w:w="1286" w:type="dxa"/>
          </w:tcPr>
          <w:p w14:paraId="279D7277" w14:textId="77777777" w:rsidR="00035321" w:rsidRDefault="00035321">
            <w:pPr>
              <w:tabs>
                <w:tab w:val="left" w:pos="567"/>
              </w:tabs>
              <w:suppressAutoHyphens/>
              <w:jc w:val="both"/>
              <w:rPr>
                <w:rFonts w:ascii="Trebuchet MS" w:hAnsi="Trebuchet MS"/>
                <w:spacing w:val="-2"/>
                <w:sz w:val="22"/>
                <w:szCs w:val="22"/>
              </w:rPr>
            </w:pPr>
          </w:p>
        </w:tc>
        <w:tc>
          <w:tcPr>
            <w:tcW w:w="330" w:type="dxa"/>
          </w:tcPr>
          <w:p w14:paraId="5E3D024A" w14:textId="77777777" w:rsidR="00035321" w:rsidRDefault="00035321">
            <w:pPr>
              <w:tabs>
                <w:tab w:val="left" w:pos="567"/>
              </w:tabs>
              <w:suppressAutoHyphens/>
              <w:jc w:val="both"/>
              <w:rPr>
                <w:rFonts w:ascii="Trebuchet MS" w:hAnsi="Trebuchet MS"/>
                <w:spacing w:val="-2"/>
                <w:sz w:val="22"/>
                <w:szCs w:val="22"/>
              </w:rPr>
            </w:pPr>
          </w:p>
        </w:tc>
        <w:tc>
          <w:tcPr>
            <w:tcW w:w="1253" w:type="dxa"/>
          </w:tcPr>
          <w:p w14:paraId="658DC086" w14:textId="77777777" w:rsidR="00035321" w:rsidRDefault="00035321">
            <w:pPr>
              <w:tabs>
                <w:tab w:val="left" w:pos="567"/>
              </w:tabs>
              <w:suppressAutoHyphens/>
              <w:jc w:val="both"/>
              <w:rPr>
                <w:rFonts w:ascii="Trebuchet MS" w:hAnsi="Trebuchet MS"/>
                <w:spacing w:val="-2"/>
                <w:sz w:val="22"/>
                <w:szCs w:val="22"/>
              </w:rPr>
            </w:pPr>
          </w:p>
        </w:tc>
        <w:tc>
          <w:tcPr>
            <w:tcW w:w="364" w:type="dxa"/>
          </w:tcPr>
          <w:p w14:paraId="0A1FC740" w14:textId="77777777" w:rsidR="00035321" w:rsidRDefault="00035321">
            <w:pPr>
              <w:tabs>
                <w:tab w:val="left" w:pos="567"/>
              </w:tabs>
              <w:suppressAutoHyphens/>
              <w:jc w:val="both"/>
              <w:rPr>
                <w:rFonts w:ascii="Trebuchet MS" w:hAnsi="Trebuchet MS"/>
                <w:spacing w:val="-2"/>
                <w:sz w:val="22"/>
                <w:szCs w:val="22"/>
              </w:rPr>
            </w:pPr>
          </w:p>
        </w:tc>
        <w:tc>
          <w:tcPr>
            <w:tcW w:w="1292" w:type="dxa"/>
            <w:gridSpan w:val="2"/>
          </w:tcPr>
          <w:p w14:paraId="002B8B51" w14:textId="77777777" w:rsidR="00035321" w:rsidRDefault="00035321">
            <w:pPr>
              <w:tabs>
                <w:tab w:val="left" w:pos="567"/>
              </w:tabs>
              <w:suppressAutoHyphens/>
              <w:jc w:val="both"/>
              <w:rPr>
                <w:rFonts w:ascii="Trebuchet MS" w:hAnsi="Trebuchet MS"/>
                <w:spacing w:val="-2"/>
                <w:sz w:val="22"/>
                <w:szCs w:val="22"/>
              </w:rPr>
            </w:pPr>
          </w:p>
        </w:tc>
        <w:tc>
          <w:tcPr>
            <w:tcW w:w="330" w:type="dxa"/>
          </w:tcPr>
          <w:p w14:paraId="218C4438" w14:textId="77777777" w:rsidR="00035321" w:rsidRDefault="00035321">
            <w:pPr>
              <w:tabs>
                <w:tab w:val="left" w:pos="567"/>
              </w:tabs>
              <w:suppressAutoHyphens/>
              <w:jc w:val="both"/>
              <w:rPr>
                <w:rFonts w:ascii="Trebuchet MS" w:hAnsi="Trebuchet MS"/>
                <w:spacing w:val="-2"/>
                <w:sz w:val="22"/>
                <w:szCs w:val="22"/>
              </w:rPr>
            </w:pPr>
          </w:p>
        </w:tc>
        <w:tc>
          <w:tcPr>
            <w:tcW w:w="1364" w:type="dxa"/>
            <w:gridSpan w:val="2"/>
          </w:tcPr>
          <w:p w14:paraId="1D21EF1D" w14:textId="77777777" w:rsidR="00035321" w:rsidRDefault="00035321">
            <w:pPr>
              <w:tabs>
                <w:tab w:val="left" w:pos="567"/>
              </w:tabs>
              <w:suppressAutoHyphens/>
              <w:jc w:val="both"/>
              <w:rPr>
                <w:rFonts w:ascii="Trebuchet MS" w:hAnsi="Trebuchet MS"/>
                <w:spacing w:val="-2"/>
                <w:sz w:val="22"/>
                <w:szCs w:val="22"/>
              </w:rPr>
            </w:pPr>
          </w:p>
        </w:tc>
        <w:tc>
          <w:tcPr>
            <w:tcW w:w="250" w:type="dxa"/>
          </w:tcPr>
          <w:p w14:paraId="39DEFA6F" w14:textId="77777777" w:rsidR="00035321" w:rsidRDefault="00035321">
            <w:pPr>
              <w:tabs>
                <w:tab w:val="left" w:pos="567"/>
              </w:tabs>
              <w:suppressAutoHyphens/>
              <w:jc w:val="both"/>
              <w:rPr>
                <w:rFonts w:ascii="Trebuchet MS" w:hAnsi="Trebuchet MS"/>
                <w:spacing w:val="-2"/>
                <w:sz w:val="22"/>
                <w:szCs w:val="22"/>
              </w:rPr>
            </w:pPr>
          </w:p>
        </w:tc>
      </w:tr>
    </w:tbl>
    <w:p w14:paraId="6B5F4136" w14:textId="77777777" w:rsidR="00035321" w:rsidRDefault="00035321">
      <w:pPr>
        <w:tabs>
          <w:tab w:val="left" w:pos="567"/>
        </w:tabs>
        <w:suppressAutoHyphens/>
        <w:ind w:left="567"/>
        <w:jc w:val="both"/>
        <w:rPr>
          <w:rFonts w:ascii="Trebuchet MS" w:hAnsi="Trebuchet MS"/>
          <w:spacing w:val="-2"/>
          <w:sz w:val="22"/>
          <w:szCs w:val="22"/>
        </w:rPr>
      </w:pPr>
    </w:p>
    <w:p w14:paraId="405598DF" w14:textId="77777777" w:rsidR="00035321" w:rsidRDefault="00035321">
      <w:pPr>
        <w:tabs>
          <w:tab w:val="left" w:pos="567"/>
        </w:tabs>
        <w:suppressAutoHyphens/>
        <w:ind w:left="567"/>
        <w:jc w:val="both"/>
        <w:rPr>
          <w:rFonts w:ascii="Trebuchet MS" w:hAnsi="Trebuchet MS"/>
          <w:b/>
          <w:spacing w:val="-2"/>
          <w:sz w:val="28"/>
          <w:szCs w:val="28"/>
        </w:rPr>
      </w:pPr>
    </w:p>
    <w:p w14:paraId="2ED67E5A"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Comparing end and mid-year discounting</w:t>
      </w:r>
    </w:p>
    <w:p w14:paraId="75BA0647" w14:textId="77777777" w:rsidR="00035321" w:rsidRDefault="00035321">
      <w:pPr>
        <w:tabs>
          <w:tab w:val="left" w:pos="567"/>
        </w:tabs>
        <w:suppressAutoHyphens/>
        <w:ind w:left="567"/>
        <w:jc w:val="both"/>
        <w:rPr>
          <w:rFonts w:ascii="Trebuchet MS" w:hAnsi="Trebuchet MS"/>
          <w:spacing w:val="-2"/>
          <w:sz w:val="22"/>
          <w:szCs w:val="22"/>
        </w:rPr>
      </w:pPr>
    </w:p>
    <w:p w14:paraId="7C8FCBD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 formula for mid-year discounting in Table 2 makes sense because the net cash flows are in the middle of each year, instead of being at the end of each </w:t>
      </w:r>
      <w:proofErr w:type="gramStart"/>
      <w:r>
        <w:rPr>
          <w:rFonts w:ascii="Trebuchet MS" w:hAnsi="Trebuchet MS"/>
          <w:spacing w:val="-2"/>
          <w:sz w:val="22"/>
          <w:szCs w:val="22"/>
        </w:rPr>
        <w:t>year,.</w:t>
      </w:r>
      <w:proofErr w:type="gramEnd"/>
      <w:r>
        <w:rPr>
          <w:rFonts w:ascii="Trebuchet MS" w:hAnsi="Trebuchet MS"/>
          <w:spacing w:val="-2"/>
          <w:sz w:val="22"/>
          <w:szCs w:val="22"/>
        </w:rPr>
        <w:t xml:space="preserve"> In other words they are all 0.5 years closer to the present day. This means that we can restate the NPV using end year discounting as follows -</w:t>
      </w:r>
    </w:p>
    <w:p w14:paraId="338C3FFD" w14:textId="77777777" w:rsidR="00035321" w:rsidRDefault="00035321">
      <w:pPr>
        <w:tabs>
          <w:tab w:val="left" w:pos="567"/>
        </w:tabs>
        <w:suppressAutoHyphens/>
        <w:ind w:left="567"/>
        <w:jc w:val="both"/>
        <w:rPr>
          <w:rFonts w:ascii="Trebuchet MS" w:hAnsi="Trebuchet MS"/>
          <w:spacing w:val="-2"/>
          <w:sz w:val="22"/>
          <w:szCs w:val="22"/>
        </w:rPr>
      </w:pPr>
    </w:p>
    <w:p w14:paraId="267FA600" w14:textId="77777777" w:rsidR="00035321" w:rsidRDefault="00413271">
      <w:pPr>
        <w:tabs>
          <w:tab w:val="left" w:pos="567"/>
        </w:tabs>
        <w:suppressAutoHyphens/>
        <w:ind w:left="567"/>
        <w:jc w:val="both"/>
        <w:rPr>
          <w:rFonts w:ascii="Trebuchet MS" w:hAnsi="Trebuchet MS"/>
          <w:spacing w:val="-2"/>
          <w:sz w:val="22"/>
          <w:szCs w:val="22"/>
          <w:vertAlign w:val="superscript"/>
        </w:rPr>
      </w:pPr>
      <w:r>
        <w:rPr>
          <w:rFonts w:ascii="Trebuchet MS" w:hAnsi="Trebuchet MS"/>
          <w:spacing w:val="-2"/>
          <w:sz w:val="22"/>
          <w:szCs w:val="22"/>
        </w:rPr>
        <w:tab/>
      </w:r>
      <w:r>
        <w:rPr>
          <w:rFonts w:ascii="Trebuchet MS" w:hAnsi="Trebuchet MS"/>
          <w:spacing w:val="-2"/>
          <w:sz w:val="22"/>
          <w:szCs w:val="22"/>
        </w:rPr>
        <w:tab/>
        <w:t xml:space="preserve">NPV with mid-year discounting = NPV with end year discounting * (1 + r) </w:t>
      </w:r>
      <w:r>
        <w:rPr>
          <w:rFonts w:ascii="Trebuchet MS" w:hAnsi="Trebuchet MS"/>
          <w:spacing w:val="-2"/>
          <w:sz w:val="22"/>
          <w:szCs w:val="22"/>
          <w:vertAlign w:val="superscript"/>
        </w:rPr>
        <w:t>0.5</w:t>
      </w:r>
    </w:p>
    <w:p w14:paraId="0A1026B8" w14:textId="77777777" w:rsidR="00035321" w:rsidRDefault="00035321">
      <w:pPr>
        <w:tabs>
          <w:tab w:val="left" w:pos="567"/>
        </w:tabs>
        <w:suppressAutoHyphens/>
        <w:ind w:left="567"/>
        <w:jc w:val="both"/>
        <w:rPr>
          <w:rFonts w:ascii="Trebuchet MS" w:hAnsi="Trebuchet MS"/>
          <w:spacing w:val="-2"/>
          <w:sz w:val="22"/>
          <w:szCs w:val="22"/>
        </w:rPr>
      </w:pPr>
    </w:p>
    <w:p w14:paraId="28AA16B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We can compare end year discounting and mid-year discounting pictorially as shown in Figures 1 and 2.  </w:t>
      </w:r>
    </w:p>
    <w:p w14:paraId="20365B53" w14:textId="77777777" w:rsidR="00035321" w:rsidRDefault="00035321">
      <w:pPr>
        <w:tabs>
          <w:tab w:val="left" w:pos="567"/>
        </w:tabs>
        <w:suppressAutoHyphens/>
        <w:ind w:left="567"/>
        <w:jc w:val="both"/>
        <w:rPr>
          <w:rFonts w:ascii="Trebuchet MS" w:hAnsi="Trebuchet MS"/>
          <w:spacing w:val="-2"/>
          <w:sz w:val="22"/>
          <w:szCs w:val="22"/>
        </w:rPr>
      </w:pPr>
    </w:p>
    <w:p w14:paraId="605A47C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Figure 1 assumes that the cash flows occur at the end of each year.</w:t>
      </w:r>
    </w:p>
    <w:p w14:paraId="027FB7B2" w14:textId="77777777" w:rsidR="00035321" w:rsidRDefault="00035321">
      <w:pPr>
        <w:tabs>
          <w:tab w:val="left" w:pos="567"/>
        </w:tabs>
        <w:suppressAutoHyphens/>
        <w:ind w:left="567"/>
        <w:jc w:val="both"/>
        <w:rPr>
          <w:rFonts w:ascii="Trebuchet MS" w:hAnsi="Trebuchet MS"/>
          <w:spacing w:val="-2"/>
          <w:sz w:val="22"/>
          <w:szCs w:val="22"/>
        </w:rPr>
      </w:pPr>
    </w:p>
    <w:p w14:paraId="78B6CF73" w14:textId="77777777" w:rsidR="00035321" w:rsidRDefault="00035321">
      <w:pPr>
        <w:tabs>
          <w:tab w:val="left" w:pos="567"/>
        </w:tabs>
        <w:suppressAutoHyphens/>
        <w:ind w:left="567"/>
        <w:jc w:val="both"/>
        <w:rPr>
          <w:rFonts w:ascii="Trebuchet MS" w:hAnsi="Trebuchet MS"/>
          <w:spacing w:val="-2"/>
          <w:sz w:val="22"/>
          <w:szCs w:val="22"/>
        </w:rPr>
      </w:pPr>
    </w:p>
    <w:p w14:paraId="184159EE" w14:textId="77777777" w:rsidR="00035321" w:rsidRDefault="00035321">
      <w:pPr>
        <w:tabs>
          <w:tab w:val="left" w:pos="567"/>
        </w:tabs>
        <w:suppressAutoHyphens/>
        <w:ind w:left="567"/>
        <w:jc w:val="both"/>
        <w:rPr>
          <w:rFonts w:ascii="Trebuchet MS" w:hAnsi="Trebuchet MS"/>
          <w:spacing w:val="-2"/>
          <w:sz w:val="22"/>
          <w:szCs w:val="22"/>
        </w:rPr>
      </w:pPr>
    </w:p>
    <w:p w14:paraId="1E23C047" w14:textId="77777777" w:rsidR="00035321" w:rsidRDefault="00035321">
      <w:pPr>
        <w:tabs>
          <w:tab w:val="left" w:pos="567"/>
        </w:tabs>
        <w:suppressAutoHyphens/>
        <w:ind w:left="567"/>
        <w:jc w:val="both"/>
        <w:rPr>
          <w:rFonts w:ascii="Trebuchet MS" w:hAnsi="Trebuchet MS"/>
          <w:spacing w:val="-2"/>
          <w:sz w:val="22"/>
          <w:szCs w:val="22"/>
        </w:rPr>
      </w:pPr>
    </w:p>
    <w:p w14:paraId="5C941BD7" w14:textId="77777777" w:rsidR="00035321" w:rsidRDefault="00035321">
      <w:pPr>
        <w:tabs>
          <w:tab w:val="left" w:pos="567"/>
        </w:tabs>
        <w:suppressAutoHyphens/>
        <w:ind w:left="567"/>
        <w:jc w:val="both"/>
        <w:rPr>
          <w:rFonts w:ascii="Trebuchet MS" w:hAnsi="Trebuchet MS"/>
          <w:spacing w:val="-2"/>
          <w:sz w:val="22"/>
          <w:szCs w:val="22"/>
        </w:rPr>
      </w:pPr>
    </w:p>
    <w:p w14:paraId="38FCDBDA" w14:textId="77777777" w:rsidR="00035321" w:rsidRDefault="00035321">
      <w:pPr>
        <w:tabs>
          <w:tab w:val="left" w:pos="567"/>
        </w:tabs>
        <w:suppressAutoHyphens/>
        <w:ind w:left="567"/>
        <w:jc w:val="both"/>
        <w:rPr>
          <w:rFonts w:ascii="Trebuchet MS" w:hAnsi="Trebuchet MS"/>
          <w:spacing w:val="-2"/>
          <w:sz w:val="22"/>
          <w:szCs w:val="22"/>
        </w:rPr>
      </w:pPr>
    </w:p>
    <w:p w14:paraId="578AFE61"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2268"/>
        <w:gridCol w:w="426"/>
        <w:gridCol w:w="567"/>
        <w:gridCol w:w="283"/>
        <w:gridCol w:w="457"/>
        <w:gridCol w:w="242"/>
        <w:gridCol w:w="498"/>
        <w:gridCol w:w="202"/>
        <w:gridCol w:w="538"/>
        <w:gridCol w:w="161"/>
        <w:gridCol w:w="579"/>
        <w:gridCol w:w="121"/>
        <w:gridCol w:w="619"/>
        <w:gridCol w:w="80"/>
        <w:gridCol w:w="660"/>
        <w:gridCol w:w="40"/>
        <w:gridCol w:w="700"/>
      </w:tblGrid>
      <w:tr w:rsidR="00035321" w14:paraId="620B6289" w14:textId="77777777">
        <w:tc>
          <w:tcPr>
            <w:tcW w:w="8441" w:type="dxa"/>
            <w:gridSpan w:val="17"/>
            <w:tcBorders>
              <w:top w:val="single" w:sz="4" w:space="0" w:color="auto"/>
              <w:bottom w:val="nil"/>
              <w:right w:val="single" w:sz="4" w:space="0" w:color="auto"/>
            </w:tcBorders>
          </w:tcPr>
          <w:p w14:paraId="0A4DB452" w14:textId="77777777" w:rsidR="00035321" w:rsidRDefault="00413271">
            <w:pPr>
              <w:tabs>
                <w:tab w:val="left" w:pos="567"/>
              </w:tabs>
              <w:suppressAutoHyphens/>
              <w:rPr>
                <w:rFonts w:ascii="Trebuchet MS" w:hAnsi="Trebuchet MS"/>
                <w:b/>
                <w:spacing w:val="-2"/>
                <w:sz w:val="22"/>
                <w:szCs w:val="22"/>
              </w:rPr>
            </w:pPr>
            <w:r>
              <w:rPr>
                <w:rFonts w:ascii="Trebuchet MS" w:hAnsi="Trebuchet MS"/>
                <w:b/>
                <w:spacing w:val="-2"/>
                <w:sz w:val="22"/>
                <w:szCs w:val="22"/>
              </w:rPr>
              <w:t>Figure 1 - End year discounting</w:t>
            </w:r>
          </w:p>
        </w:tc>
      </w:tr>
      <w:tr w:rsidR="00035321" w14:paraId="528244DB" w14:textId="77777777">
        <w:tc>
          <w:tcPr>
            <w:tcW w:w="2268" w:type="dxa"/>
            <w:tcBorders>
              <w:top w:val="nil"/>
              <w:bottom w:val="nil"/>
              <w:right w:val="nil"/>
            </w:tcBorders>
          </w:tcPr>
          <w:p w14:paraId="69D01D2D" w14:textId="77777777" w:rsidR="00035321" w:rsidRDefault="00035321">
            <w:pPr>
              <w:tabs>
                <w:tab w:val="left" w:pos="567"/>
              </w:tabs>
              <w:suppressAutoHyphens/>
              <w:jc w:val="both"/>
              <w:rPr>
                <w:rFonts w:ascii="Trebuchet MS" w:hAnsi="Trebuchet MS"/>
                <w:spacing w:val="-2"/>
                <w:sz w:val="22"/>
                <w:szCs w:val="22"/>
              </w:rPr>
            </w:pPr>
          </w:p>
        </w:tc>
        <w:tc>
          <w:tcPr>
            <w:tcW w:w="993" w:type="dxa"/>
            <w:gridSpan w:val="2"/>
            <w:tcBorders>
              <w:top w:val="nil"/>
              <w:left w:val="nil"/>
              <w:bottom w:val="nil"/>
              <w:right w:val="nil"/>
            </w:tcBorders>
          </w:tcPr>
          <w:p w14:paraId="6FFC2767" w14:textId="77777777" w:rsidR="00035321" w:rsidRDefault="00035321">
            <w:pPr>
              <w:tabs>
                <w:tab w:val="left" w:pos="567"/>
              </w:tabs>
              <w:suppressAutoHyphens/>
              <w:rPr>
                <w:rFonts w:ascii="Trebuchet MS" w:hAnsi="Trebuchet MS"/>
                <w:spacing w:val="-2"/>
                <w:sz w:val="22"/>
                <w:szCs w:val="22"/>
              </w:rPr>
            </w:pPr>
          </w:p>
        </w:tc>
        <w:tc>
          <w:tcPr>
            <w:tcW w:w="740" w:type="dxa"/>
            <w:gridSpan w:val="2"/>
            <w:tcBorders>
              <w:top w:val="nil"/>
              <w:left w:val="nil"/>
              <w:bottom w:val="nil"/>
              <w:right w:val="nil"/>
            </w:tcBorders>
          </w:tcPr>
          <w:p w14:paraId="37809560"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nil"/>
              <w:right w:val="nil"/>
            </w:tcBorders>
          </w:tcPr>
          <w:p w14:paraId="5AEF608F"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nil"/>
              <w:right w:val="nil"/>
            </w:tcBorders>
          </w:tcPr>
          <w:p w14:paraId="2C58423D"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nil"/>
              <w:right w:val="nil"/>
            </w:tcBorders>
          </w:tcPr>
          <w:p w14:paraId="50F1F467"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nil"/>
              <w:right w:val="nil"/>
            </w:tcBorders>
          </w:tcPr>
          <w:p w14:paraId="6D39EFE1"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nil"/>
              <w:right w:val="nil"/>
            </w:tcBorders>
          </w:tcPr>
          <w:p w14:paraId="62B46A1F"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nil"/>
              <w:right w:val="single" w:sz="4" w:space="0" w:color="auto"/>
            </w:tcBorders>
          </w:tcPr>
          <w:p w14:paraId="3E5809F1" w14:textId="77777777" w:rsidR="00035321" w:rsidRDefault="00035321">
            <w:pPr>
              <w:tabs>
                <w:tab w:val="left" w:pos="567"/>
              </w:tabs>
              <w:suppressAutoHyphens/>
              <w:jc w:val="right"/>
              <w:rPr>
                <w:rFonts w:ascii="Trebuchet MS" w:hAnsi="Trebuchet MS"/>
                <w:spacing w:val="-2"/>
                <w:sz w:val="22"/>
                <w:szCs w:val="22"/>
              </w:rPr>
            </w:pPr>
          </w:p>
        </w:tc>
      </w:tr>
      <w:tr w:rsidR="00035321" w14:paraId="738005B3" w14:textId="77777777">
        <w:tc>
          <w:tcPr>
            <w:tcW w:w="2694" w:type="dxa"/>
            <w:gridSpan w:val="2"/>
            <w:tcBorders>
              <w:top w:val="nil"/>
              <w:bottom w:val="nil"/>
              <w:right w:val="nil"/>
            </w:tcBorders>
          </w:tcPr>
          <w:p w14:paraId="6A986B62" w14:textId="77777777" w:rsidR="00035321" w:rsidRDefault="00035321">
            <w:pPr>
              <w:tabs>
                <w:tab w:val="left" w:pos="567"/>
              </w:tabs>
              <w:suppressAutoHyphens/>
              <w:jc w:val="both"/>
              <w:rPr>
                <w:rFonts w:ascii="Trebuchet MS" w:hAnsi="Trebuchet MS"/>
                <w:spacing w:val="-2"/>
                <w:sz w:val="22"/>
                <w:szCs w:val="22"/>
              </w:rPr>
            </w:pPr>
          </w:p>
        </w:tc>
        <w:tc>
          <w:tcPr>
            <w:tcW w:w="850" w:type="dxa"/>
            <w:gridSpan w:val="2"/>
            <w:tcBorders>
              <w:top w:val="nil"/>
              <w:left w:val="nil"/>
              <w:bottom w:val="nil"/>
              <w:right w:val="nil"/>
            </w:tcBorders>
          </w:tcPr>
          <w:p w14:paraId="745C8908"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Time</w:t>
            </w:r>
          </w:p>
        </w:tc>
        <w:tc>
          <w:tcPr>
            <w:tcW w:w="699" w:type="dxa"/>
            <w:gridSpan w:val="2"/>
            <w:tcBorders>
              <w:top w:val="nil"/>
              <w:left w:val="nil"/>
              <w:bottom w:val="nil"/>
              <w:right w:val="nil"/>
            </w:tcBorders>
          </w:tcPr>
          <w:p w14:paraId="1D01F078"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nil"/>
            </w:tcBorders>
          </w:tcPr>
          <w:p w14:paraId="6E72E91B"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4965B5E2"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nil"/>
            </w:tcBorders>
          </w:tcPr>
          <w:p w14:paraId="5DFF695B"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2A79A220"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nil"/>
            </w:tcBorders>
          </w:tcPr>
          <w:p w14:paraId="174D65D7"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nil"/>
              <w:bottom w:val="nil"/>
              <w:right w:val="single" w:sz="4" w:space="0" w:color="auto"/>
            </w:tcBorders>
          </w:tcPr>
          <w:p w14:paraId="0F48B623" w14:textId="77777777" w:rsidR="00035321" w:rsidRDefault="00035321">
            <w:pPr>
              <w:tabs>
                <w:tab w:val="left" w:pos="567"/>
              </w:tabs>
              <w:suppressAutoHyphens/>
              <w:jc w:val="right"/>
              <w:rPr>
                <w:rFonts w:ascii="Trebuchet MS" w:hAnsi="Trebuchet MS"/>
                <w:spacing w:val="-2"/>
                <w:sz w:val="22"/>
                <w:szCs w:val="22"/>
              </w:rPr>
            </w:pPr>
          </w:p>
        </w:tc>
      </w:tr>
      <w:tr w:rsidR="00035321" w14:paraId="78ABD393" w14:textId="77777777">
        <w:tc>
          <w:tcPr>
            <w:tcW w:w="2694" w:type="dxa"/>
            <w:gridSpan w:val="2"/>
            <w:tcBorders>
              <w:top w:val="nil"/>
              <w:bottom w:val="single" w:sz="4" w:space="0" w:color="auto"/>
              <w:right w:val="single" w:sz="4" w:space="0" w:color="auto"/>
            </w:tcBorders>
          </w:tcPr>
          <w:p w14:paraId="11678B95" w14:textId="77777777" w:rsidR="00035321" w:rsidRDefault="00035321">
            <w:pPr>
              <w:tabs>
                <w:tab w:val="left" w:pos="567"/>
              </w:tabs>
              <w:suppressAutoHyphens/>
              <w:jc w:val="both"/>
              <w:rPr>
                <w:rFonts w:ascii="Trebuchet MS" w:hAnsi="Trebuchet MS"/>
                <w:spacing w:val="-2"/>
                <w:sz w:val="22"/>
                <w:szCs w:val="22"/>
              </w:rPr>
            </w:pPr>
          </w:p>
        </w:tc>
        <w:tc>
          <w:tcPr>
            <w:tcW w:w="850" w:type="dxa"/>
            <w:gridSpan w:val="2"/>
            <w:tcBorders>
              <w:top w:val="nil"/>
              <w:left w:val="single" w:sz="4" w:space="0" w:color="auto"/>
              <w:bottom w:val="single" w:sz="4" w:space="0" w:color="auto"/>
              <w:right w:val="nil"/>
            </w:tcBorders>
          </w:tcPr>
          <w:p w14:paraId="4C6287CE"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0</w:t>
            </w:r>
          </w:p>
        </w:tc>
        <w:tc>
          <w:tcPr>
            <w:tcW w:w="699" w:type="dxa"/>
            <w:gridSpan w:val="2"/>
            <w:tcBorders>
              <w:top w:val="nil"/>
              <w:left w:val="nil"/>
              <w:bottom w:val="single" w:sz="4" w:space="0" w:color="auto"/>
              <w:right w:val="single" w:sz="4" w:space="0" w:color="auto"/>
            </w:tcBorders>
          </w:tcPr>
          <w:p w14:paraId="7B00B7E8"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0.5</w:t>
            </w:r>
          </w:p>
        </w:tc>
        <w:tc>
          <w:tcPr>
            <w:tcW w:w="700" w:type="dxa"/>
            <w:gridSpan w:val="2"/>
            <w:tcBorders>
              <w:top w:val="nil"/>
              <w:left w:val="single" w:sz="4" w:space="0" w:color="auto"/>
              <w:bottom w:val="single" w:sz="4" w:space="0" w:color="auto"/>
              <w:right w:val="single" w:sz="4" w:space="0" w:color="auto"/>
            </w:tcBorders>
          </w:tcPr>
          <w:p w14:paraId="659C49D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699" w:type="dxa"/>
            <w:gridSpan w:val="2"/>
            <w:tcBorders>
              <w:top w:val="nil"/>
              <w:left w:val="single" w:sz="4" w:space="0" w:color="auto"/>
              <w:bottom w:val="single" w:sz="4" w:space="0" w:color="auto"/>
              <w:right w:val="single" w:sz="4" w:space="0" w:color="auto"/>
            </w:tcBorders>
          </w:tcPr>
          <w:p w14:paraId="37C8F7F3"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700" w:type="dxa"/>
            <w:gridSpan w:val="2"/>
            <w:tcBorders>
              <w:top w:val="nil"/>
              <w:left w:val="single" w:sz="4" w:space="0" w:color="auto"/>
              <w:bottom w:val="single" w:sz="4" w:space="0" w:color="auto"/>
              <w:right w:val="single" w:sz="4" w:space="0" w:color="auto"/>
            </w:tcBorders>
          </w:tcPr>
          <w:p w14:paraId="33DCE60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699" w:type="dxa"/>
            <w:gridSpan w:val="2"/>
            <w:tcBorders>
              <w:top w:val="nil"/>
              <w:left w:val="single" w:sz="4" w:space="0" w:color="auto"/>
              <w:bottom w:val="single" w:sz="4" w:space="0" w:color="auto"/>
              <w:right w:val="single" w:sz="4" w:space="0" w:color="auto"/>
            </w:tcBorders>
          </w:tcPr>
          <w:p w14:paraId="3C70FEE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700" w:type="dxa"/>
            <w:gridSpan w:val="2"/>
            <w:tcBorders>
              <w:top w:val="nil"/>
              <w:left w:val="single" w:sz="4" w:space="0" w:color="auto"/>
              <w:bottom w:val="single" w:sz="4" w:space="0" w:color="auto"/>
              <w:right w:val="single" w:sz="4" w:space="0" w:color="auto"/>
            </w:tcBorders>
          </w:tcPr>
          <w:p w14:paraId="55EF700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w:t>
            </w:r>
          </w:p>
        </w:tc>
        <w:tc>
          <w:tcPr>
            <w:tcW w:w="700" w:type="dxa"/>
            <w:tcBorders>
              <w:top w:val="nil"/>
              <w:left w:val="single" w:sz="4" w:space="0" w:color="auto"/>
              <w:bottom w:val="single" w:sz="4" w:space="0" w:color="auto"/>
              <w:right w:val="single" w:sz="4" w:space="0" w:color="auto"/>
            </w:tcBorders>
          </w:tcPr>
          <w:p w14:paraId="5DAAB342" w14:textId="77777777" w:rsidR="00035321" w:rsidRDefault="00035321">
            <w:pPr>
              <w:tabs>
                <w:tab w:val="left" w:pos="567"/>
              </w:tabs>
              <w:suppressAutoHyphens/>
              <w:jc w:val="right"/>
              <w:rPr>
                <w:rFonts w:ascii="Trebuchet MS" w:hAnsi="Trebuchet MS"/>
                <w:spacing w:val="-2"/>
                <w:sz w:val="22"/>
                <w:szCs w:val="22"/>
              </w:rPr>
            </w:pPr>
          </w:p>
        </w:tc>
      </w:tr>
      <w:tr w:rsidR="00035321" w14:paraId="48BDFE4D" w14:textId="77777777">
        <w:tc>
          <w:tcPr>
            <w:tcW w:w="2694" w:type="dxa"/>
            <w:gridSpan w:val="2"/>
            <w:tcBorders>
              <w:top w:val="single" w:sz="4" w:space="0" w:color="auto"/>
              <w:bottom w:val="nil"/>
            </w:tcBorders>
          </w:tcPr>
          <w:p w14:paraId="72E09E1E" w14:textId="77777777" w:rsidR="00035321" w:rsidRDefault="00035321">
            <w:pPr>
              <w:tabs>
                <w:tab w:val="left" w:pos="567"/>
              </w:tabs>
              <w:suppressAutoHyphens/>
              <w:jc w:val="both"/>
              <w:rPr>
                <w:rFonts w:ascii="Trebuchet MS" w:hAnsi="Trebuchet MS"/>
                <w:spacing w:val="-2"/>
                <w:sz w:val="22"/>
                <w:szCs w:val="22"/>
              </w:rPr>
            </w:pPr>
          </w:p>
        </w:tc>
        <w:tc>
          <w:tcPr>
            <w:tcW w:w="850" w:type="dxa"/>
            <w:gridSpan w:val="2"/>
            <w:tcBorders>
              <w:top w:val="single" w:sz="4" w:space="0" w:color="auto"/>
              <w:bottom w:val="nil"/>
              <w:right w:val="nil"/>
            </w:tcBorders>
          </w:tcPr>
          <w:p w14:paraId="2E1EDE82"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single" w:sz="4" w:space="0" w:color="auto"/>
              <w:left w:val="nil"/>
              <w:bottom w:val="nil"/>
              <w:right w:val="nil"/>
            </w:tcBorders>
          </w:tcPr>
          <w:p w14:paraId="714AF392"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single" w:sz="4" w:space="0" w:color="auto"/>
              <w:left w:val="nil"/>
              <w:bottom w:val="nil"/>
              <w:right w:val="single" w:sz="4" w:space="0" w:color="auto"/>
            </w:tcBorders>
          </w:tcPr>
          <w:p w14:paraId="636F19C7"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single" w:sz="4" w:space="0" w:color="auto"/>
              <w:left w:val="single" w:sz="4" w:space="0" w:color="auto"/>
              <w:bottom w:val="nil"/>
              <w:right w:val="nil"/>
            </w:tcBorders>
          </w:tcPr>
          <w:p w14:paraId="383CDD4E"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single" w:sz="4" w:space="0" w:color="auto"/>
              <w:left w:val="nil"/>
              <w:bottom w:val="nil"/>
              <w:right w:val="single" w:sz="4" w:space="0" w:color="auto"/>
            </w:tcBorders>
          </w:tcPr>
          <w:p w14:paraId="1202D666"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single" w:sz="4" w:space="0" w:color="auto"/>
              <w:left w:val="single" w:sz="4" w:space="0" w:color="auto"/>
              <w:bottom w:val="nil"/>
              <w:right w:val="nil"/>
            </w:tcBorders>
          </w:tcPr>
          <w:p w14:paraId="11E7D176"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single" w:sz="4" w:space="0" w:color="auto"/>
              <w:left w:val="nil"/>
              <w:bottom w:val="nil"/>
              <w:right w:val="single" w:sz="4" w:space="0" w:color="auto"/>
            </w:tcBorders>
          </w:tcPr>
          <w:p w14:paraId="055B5D82"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single" w:sz="4" w:space="0" w:color="auto"/>
              <w:left w:val="single" w:sz="4" w:space="0" w:color="auto"/>
              <w:bottom w:val="nil"/>
              <w:right w:val="single" w:sz="4" w:space="0" w:color="auto"/>
            </w:tcBorders>
          </w:tcPr>
          <w:p w14:paraId="1D1EFC33" w14:textId="77777777" w:rsidR="00035321" w:rsidRDefault="00035321">
            <w:pPr>
              <w:tabs>
                <w:tab w:val="left" w:pos="567"/>
              </w:tabs>
              <w:suppressAutoHyphens/>
              <w:jc w:val="right"/>
              <w:rPr>
                <w:rFonts w:ascii="Trebuchet MS" w:hAnsi="Trebuchet MS"/>
                <w:spacing w:val="-2"/>
                <w:sz w:val="22"/>
                <w:szCs w:val="22"/>
              </w:rPr>
            </w:pPr>
          </w:p>
        </w:tc>
      </w:tr>
      <w:tr w:rsidR="00035321" w14:paraId="4406A28F" w14:textId="77777777">
        <w:tc>
          <w:tcPr>
            <w:tcW w:w="2694" w:type="dxa"/>
            <w:gridSpan w:val="2"/>
            <w:tcBorders>
              <w:top w:val="nil"/>
              <w:bottom w:val="single" w:sz="4" w:space="0" w:color="auto"/>
            </w:tcBorders>
          </w:tcPr>
          <w:p w14:paraId="3BD1BEA4"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NCF at end year</w:t>
            </w:r>
          </w:p>
        </w:tc>
        <w:tc>
          <w:tcPr>
            <w:tcW w:w="850" w:type="dxa"/>
            <w:gridSpan w:val="2"/>
            <w:tcBorders>
              <w:top w:val="nil"/>
              <w:bottom w:val="single" w:sz="4" w:space="0" w:color="auto"/>
              <w:right w:val="nil"/>
            </w:tcBorders>
          </w:tcPr>
          <w:p w14:paraId="788B7E47"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699" w:type="dxa"/>
            <w:gridSpan w:val="2"/>
            <w:tcBorders>
              <w:top w:val="nil"/>
              <w:left w:val="nil"/>
              <w:bottom w:val="single" w:sz="4" w:space="0" w:color="auto"/>
              <w:right w:val="nil"/>
            </w:tcBorders>
          </w:tcPr>
          <w:p w14:paraId="1A786ECB"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single" w:sz="4" w:space="0" w:color="auto"/>
              <w:right w:val="single" w:sz="4" w:space="0" w:color="auto"/>
            </w:tcBorders>
          </w:tcPr>
          <w:p w14:paraId="193F251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699" w:type="dxa"/>
            <w:gridSpan w:val="2"/>
            <w:tcBorders>
              <w:top w:val="nil"/>
              <w:left w:val="single" w:sz="4" w:space="0" w:color="auto"/>
              <w:bottom w:val="single" w:sz="4" w:space="0" w:color="auto"/>
              <w:right w:val="nil"/>
            </w:tcBorders>
          </w:tcPr>
          <w:p w14:paraId="267F61F7"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single" w:sz="4" w:space="0" w:color="auto"/>
              <w:right w:val="single" w:sz="4" w:space="0" w:color="auto"/>
            </w:tcBorders>
          </w:tcPr>
          <w:p w14:paraId="7FDDFC7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2</w:t>
            </w:r>
          </w:p>
        </w:tc>
        <w:tc>
          <w:tcPr>
            <w:tcW w:w="699" w:type="dxa"/>
            <w:gridSpan w:val="2"/>
            <w:tcBorders>
              <w:top w:val="nil"/>
              <w:left w:val="single" w:sz="4" w:space="0" w:color="auto"/>
              <w:bottom w:val="single" w:sz="4" w:space="0" w:color="auto"/>
              <w:right w:val="nil"/>
            </w:tcBorders>
          </w:tcPr>
          <w:p w14:paraId="022A98B4"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single" w:sz="4" w:space="0" w:color="auto"/>
              <w:right w:val="single" w:sz="4" w:space="0" w:color="auto"/>
            </w:tcBorders>
          </w:tcPr>
          <w:p w14:paraId="3730EB7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3</w:t>
            </w:r>
          </w:p>
        </w:tc>
        <w:tc>
          <w:tcPr>
            <w:tcW w:w="700" w:type="dxa"/>
            <w:tcBorders>
              <w:top w:val="nil"/>
              <w:left w:val="single" w:sz="4" w:space="0" w:color="auto"/>
              <w:bottom w:val="single" w:sz="4" w:space="0" w:color="auto"/>
              <w:right w:val="single" w:sz="4" w:space="0" w:color="auto"/>
            </w:tcBorders>
          </w:tcPr>
          <w:p w14:paraId="6AC5DEF1" w14:textId="77777777" w:rsidR="00035321" w:rsidRDefault="00035321">
            <w:pPr>
              <w:tabs>
                <w:tab w:val="left" w:pos="567"/>
              </w:tabs>
              <w:suppressAutoHyphens/>
              <w:jc w:val="right"/>
              <w:rPr>
                <w:rFonts w:ascii="Trebuchet MS" w:hAnsi="Trebuchet MS"/>
                <w:spacing w:val="-2"/>
                <w:sz w:val="22"/>
                <w:szCs w:val="22"/>
              </w:rPr>
            </w:pPr>
          </w:p>
        </w:tc>
      </w:tr>
      <w:tr w:rsidR="00035321" w14:paraId="0AF6C248" w14:textId="77777777">
        <w:tc>
          <w:tcPr>
            <w:tcW w:w="2694" w:type="dxa"/>
            <w:gridSpan w:val="2"/>
            <w:tcBorders>
              <w:top w:val="single" w:sz="4" w:space="0" w:color="auto"/>
              <w:bottom w:val="nil"/>
            </w:tcBorders>
          </w:tcPr>
          <w:p w14:paraId="4D972E13"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single" w:sz="4" w:space="0" w:color="auto"/>
              <w:bottom w:val="nil"/>
              <w:right w:val="nil"/>
            </w:tcBorders>
          </w:tcPr>
          <w:p w14:paraId="3BCF7ED9"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single" w:sz="4" w:space="0" w:color="auto"/>
              <w:left w:val="nil"/>
              <w:bottom w:val="nil"/>
              <w:right w:val="nil"/>
            </w:tcBorders>
          </w:tcPr>
          <w:p w14:paraId="22420C8C"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single" w:sz="4" w:space="0" w:color="auto"/>
              <w:left w:val="nil"/>
              <w:bottom w:val="nil"/>
              <w:right w:val="single" w:sz="4" w:space="0" w:color="auto"/>
            </w:tcBorders>
          </w:tcPr>
          <w:p w14:paraId="5AE815CC"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single" w:sz="4" w:space="0" w:color="auto"/>
              <w:left w:val="single" w:sz="4" w:space="0" w:color="auto"/>
              <w:bottom w:val="nil"/>
              <w:right w:val="nil"/>
            </w:tcBorders>
          </w:tcPr>
          <w:p w14:paraId="14992321"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single" w:sz="4" w:space="0" w:color="auto"/>
              <w:left w:val="nil"/>
              <w:bottom w:val="nil"/>
              <w:right w:val="single" w:sz="4" w:space="0" w:color="auto"/>
            </w:tcBorders>
          </w:tcPr>
          <w:p w14:paraId="51E571AB"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single" w:sz="4" w:space="0" w:color="auto"/>
              <w:left w:val="single" w:sz="4" w:space="0" w:color="auto"/>
              <w:bottom w:val="nil"/>
              <w:right w:val="nil"/>
            </w:tcBorders>
          </w:tcPr>
          <w:p w14:paraId="6A468E4D"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single" w:sz="4" w:space="0" w:color="auto"/>
              <w:left w:val="nil"/>
              <w:bottom w:val="nil"/>
              <w:right w:val="single" w:sz="4" w:space="0" w:color="auto"/>
            </w:tcBorders>
          </w:tcPr>
          <w:p w14:paraId="2FCE105E"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single" w:sz="4" w:space="0" w:color="auto"/>
              <w:left w:val="single" w:sz="4" w:space="0" w:color="auto"/>
              <w:bottom w:val="nil"/>
              <w:right w:val="single" w:sz="4" w:space="0" w:color="auto"/>
            </w:tcBorders>
          </w:tcPr>
          <w:p w14:paraId="0F56AB50" w14:textId="77777777" w:rsidR="00035321" w:rsidRDefault="00035321">
            <w:pPr>
              <w:tabs>
                <w:tab w:val="left" w:pos="567"/>
              </w:tabs>
              <w:suppressAutoHyphens/>
              <w:jc w:val="right"/>
              <w:rPr>
                <w:rFonts w:ascii="Trebuchet MS" w:hAnsi="Trebuchet MS"/>
                <w:spacing w:val="-2"/>
                <w:sz w:val="22"/>
                <w:szCs w:val="22"/>
              </w:rPr>
            </w:pPr>
          </w:p>
        </w:tc>
      </w:tr>
      <w:tr w:rsidR="00035321" w14:paraId="70A44D3E" w14:textId="77777777">
        <w:tc>
          <w:tcPr>
            <w:tcW w:w="2694" w:type="dxa"/>
            <w:gridSpan w:val="2"/>
            <w:tcBorders>
              <w:top w:val="nil"/>
            </w:tcBorders>
          </w:tcPr>
          <w:p w14:paraId="3787E9B2"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End year discounting</w:t>
            </w:r>
          </w:p>
        </w:tc>
        <w:tc>
          <w:tcPr>
            <w:tcW w:w="850" w:type="dxa"/>
            <w:gridSpan w:val="2"/>
            <w:tcBorders>
              <w:top w:val="nil"/>
              <w:bottom w:val="nil"/>
              <w:right w:val="nil"/>
            </w:tcBorders>
          </w:tcPr>
          <w:p w14:paraId="741D2B93" w14:textId="77777777" w:rsidR="00035321" w:rsidRDefault="00413271">
            <w:pPr>
              <w:tabs>
                <w:tab w:val="left" w:pos="567"/>
              </w:tabs>
              <w:suppressAutoHyphens/>
              <w:rPr>
                <w:rFonts w:ascii="Trebuchet MS" w:hAnsi="Trebuchet MS"/>
                <w:spacing w:val="-2"/>
                <w:sz w:val="22"/>
                <w:szCs w:val="22"/>
                <w:u w:val="single"/>
              </w:rPr>
            </w:pPr>
            <w:r>
              <w:rPr>
                <w:rFonts w:ascii="Trebuchet MS" w:hAnsi="Trebuchet MS"/>
                <w:spacing w:val="-2"/>
                <w:sz w:val="22"/>
                <w:szCs w:val="22"/>
                <w:u w:val="single"/>
              </w:rPr>
              <w:t>NCF</w:t>
            </w:r>
            <w:r>
              <w:rPr>
                <w:rFonts w:ascii="Trebuchet MS" w:hAnsi="Trebuchet MS"/>
                <w:spacing w:val="-2"/>
                <w:sz w:val="22"/>
                <w:szCs w:val="22"/>
                <w:u w:val="single"/>
                <w:vertAlign w:val="subscript"/>
              </w:rPr>
              <w:t>0</w:t>
            </w:r>
          </w:p>
        </w:tc>
        <w:tc>
          <w:tcPr>
            <w:tcW w:w="699" w:type="dxa"/>
            <w:gridSpan w:val="2"/>
            <w:tcBorders>
              <w:top w:val="nil"/>
              <w:left w:val="nil"/>
              <w:bottom w:val="nil"/>
              <w:right w:val="nil"/>
            </w:tcBorders>
          </w:tcPr>
          <w:p w14:paraId="1E1DA568"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725F5C1F"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4F5E0D31"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662CFB6C"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66B64A47"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7A4C8325"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64501E39" w14:textId="77777777" w:rsidR="00035321" w:rsidRDefault="00035321">
            <w:pPr>
              <w:tabs>
                <w:tab w:val="left" w:pos="567"/>
              </w:tabs>
              <w:suppressAutoHyphens/>
              <w:jc w:val="right"/>
              <w:rPr>
                <w:rFonts w:ascii="Trebuchet MS" w:hAnsi="Trebuchet MS"/>
                <w:spacing w:val="-2"/>
                <w:sz w:val="22"/>
                <w:szCs w:val="22"/>
              </w:rPr>
            </w:pPr>
          </w:p>
        </w:tc>
      </w:tr>
      <w:tr w:rsidR="00035321" w14:paraId="04049263" w14:textId="77777777">
        <w:tc>
          <w:tcPr>
            <w:tcW w:w="2694" w:type="dxa"/>
            <w:gridSpan w:val="2"/>
            <w:tcBorders>
              <w:bottom w:val="nil"/>
            </w:tcBorders>
          </w:tcPr>
          <w:p w14:paraId="6A3429E0"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nil"/>
              <w:bottom w:val="single" w:sz="4" w:space="0" w:color="auto"/>
              <w:right w:val="nil"/>
            </w:tcBorders>
          </w:tcPr>
          <w:p w14:paraId="6E375502"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 xml:space="preserve"> 0</w:t>
            </w:r>
          </w:p>
        </w:tc>
        <w:tc>
          <w:tcPr>
            <w:tcW w:w="699" w:type="dxa"/>
            <w:gridSpan w:val="2"/>
            <w:tcBorders>
              <w:top w:val="nil"/>
              <w:left w:val="nil"/>
              <w:bottom w:val="nil"/>
              <w:right w:val="nil"/>
            </w:tcBorders>
          </w:tcPr>
          <w:p w14:paraId="5BC51760"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331E9C36"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385B9165"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2BE59800"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2204F658"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336B463E"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35727BCF" w14:textId="77777777" w:rsidR="00035321" w:rsidRDefault="00035321">
            <w:pPr>
              <w:tabs>
                <w:tab w:val="left" w:pos="567"/>
              </w:tabs>
              <w:suppressAutoHyphens/>
              <w:jc w:val="right"/>
              <w:rPr>
                <w:rFonts w:ascii="Trebuchet MS" w:hAnsi="Trebuchet MS"/>
                <w:spacing w:val="-2"/>
                <w:sz w:val="22"/>
                <w:szCs w:val="22"/>
              </w:rPr>
            </w:pPr>
          </w:p>
        </w:tc>
      </w:tr>
      <w:tr w:rsidR="00035321" w14:paraId="68B9FC97" w14:textId="77777777">
        <w:tc>
          <w:tcPr>
            <w:tcW w:w="2694" w:type="dxa"/>
            <w:gridSpan w:val="2"/>
            <w:tcBorders>
              <w:bottom w:val="nil"/>
            </w:tcBorders>
          </w:tcPr>
          <w:p w14:paraId="3E709FCE"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single" w:sz="4" w:space="0" w:color="auto"/>
              <w:bottom w:val="nil"/>
              <w:right w:val="nil"/>
            </w:tcBorders>
          </w:tcPr>
          <w:p w14:paraId="01AF7263" w14:textId="77777777" w:rsidR="00035321" w:rsidRDefault="00035321">
            <w:pPr>
              <w:tabs>
                <w:tab w:val="left" w:pos="567"/>
              </w:tabs>
              <w:suppressAutoHyphens/>
              <w:rPr>
                <w:rFonts w:ascii="Trebuchet MS" w:hAnsi="Trebuchet MS"/>
                <w:spacing w:val="-2"/>
                <w:sz w:val="22"/>
                <w:szCs w:val="22"/>
              </w:rPr>
            </w:pPr>
          </w:p>
        </w:tc>
        <w:tc>
          <w:tcPr>
            <w:tcW w:w="699" w:type="dxa"/>
            <w:gridSpan w:val="2"/>
            <w:tcBorders>
              <w:top w:val="nil"/>
              <w:left w:val="nil"/>
              <w:bottom w:val="nil"/>
              <w:right w:val="nil"/>
            </w:tcBorders>
          </w:tcPr>
          <w:p w14:paraId="42C3FD8E"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73E31643"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69DA0BD6"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6D05088D"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7525F411"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4C113147"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4A9C496F" w14:textId="77777777" w:rsidR="00035321" w:rsidRDefault="00035321">
            <w:pPr>
              <w:tabs>
                <w:tab w:val="left" w:pos="567"/>
              </w:tabs>
              <w:suppressAutoHyphens/>
              <w:jc w:val="right"/>
              <w:rPr>
                <w:rFonts w:ascii="Trebuchet MS" w:hAnsi="Trebuchet MS"/>
                <w:spacing w:val="-2"/>
                <w:sz w:val="22"/>
                <w:szCs w:val="22"/>
              </w:rPr>
            </w:pPr>
          </w:p>
        </w:tc>
      </w:tr>
      <w:tr w:rsidR="00035321" w14:paraId="3FBC6DC4" w14:textId="77777777">
        <w:tc>
          <w:tcPr>
            <w:tcW w:w="2694" w:type="dxa"/>
            <w:gridSpan w:val="2"/>
            <w:tcBorders>
              <w:top w:val="nil"/>
            </w:tcBorders>
          </w:tcPr>
          <w:p w14:paraId="421C21D2"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nil"/>
              <w:bottom w:val="nil"/>
              <w:right w:val="nil"/>
            </w:tcBorders>
          </w:tcPr>
          <w:p w14:paraId="4C4A3D85" w14:textId="77777777" w:rsidR="00035321" w:rsidRDefault="00413271">
            <w:pPr>
              <w:tabs>
                <w:tab w:val="left" w:pos="567"/>
              </w:tabs>
              <w:suppressAutoHyphens/>
              <w:rPr>
                <w:rFonts w:ascii="Trebuchet MS" w:hAnsi="Trebuchet MS"/>
                <w:spacing w:val="-2"/>
                <w:sz w:val="22"/>
                <w:szCs w:val="22"/>
                <w:u w:val="single"/>
              </w:rPr>
            </w:pPr>
            <w:r>
              <w:rPr>
                <w:rFonts w:ascii="Trebuchet MS" w:hAnsi="Trebuchet MS"/>
                <w:spacing w:val="-2"/>
                <w:sz w:val="22"/>
                <w:szCs w:val="22"/>
                <w:u w:val="single"/>
              </w:rPr>
              <w:t>NCF</w:t>
            </w:r>
            <w:r>
              <w:rPr>
                <w:rFonts w:ascii="Trebuchet MS" w:hAnsi="Trebuchet MS"/>
                <w:spacing w:val="-2"/>
                <w:sz w:val="22"/>
                <w:szCs w:val="22"/>
                <w:u w:val="single"/>
                <w:vertAlign w:val="subscript"/>
              </w:rPr>
              <w:t>1</w:t>
            </w:r>
          </w:p>
        </w:tc>
        <w:tc>
          <w:tcPr>
            <w:tcW w:w="699" w:type="dxa"/>
            <w:gridSpan w:val="2"/>
            <w:tcBorders>
              <w:top w:val="nil"/>
              <w:left w:val="nil"/>
              <w:bottom w:val="nil"/>
              <w:right w:val="nil"/>
            </w:tcBorders>
          </w:tcPr>
          <w:p w14:paraId="5726F50D"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0C93D67B"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1E97EF99"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45CF7BED"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43D2078B"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6B782E2B"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7C901D2E" w14:textId="77777777" w:rsidR="00035321" w:rsidRDefault="00035321">
            <w:pPr>
              <w:tabs>
                <w:tab w:val="left" w:pos="567"/>
              </w:tabs>
              <w:suppressAutoHyphens/>
              <w:jc w:val="right"/>
              <w:rPr>
                <w:rFonts w:ascii="Trebuchet MS" w:hAnsi="Trebuchet MS"/>
                <w:spacing w:val="-2"/>
                <w:sz w:val="22"/>
                <w:szCs w:val="22"/>
              </w:rPr>
            </w:pPr>
          </w:p>
        </w:tc>
      </w:tr>
      <w:tr w:rsidR="00035321" w14:paraId="3BA69847" w14:textId="77777777">
        <w:tc>
          <w:tcPr>
            <w:tcW w:w="2694" w:type="dxa"/>
            <w:gridSpan w:val="2"/>
          </w:tcPr>
          <w:p w14:paraId="3ACBBC04"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nil"/>
              <w:bottom w:val="single" w:sz="4" w:space="0" w:color="auto"/>
              <w:right w:val="nil"/>
            </w:tcBorders>
          </w:tcPr>
          <w:p w14:paraId="34F8A7B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 xml:space="preserve"> 1</w:t>
            </w:r>
          </w:p>
        </w:tc>
        <w:tc>
          <w:tcPr>
            <w:tcW w:w="699" w:type="dxa"/>
            <w:gridSpan w:val="2"/>
            <w:tcBorders>
              <w:top w:val="nil"/>
              <w:left w:val="nil"/>
              <w:bottom w:val="single" w:sz="4" w:space="0" w:color="auto"/>
              <w:right w:val="nil"/>
            </w:tcBorders>
          </w:tcPr>
          <w:p w14:paraId="4245FAA8"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single" w:sz="4" w:space="0" w:color="auto"/>
              <w:right w:val="single" w:sz="4" w:space="0" w:color="auto"/>
            </w:tcBorders>
          </w:tcPr>
          <w:p w14:paraId="11ADD234"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5465E031"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6356A6B1"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0E45CDEA"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26F935EB"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41963CC8" w14:textId="77777777" w:rsidR="00035321" w:rsidRDefault="00035321">
            <w:pPr>
              <w:tabs>
                <w:tab w:val="left" w:pos="567"/>
              </w:tabs>
              <w:suppressAutoHyphens/>
              <w:jc w:val="right"/>
              <w:rPr>
                <w:rFonts w:ascii="Trebuchet MS" w:hAnsi="Trebuchet MS"/>
                <w:spacing w:val="-2"/>
                <w:sz w:val="22"/>
                <w:szCs w:val="22"/>
              </w:rPr>
            </w:pPr>
          </w:p>
        </w:tc>
      </w:tr>
      <w:tr w:rsidR="00035321" w14:paraId="39C65E3A" w14:textId="77777777">
        <w:tc>
          <w:tcPr>
            <w:tcW w:w="2694" w:type="dxa"/>
            <w:gridSpan w:val="2"/>
            <w:tcBorders>
              <w:bottom w:val="nil"/>
            </w:tcBorders>
          </w:tcPr>
          <w:p w14:paraId="012CAA8C"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single" w:sz="4" w:space="0" w:color="auto"/>
              <w:bottom w:val="nil"/>
              <w:right w:val="nil"/>
            </w:tcBorders>
          </w:tcPr>
          <w:p w14:paraId="29976CAA" w14:textId="77777777" w:rsidR="00035321" w:rsidRDefault="00035321">
            <w:pPr>
              <w:tabs>
                <w:tab w:val="left" w:pos="567"/>
              </w:tabs>
              <w:suppressAutoHyphens/>
              <w:rPr>
                <w:rFonts w:ascii="Trebuchet MS" w:hAnsi="Trebuchet MS"/>
                <w:spacing w:val="-2"/>
                <w:sz w:val="22"/>
                <w:szCs w:val="22"/>
              </w:rPr>
            </w:pPr>
          </w:p>
        </w:tc>
        <w:tc>
          <w:tcPr>
            <w:tcW w:w="699" w:type="dxa"/>
            <w:gridSpan w:val="2"/>
            <w:tcBorders>
              <w:top w:val="single" w:sz="4" w:space="0" w:color="auto"/>
              <w:left w:val="nil"/>
              <w:bottom w:val="nil"/>
              <w:right w:val="nil"/>
            </w:tcBorders>
          </w:tcPr>
          <w:p w14:paraId="31308B41"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single" w:sz="4" w:space="0" w:color="auto"/>
              <w:left w:val="nil"/>
              <w:bottom w:val="nil"/>
              <w:right w:val="nil"/>
            </w:tcBorders>
          </w:tcPr>
          <w:p w14:paraId="2E5B0542"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74E57F7D"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2358E40C"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2431655F"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160AAC28"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327B2850" w14:textId="77777777" w:rsidR="00035321" w:rsidRDefault="00035321">
            <w:pPr>
              <w:tabs>
                <w:tab w:val="left" w:pos="567"/>
              </w:tabs>
              <w:suppressAutoHyphens/>
              <w:jc w:val="right"/>
              <w:rPr>
                <w:rFonts w:ascii="Trebuchet MS" w:hAnsi="Trebuchet MS"/>
                <w:spacing w:val="-2"/>
                <w:sz w:val="22"/>
                <w:szCs w:val="22"/>
              </w:rPr>
            </w:pPr>
          </w:p>
        </w:tc>
      </w:tr>
      <w:tr w:rsidR="00035321" w14:paraId="746F5B86" w14:textId="77777777">
        <w:tc>
          <w:tcPr>
            <w:tcW w:w="2694" w:type="dxa"/>
            <w:gridSpan w:val="2"/>
            <w:tcBorders>
              <w:top w:val="nil"/>
            </w:tcBorders>
          </w:tcPr>
          <w:p w14:paraId="0A19B6C2"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nil"/>
              <w:bottom w:val="nil"/>
              <w:right w:val="nil"/>
            </w:tcBorders>
          </w:tcPr>
          <w:p w14:paraId="1784E23B" w14:textId="77777777" w:rsidR="00035321" w:rsidRDefault="00413271">
            <w:pPr>
              <w:tabs>
                <w:tab w:val="left" w:pos="567"/>
              </w:tabs>
              <w:suppressAutoHyphens/>
              <w:rPr>
                <w:rFonts w:ascii="Trebuchet MS" w:hAnsi="Trebuchet MS"/>
                <w:spacing w:val="-2"/>
                <w:sz w:val="22"/>
                <w:szCs w:val="22"/>
                <w:u w:val="single"/>
              </w:rPr>
            </w:pPr>
            <w:r>
              <w:rPr>
                <w:rFonts w:ascii="Trebuchet MS" w:hAnsi="Trebuchet MS"/>
                <w:spacing w:val="-2"/>
                <w:sz w:val="22"/>
                <w:szCs w:val="22"/>
                <w:u w:val="single"/>
              </w:rPr>
              <w:t>NCF</w:t>
            </w:r>
            <w:r>
              <w:rPr>
                <w:rFonts w:ascii="Trebuchet MS" w:hAnsi="Trebuchet MS"/>
                <w:spacing w:val="-2"/>
                <w:sz w:val="22"/>
                <w:szCs w:val="22"/>
                <w:u w:val="single"/>
                <w:vertAlign w:val="subscript"/>
              </w:rPr>
              <w:t>2</w:t>
            </w:r>
          </w:p>
        </w:tc>
        <w:tc>
          <w:tcPr>
            <w:tcW w:w="699" w:type="dxa"/>
            <w:gridSpan w:val="2"/>
            <w:tcBorders>
              <w:top w:val="nil"/>
              <w:left w:val="nil"/>
              <w:bottom w:val="nil"/>
              <w:right w:val="nil"/>
            </w:tcBorders>
          </w:tcPr>
          <w:p w14:paraId="5FE7BC49"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nil"/>
            </w:tcBorders>
          </w:tcPr>
          <w:p w14:paraId="582F27F7"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241D1AB4"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0B963B6B"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1D722B0D"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3FEA4786"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19C6A331" w14:textId="77777777" w:rsidR="00035321" w:rsidRDefault="00035321">
            <w:pPr>
              <w:tabs>
                <w:tab w:val="left" w:pos="567"/>
              </w:tabs>
              <w:suppressAutoHyphens/>
              <w:jc w:val="right"/>
              <w:rPr>
                <w:rFonts w:ascii="Trebuchet MS" w:hAnsi="Trebuchet MS"/>
                <w:spacing w:val="-2"/>
                <w:sz w:val="22"/>
                <w:szCs w:val="22"/>
              </w:rPr>
            </w:pPr>
          </w:p>
        </w:tc>
      </w:tr>
      <w:tr w:rsidR="00035321" w14:paraId="535B9CC0" w14:textId="77777777">
        <w:tc>
          <w:tcPr>
            <w:tcW w:w="2694" w:type="dxa"/>
            <w:gridSpan w:val="2"/>
          </w:tcPr>
          <w:p w14:paraId="6F1723E1"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nil"/>
              <w:bottom w:val="single" w:sz="4" w:space="0" w:color="auto"/>
              <w:right w:val="nil"/>
            </w:tcBorders>
          </w:tcPr>
          <w:p w14:paraId="65C866D9"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 xml:space="preserve"> 2</w:t>
            </w:r>
          </w:p>
        </w:tc>
        <w:tc>
          <w:tcPr>
            <w:tcW w:w="699" w:type="dxa"/>
            <w:gridSpan w:val="2"/>
            <w:tcBorders>
              <w:top w:val="nil"/>
              <w:left w:val="nil"/>
              <w:bottom w:val="single" w:sz="4" w:space="0" w:color="auto"/>
              <w:right w:val="nil"/>
            </w:tcBorders>
          </w:tcPr>
          <w:p w14:paraId="541E7344"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single" w:sz="4" w:space="0" w:color="auto"/>
              <w:right w:val="nil"/>
            </w:tcBorders>
          </w:tcPr>
          <w:p w14:paraId="2F38C8C7"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single" w:sz="4" w:space="0" w:color="auto"/>
              <w:right w:val="nil"/>
            </w:tcBorders>
          </w:tcPr>
          <w:p w14:paraId="307B424D"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single" w:sz="4" w:space="0" w:color="auto"/>
              <w:right w:val="single" w:sz="4" w:space="0" w:color="auto"/>
            </w:tcBorders>
          </w:tcPr>
          <w:p w14:paraId="03AB4CCF"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single" w:sz="4" w:space="0" w:color="auto"/>
              <w:bottom w:val="nil"/>
              <w:right w:val="nil"/>
            </w:tcBorders>
          </w:tcPr>
          <w:p w14:paraId="5DAE4397"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0163E003"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6F9572A2" w14:textId="77777777" w:rsidR="00035321" w:rsidRDefault="00035321">
            <w:pPr>
              <w:tabs>
                <w:tab w:val="left" w:pos="567"/>
              </w:tabs>
              <w:suppressAutoHyphens/>
              <w:jc w:val="right"/>
              <w:rPr>
                <w:rFonts w:ascii="Trebuchet MS" w:hAnsi="Trebuchet MS"/>
                <w:spacing w:val="-2"/>
                <w:sz w:val="22"/>
                <w:szCs w:val="22"/>
              </w:rPr>
            </w:pPr>
          </w:p>
        </w:tc>
      </w:tr>
      <w:tr w:rsidR="00035321" w14:paraId="40012A61" w14:textId="77777777">
        <w:tc>
          <w:tcPr>
            <w:tcW w:w="2694" w:type="dxa"/>
            <w:gridSpan w:val="2"/>
            <w:tcBorders>
              <w:bottom w:val="nil"/>
            </w:tcBorders>
          </w:tcPr>
          <w:p w14:paraId="7C994657"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single" w:sz="4" w:space="0" w:color="auto"/>
              <w:bottom w:val="nil"/>
              <w:right w:val="nil"/>
            </w:tcBorders>
          </w:tcPr>
          <w:p w14:paraId="1F2C7A95" w14:textId="77777777" w:rsidR="00035321" w:rsidRDefault="00035321">
            <w:pPr>
              <w:tabs>
                <w:tab w:val="left" w:pos="567"/>
              </w:tabs>
              <w:suppressAutoHyphens/>
              <w:rPr>
                <w:rFonts w:ascii="Trebuchet MS" w:hAnsi="Trebuchet MS"/>
                <w:spacing w:val="-2"/>
                <w:sz w:val="22"/>
                <w:szCs w:val="22"/>
              </w:rPr>
            </w:pPr>
          </w:p>
        </w:tc>
        <w:tc>
          <w:tcPr>
            <w:tcW w:w="699" w:type="dxa"/>
            <w:gridSpan w:val="2"/>
            <w:tcBorders>
              <w:top w:val="single" w:sz="4" w:space="0" w:color="auto"/>
              <w:left w:val="nil"/>
              <w:bottom w:val="nil"/>
              <w:right w:val="nil"/>
            </w:tcBorders>
          </w:tcPr>
          <w:p w14:paraId="08676D17"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single" w:sz="4" w:space="0" w:color="auto"/>
              <w:left w:val="nil"/>
              <w:bottom w:val="nil"/>
              <w:right w:val="nil"/>
            </w:tcBorders>
          </w:tcPr>
          <w:p w14:paraId="02D0BF5C"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single" w:sz="4" w:space="0" w:color="auto"/>
              <w:left w:val="nil"/>
              <w:bottom w:val="nil"/>
              <w:right w:val="nil"/>
            </w:tcBorders>
          </w:tcPr>
          <w:p w14:paraId="1D49E226"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single" w:sz="4" w:space="0" w:color="auto"/>
              <w:left w:val="nil"/>
              <w:bottom w:val="nil"/>
              <w:right w:val="nil"/>
            </w:tcBorders>
          </w:tcPr>
          <w:p w14:paraId="3675885A"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55FCA62E"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58802979"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47C3DCF9" w14:textId="77777777" w:rsidR="00035321" w:rsidRDefault="00035321">
            <w:pPr>
              <w:tabs>
                <w:tab w:val="left" w:pos="567"/>
              </w:tabs>
              <w:suppressAutoHyphens/>
              <w:jc w:val="right"/>
              <w:rPr>
                <w:rFonts w:ascii="Trebuchet MS" w:hAnsi="Trebuchet MS"/>
                <w:spacing w:val="-2"/>
                <w:sz w:val="22"/>
                <w:szCs w:val="22"/>
              </w:rPr>
            </w:pPr>
          </w:p>
        </w:tc>
      </w:tr>
      <w:tr w:rsidR="00035321" w14:paraId="4020C1A8" w14:textId="77777777">
        <w:tc>
          <w:tcPr>
            <w:tcW w:w="2694" w:type="dxa"/>
            <w:gridSpan w:val="2"/>
            <w:tcBorders>
              <w:top w:val="nil"/>
            </w:tcBorders>
          </w:tcPr>
          <w:p w14:paraId="07C390A0"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nil"/>
              <w:bottom w:val="nil"/>
              <w:right w:val="nil"/>
            </w:tcBorders>
          </w:tcPr>
          <w:p w14:paraId="7490053E" w14:textId="77777777" w:rsidR="00035321" w:rsidRDefault="00413271">
            <w:pPr>
              <w:tabs>
                <w:tab w:val="left" w:pos="567"/>
              </w:tabs>
              <w:suppressAutoHyphens/>
              <w:rPr>
                <w:rFonts w:ascii="Trebuchet MS" w:hAnsi="Trebuchet MS"/>
                <w:spacing w:val="-2"/>
                <w:sz w:val="22"/>
                <w:szCs w:val="22"/>
                <w:u w:val="single"/>
              </w:rPr>
            </w:pPr>
            <w:r>
              <w:rPr>
                <w:rFonts w:ascii="Trebuchet MS" w:hAnsi="Trebuchet MS"/>
                <w:spacing w:val="-2"/>
                <w:sz w:val="22"/>
                <w:szCs w:val="22"/>
                <w:u w:val="single"/>
              </w:rPr>
              <w:t>NCF</w:t>
            </w:r>
            <w:r>
              <w:rPr>
                <w:rFonts w:ascii="Trebuchet MS" w:hAnsi="Trebuchet MS"/>
                <w:spacing w:val="-2"/>
                <w:sz w:val="22"/>
                <w:szCs w:val="22"/>
                <w:u w:val="single"/>
                <w:vertAlign w:val="subscript"/>
              </w:rPr>
              <w:t>3</w:t>
            </w:r>
          </w:p>
        </w:tc>
        <w:tc>
          <w:tcPr>
            <w:tcW w:w="699" w:type="dxa"/>
            <w:gridSpan w:val="2"/>
            <w:tcBorders>
              <w:top w:val="nil"/>
              <w:left w:val="nil"/>
              <w:bottom w:val="nil"/>
              <w:right w:val="nil"/>
            </w:tcBorders>
          </w:tcPr>
          <w:p w14:paraId="5426016D"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nil"/>
            </w:tcBorders>
          </w:tcPr>
          <w:p w14:paraId="51118DA3"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2973744B"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nil"/>
            </w:tcBorders>
          </w:tcPr>
          <w:p w14:paraId="4D411F10"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56517D08"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single" w:sz="4" w:space="0" w:color="auto"/>
            </w:tcBorders>
          </w:tcPr>
          <w:p w14:paraId="0F367C0B"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38416732" w14:textId="77777777" w:rsidR="00035321" w:rsidRDefault="00035321">
            <w:pPr>
              <w:tabs>
                <w:tab w:val="left" w:pos="567"/>
              </w:tabs>
              <w:suppressAutoHyphens/>
              <w:jc w:val="right"/>
              <w:rPr>
                <w:rFonts w:ascii="Trebuchet MS" w:hAnsi="Trebuchet MS"/>
                <w:spacing w:val="-2"/>
                <w:sz w:val="22"/>
                <w:szCs w:val="22"/>
              </w:rPr>
            </w:pPr>
          </w:p>
        </w:tc>
      </w:tr>
      <w:tr w:rsidR="00035321" w14:paraId="062E837E" w14:textId="77777777">
        <w:tc>
          <w:tcPr>
            <w:tcW w:w="2694" w:type="dxa"/>
            <w:gridSpan w:val="2"/>
          </w:tcPr>
          <w:p w14:paraId="43B2115D" w14:textId="77777777" w:rsidR="00035321" w:rsidRDefault="00035321">
            <w:pPr>
              <w:tabs>
                <w:tab w:val="left" w:pos="567"/>
              </w:tabs>
              <w:suppressAutoHyphens/>
              <w:rPr>
                <w:rFonts w:ascii="Trebuchet MS" w:hAnsi="Trebuchet MS"/>
                <w:spacing w:val="-2"/>
                <w:sz w:val="22"/>
                <w:szCs w:val="22"/>
              </w:rPr>
            </w:pPr>
          </w:p>
        </w:tc>
        <w:tc>
          <w:tcPr>
            <w:tcW w:w="850" w:type="dxa"/>
            <w:gridSpan w:val="2"/>
            <w:tcBorders>
              <w:top w:val="nil"/>
              <w:bottom w:val="single" w:sz="4" w:space="0" w:color="auto"/>
              <w:right w:val="nil"/>
            </w:tcBorders>
          </w:tcPr>
          <w:p w14:paraId="2150F3A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 xml:space="preserve"> 3</w:t>
            </w:r>
          </w:p>
        </w:tc>
        <w:tc>
          <w:tcPr>
            <w:tcW w:w="699" w:type="dxa"/>
            <w:gridSpan w:val="2"/>
            <w:tcBorders>
              <w:top w:val="nil"/>
              <w:left w:val="nil"/>
              <w:bottom w:val="single" w:sz="4" w:space="0" w:color="auto"/>
              <w:right w:val="nil"/>
            </w:tcBorders>
          </w:tcPr>
          <w:p w14:paraId="399F2EF8"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single" w:sz="4" w:space="0" w:color="auto"/>
              <w:right w:val="nil"/>
            </w:tcBorders>
          </w:tcPr>
          <w:p w14:paraId="2AD9C4E0"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single" w:sz="4" w:space="0" w:color="auto"/>
              <w:right w:val="nil"/>
            </w:tcBorders>
          </w:tcPr>
          <w:p w14:paraId="7F62849C"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single" w:sz="4" w:space="0" w:color="auto"/>
              <w:right w:val="nil"/>
            </w:tcBorders>
          </w:tcPr>
          <w:p w14:paraId="01866091"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single" w:sz="4" w:space="0" w:color="auto"/>
              <w:right w:val="nil"/>
            </w:tcBorders>
          </w:tcPr>
          <w:p w14:paraId="1B3352F3"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single" w:sz="4" w:space="0" w:color="auto"/>
              <w:right w:val="single" w:sz="4" w:space="0" w:color="auto"/>
            </w:tcBorders>
          </w:tcPr>
          <w:p w14:paraId="1B01F791"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single" w:sz="4" w:space="0" w:color="auto"/>
              <w:bottom w:val="nil"/>
              <w:right w:val="single" w:sz="4" w:space="0" w:color="auto"/>
            </w:tcBorders>
          </w:tcPr>
          <w:p w14:paraId="35833900" w14:textId="77777777" w:rsidR="00035321" w:rsidRDefault="00035321">
            <w:pPr>
              <w:tabs>
                <w:tab w:val="left" w:pos="567"/>
              </w:tabs>
              <w:suppressAutoHyphens/>
              <w:jc w:val="right"/>
              <w:rPr>
                <w:rFonts w:ascii="Trebuchet MS" w:hAnsi="Trebuchet MS"/>
                <w:spacing w:val="-2"/>
                <w:sz w:val="22"/>
                <w:szCs w:val="22"/>
              </w:rPr>
            </w:pPr>
          </w:p>
        </w:tc>
      </w:tr>
      <w:tr w:rsidR="00035321" w14:paraId="1328E35B" w14:textId="77777777">
        <w:tc>
          <w:tcPr>
            <w:tcW w:w="2694" w:type="dxa"/>
            <w:gridSpan w:val="2"/>
            <w:tcBorders>
              <w:top w:val="nil"/>
              <w:bottom w:val="nil"/>
              <w:right w:val="single" w:sz="4" w:space="0" w:color="auto"/>
            </w:tcBorders>
          </w:tcPr>
          <w:p w14:paraId="41772355"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single" w:sz="4" w:space="0" w:color="auto"/>
              <w:left w:val="single" w:sz="4" w:space="0" w:color="auto"/>
              <w:bottom w:val="nil"/>
              <w:right w:val="nil"/>
            </w:tcBorders>
          </w:tcPr>
          <w:p w14:paraId="12935451"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39165223"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nil"/>
            </w:tcBorders>
          </w:tcPr>
          <w:p w14:paraId="2859D0B9"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18A9120A"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nil"/>
            </w:tcBorders>
          </w:tcPr>
          <w:p w14:paraId="2925D264" w14:textId="77777777" w:rsidR="00035321" w:rsidRDefault="00035321">
            <w:pPr>
              <w:tabs>
                <w:tab w:val="left" w:pos="567"/>
              </w:tabs>
              <w:suppressAutoHyphens/>
              <w:jc w:val="right"/>
              <w:rPr>
                <w:rFonts w:ascii="Trebuchet MS" w:hAnsi="Trebuchet MS"/>
                <w:spacing w:val="-2"/>
                <w:sz w:val="22"/>
                <w:szCs w:val="22"/>
              </w:rPr>
            </w:pPr>
          </w:p>
        </w:tc>
        <w:tc>
          <w:tcPr>
            <w:tcW w:w="699" w:type="dxa"/>
            <w:gridSpan w:val="2"/>
            <w:tcBorders>
              <w:top w:val="nil"/>
              <w:left w:val="nil"/>
              <w:bottom w:val="nil"/>
              <w:right w:val="nil"/>
            </w:tcBorders>
          </w:tcPr>
          <w:p w14:paraId="2B05081E" w14:textId="77777777" w:rsidR="00035321" w:rsidRDefault="00035321">
            <w:pPr>
              <w:tabs>
                <w:tab w:val="left" w:pos="567"/>
              </w:tabs>
              <w:suppressAutoHyphens/>
              <w:jc w:val="right"/>
              <w:rPr>
                <w:rFonts w:ascii="Trebuchet MS" w:hAnsi="Trebuchet MS"/>
                <w:spacing w:val="-2"/>
                <w:sz w:val="22"/>
                <w:szCs w:val="22"/>
              </w:rPr>
            </w:pPr>
          </w:p>
        </w:tc>
        <w:tc>
          <w:tcPr>
            <w:tcW w:w="700" w:type="dxa"/>
            <w:gridSpan w:val="2"/>
            <w:tcBorders>
              <w:top w:val="nil"/>
              <w:left w:val="nil"/>
              <w:bottom w:val="nil"/>
              <w:right w:val="nil"/>
            </w:tcBorders>
          </w:tcPr>
          <w:p w14:paraId="7B152CCE" w14:textId="77777777" w:rsidR="00035321" w:rsidRDefault="00035321">
            <w:pPr>
              <w:tabs>
                <w:tab w:val="left" w:pos="567"/>
              </w:tabs>
              <w:suppressAutoHyphens/>
              <w:jc w:val="right"/>
              <w:rPr>
                <w:rFonts w:ascii="Trebuchet MS" w:hAnsi="Trebuchet MS"/>
                <w:spacing w:val="-2"/>
                <w:sz w:val="22"/>
                <w:szCs w:val="22"/>
              </w:rPr>
            </w:pPr>
          </w:p>
        </w:tc>
        <w:tc>
          <w:tcPr>
            <w:tcW w:w="700" w:type="dxa"/>
            <w:tcBorders>
              <w:top w:val="nil"/>
              <w:left w:val="nil"/>
              <w:bottom w:val="nil"/>
              <w:right w:val="single" w:sz="4" w:space="0" w:color="auto"/>
            </w:tcBorders>
          </w:tcPr>
          <w:p w14:paraId="7664C6BB" w14:textId="77777777" w:rsidR="00035321" w:rsidRDefault="00035321">
            <w:pPr>
              <w:tabs>
                <w:tab w:val="left" w:pos="567"/>
              </w:tabs>
              <w:suppressAutoHyphens/>
              <w:jc w:val="right"/>
              <w:rPr>
                <w:rFonts w:ascii="Trebuchet MS" w:hAnsi="Trebuchet MS"/>
                <w:spacing w:val="-2"/>
                <w:sz w:val="22"/>
                <w:szCs w:val="22"/>
              </w:rPr>
            </w:pPr>
          </w:p>
        </w:tc>
      </w:tr>
      <w:tr w:rsidR="00035321" w14:paraId="63F75172" w14:textId="77777777">
        <w:tc>
          <w:tcPr>
            <w:tcW w:w="2694" w:type="dxa"/>
            <w:gridSpan w:val="2"/>
            <w:tcBorders>
              <w:top w:val="nil"/>
              <w:bottom w:val="single" w:sz="4" w:space="0" w:color="auto"/>
              <w:right w:val="nil"/>
            </w:tcBorders>
          </w:tcPr>
          <w:p w14:paraId="22A6D16F" w14:textId="77777777" w:rsidR="00035321" w:rsidRDefault="00035321">
            <w:pPr>
              <w:tabs>
                <w:tab w:val="left" w:pos="567"/>
              </w:tabs>
              <w:suppressAutoHyphens/>
              <w:jc w:val="right"/>
              <w:rPr>
                <w:rFonts w:ascii="Trebuchet MS" w:hAnsi="Trebuchet MS"/>
                <w:spacing w:val="-2"/>
                <w:sz w:val="22"/>
                <w:szCs w:val="22"/>
              </w:rPr>
            </w:pPr>
          </w:p>
        </w:tc>
        <w:tc>
          <w:tcPr>
            <w:tcW w:w="850" w:type="dxa"/>
            <w:gridSpan w:val="2"/>
            <w:tcBorders>
              <w:top w:val="nil"/>
              <w:left w:val="nil"/>
              <w:bottom w:val="single" w:sz="4" w:space="0" w:color="auto"/>
              <w:right w:val="nil"/>
            </w:tcBorders>
          </w:tcPr>
          <w:p w14:paraId="74BD4BB7" w14:textId="77777777" w:rsidR="00035321" w:rsidRDefault="00035321">
            <w:pPr>
              <w:tabs>
                <w:tab w:val="left" w:pos="567"/>
              </w:tabs>
              <w:suppressAutoHyphens/>
              <w:jc w:val="right"/>
              <w:rPr>
                <w:rFonts w:ascii="Trebuchet MS" w:hAnsi="Trebuchet MS"/>
                <w:spacing w:val="-2"/>
                <w:sz w:val="22"/>
                <w:szCs w:val="22"/>
              </w:rPr>
            </w:pPr>
          </w:p>
        </w:tc>
        <w:tc>
          <w:tcPr>
            <w:tcW w:w="457" w:type="dxa"/>
            <w:tcBorders>
              <w:top w:val="nil"/>
              <w:left w:val="nil"/>
              <w:bottom w:val="single" w:sz="4" w:space="0" w:color="auto"/>
              <w:right w:val="nil"/>
            </w:tcBorders>
          </w:tcPr>
          <w:p w14:paraId="1D0E94C2"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single" w:sz="4" w:space="0" w:color="auto"/>
              <w:right w:val="nil"/>
            </w:tcBorders>
          </w:tcPr>
          <w:p w14:paraId="536D91E5"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single" w:sz="4" w:space="0" w:color="auto"/>
              <w:right w:val="nil"/>
            </w:tcBorders>
          </w:tcPr>
          <w:p w14:paraId="2D82D99B"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single" w:sz="4" w:space="0" w:color="auto"/>
              <w:right w:val="nil"/>
            </w:tcBorders>
          </w:tcPr>
          <w:p w14:paraId="0FE2D9DE"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single" w:sz="4" w:space="0" w:color="auto"/>
              <w:right w:val="nil"/>
            </w:tcBorders>
          </w:tcPr>
          <w:p w14:paraId="0CCCC2DD"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single" w:sz="4" w:space="0" w:color="auto"/>
              <w:right w:val="nil"/>
            </w:tcBorders>
          </w:tcPr>
          <w:p w14:paraId="265C4804" w14:textId="77777777" w:rsidR="00035321" w:rsidRDefault="00035321">
            <w:pPr>
              <w:tabs>
                <w:tab w:val="left" w:pos="567"/>
              </w:tabs>
              <w:suppressAutoHyphens/>
              <w:jc w:val="right"/>
              <w:rPr>
                <w:rFonts w:ascii="Trebuchet MS" w:hAnsi="Trebuchet MS"/>
                <w:spacing w:val="-2"/>
                <w:sz w:val="22"/>
                <w:szCs w:val="22"/>
              </w:rPr>
            </w:pPr>
          </w:p>
        </w:tc>
        <w:tc>
          <w:tcPr>
            <w:tcW w:w="740" w:type="dxa"/>
            <w:gridSpan w:val="2"/>
            <w:tcBorders>
              <w:top w:val="nil"/>
              <w:left w:val="nil"/>
              <w:bottom w:val="single" w:sz="4" w:space="0" w:color="auto"/>
              <w:right w:val="single" w:sz="4" w:space="0" w:color="auto"/>
            </w:tcBorders>
          </w:tcPr>
          <w:p w14:paraId="3D438FFA" w14:textId="77777777" w:rsidR="00035321" w:rsidRDefault="00035321">
            <w:pPr>
              <w:tabs>
                <w:tab w:val="left" w:pos="567"/>
              </w:tabs>
              <w:suppressAutoHyphens/>
              <w:jc w:val="right"/>
              <w:rPr>
                <w:rFonts w:ascii="Trebuchet MS" w:hAnsi="Trebuchet MS"/>
                <w:spacing w:val="-2"/>
                <w:sz w:val="22"/>
                <w:szCs w:val="22"/>
              </w:rPr>
            </w:pPr>
          </w:p>
        </w:tc>
      </w:tr>
    </w:tbl>
    <w:p w14:paraId="21FC6446" w14:textId="77777777" w:rsidR="00035321" w:rsidRDefault="00035321">
      <w:pPr>
        <w:tabs>
          <w:tab w:val="left" w:pos="567"/>
        </w:tabs>
        <w:suppressAutoHyphens/>
        <w:ind w:left="567"/>
        <w:jc w:val="both"/>
        <w:rPr>
          <w:rFonts w:ascii="Trebuchet MS" w:hAnsi="Trebuchet MS"/>
          <w:spacing w:val="-2"/>
          <w:sz w:val="22"/>
          <w:szCs w:val="22"/>
        </w:rPr>
      </w:pPr>
    </w:p>
    <w:p w14:paraId="6A9F8D72" w14:textId="77777777" w:rsidR="00035321" w:rsidRDefault="00035321">
      <w:pPr>
        <w:tabs>
          <w:tab w:val="left" w:pos="567"/>
        </w:tabs>
        <w:suppressAutoHyphens/>
        <w:ind w:left="567"/>
        <w:jc w:val="both"/>
        <w:rPr>
          <w:rFonts w:ascii="Trebuchet MS" w:hAnsi="Trebuchet MS"/>
          <w:spacing w:val="-2"/>
          <w:sz w:val="22"/>
          <w:szCs w:val="22"/>
        </w:rPr>
      </w:pPr>
    </w:p>
    <w:p w14:paraId="06023B3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Figure 2 shows mid-year discounting and assumes that the cash flows occur in the middle of each year.</w:t>
      </w:r>
    </w:p>
    <w:p w14:paraId="1EA65691" w14:textId="77777777" w:rsidR="00035321" w:rsidRDefault="00035321">
      <w:pPr>
        <w:tabs>
          <w:tab w:val="left" w:pos="567"/>
        </w:tabs>
        <w:suppressAutoHyphens/>
        <w:ind w:left="567"/>
        <w:jc w:val="both"/>
        <w:rPr>
          <w:rFonts w:ascii="Trebuchet MS" w:hAnsi="Trebuchet MS"/>
          <w:spacing w:val="-2"/>
          <w:sz w:val="22"/>
          <w:szCs w:val="22"/>
        </w:rPr>
      </w:pPr>
    </w:p>
    <w:p w14:paraId="6E53CB3F" w14:textId="77777777" w:rsidR="00035321" w:rsidRDefault="00035321">
      <w:pPr>
        <w:tabs>
          <w:tab w:val="left" w:pos="567"/>
        </w:tabs>
        <w:suppressAutoHyphens/>
        <w:ind w:left="567"/>
        <w:jc w:val="both"/>
        <w:rPr>
          <w:rFonts w:ascii="Trebuchet MS" w:hAnsi="Trebuchet MS"/>
          <w:spacing w:val="-2"/>
          <w:sz w:val="22"/>
          <w:szCs w:val="22"/>
        </w:rPr>
      </w:pPr>
    </w:p>
    <w:tbl>
      <w:tblPr>
        <w:tblW w:w="8505" w:type="dxa"/>
        <w:tblInd w:w="67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2410"/>
        <w:gridCol w:w="992"/>
        <w:gridCol w:w="851"/>
        <w:gridCol w:w="709"/>
        <w:gridCol w:w="708"/>
        <w:gridCol w:w="709"/>
        <w:gridCol w:w="709"/>
        <w:gridCol w:w="709"/>
        <w:gridCol w:w="708"/>
      </w:tblGrid>
      <w:tr w:rsidR="00035321" w14:paraId="33DE2B32" w14:textId="77777777">
        <w:tc>
          <w:tcPr>
            <w:tcW w:w="8505" w:type="dxa"/>
            <w:gridSpan w:val="9"/>
            <w:tcBorders>
              <w:top w:val="single" w:sz="4" w:space="0" w:color="auto"/>
              <w:bottom w:val="nil"/>
              <w:right w:val="single" w:sz="4" w:space="0" w:color="auto"/>
            </w:tcBorders>
          </w:tcPr>
          <w:p w14:paraId="1FA9102C" w14:textId="77777777" w:rsidR="00035321" w:rsidRDefault="00413271">
            <w:pPr>
              <w:tabs>
                <w:tab w:val="left" w:pos="567"/>
              </w:tabs>
              <w:suppressAutoHyphens/>
              <w:rPr>
                <w:rFonts w:ascii="Trebuchet MS" w:hAnsi="Trebuchet MS"/>
                <w:spacing w:val="-2"/>
                <w:sz w:val="22"/>
                <w:szCs w:val="22"/>
              </w:rPr>
            </w:pPr>
            <w:r>
              <w:rPr>
                <w:rFonts w:ascii="Trebuchet MS" w:hAnsi="Trebuchet MS"/>
                <w:b/>
                <w:spacing w:val="-2"/>
                <w:sz w:val="22"/>
                <w:szCs w:val="22"/>
              </w:rPr>
              <w:t>Figure 2 - Mid-year discounting</w:t>
            </w:r>
          </w:p>
        </w:tc>
      </w:tr>
      <w:tr w:rsidR="00035321" w14:paraId="0A3FD1EA" w14:textId="77777777">
        <w:tc>
          <w:tcPr>
            <w:tcW w:w="2410" w:type="dxa"/>
            <w:tcBorders>
              <w:top w:val="nil"/>
              <w:bottom w:val="nil"/>
              <w:right w:val="nil"/>
            </w:tcBorders>
          </w:tcPr>
          <w:p w14:paraId="6D2BF461" w14:textId="77777777" w:rsidR="00035321" w:rsidRDefault="00035321">
            <w:pPr>
              <w:tabs>
                <w:tab w:val="left" w:pos="567"/>
              </w:tabs>
              <w:suppressAutoHyphens/>
              <w:jc w:val="both"/>
              <w:rPr>
                <w:rFonts w:ascii="Trebuchet MS" w:hAnsi="Trebuchet MS"/>
                <w:spacing w:val="-2"/>
                <w:sz w:val="22"/>
                <w:szCs w:val="22"/>
              </w:rPr>
            </w:pPr>
          </w:p>
        </w:tc>
        <w:tc>
          <w:tcPr>
            <w:tcW w:w="992" w:type="dxa"/>
            <w:tcBorders>
              <w:top w:val="nil"/>
              <w:left w:val="nil"/>
              <w:bottom w:val="nil"/>
              <w:right w:val="nil"/>
            </w:tcBorders>
          </w:tcPr>
          <w:p w14:paraId="4A4B1790"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Time</w:t>
            </w:r>
          </w:p>
        </w:tc>
        <w:tc>
          <w:tcPr>
            <w:tcW w:w="851" w:type="dxa"/>
            <w:tcBorders>
              <w:top w:val="nil"/>
              <w:left w:val="nil"/>
              <w:bottom w:val="nil"/>
              <w:right w:val="nil"/>
            </w:tcBorders>
          </w:tcPr>
          <w:p w14:paraId="3DD3BF90"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7F68BF64"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nil"/>
            </w:tcBorders>
          </w:tcPr>
          <w:p w14:paraId="7083557D"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7973877B"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60216940"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7CCFA7EB"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4569E33F" w14:textId="77777777" w:rsidR="00035321" w:rsidRDefault="00035321">
            <w:pPr>
              <w:tabs>
                <w:tab w:val="left" w:pos="567"/>
              </w:tabs>
              <w:suppressAutoHyphens/>
              <w:jc w:val="right"/>
              <w:rPr>
                <w:rFonts w:ascii="Trebuchet MS" w:hAnsi="Trebuchet MS"/>
                <w:spacing w:val="-2"/>
                <w:sz w:val="22"/>
                <w:szCs w:val="22"/>
              </w:rPr>
            </w:pPr>
          </w:p>
        </w:tc>
      </w:tr>
      <w:tr w:rsidR="00035321" w14:paraId="25706774" w14:textId="77777777">
        <w:tc>
          <w:tcPr>
            <w:tcW w:w="2410" w:type="dxa"/>
            <w:tcBorders>
              <w:top w:val="nil"/>
              <w:bottom w:val="single" w:sz="4" w:space="0" w:color="auto"/>
              <w:right w:val="single" w:sz="4" w:space="0" w:color="auto"/>
            </w:tcBorders>
          </w:tcPr>
          <w:p w14:paraId="4D64B24F" w14:textId="77777777" w:rsidR="00035321" w:rsidRDefault="00035321">
            <w:pPr>
              <w:tabs>
                <w:tab w:val="left" w:pos="567"/>
              </w:tabs>
              <w:suppressAutoHyphens/>
              <w:jc w:val="both"/>
              <w:rPr>
                <w:rFonts w:ascii="Trebuchet MS" w:hAnsi="Trebuchet MS"/>
                <w:spacing w:val="-2"/>
                <w:sz w:val="22"/>
                <w:szCs w:val="22"/>
              </w:rPr>
            </w:pPr>
          </w:p>
        </w:tc>
        <w:tc>
          <w:tcPr>
            <w:tcW w:w="992" w:type="dxa"/>
            <w:tcBorders>
              <w:top w:val="nil"/>
              <w:left w:val="single" w:sz="4" w:space="0" w:color="auto"/>
              <w:bottom w:val="single" w:sz="4" w:space="0" w:color="auto"/>
              <w:right w:val="nil"/>
            </w:tcBorders>
          </w:tcPr>
          <w:p w14:paraId="2B19524C"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0</w:t>
            </w:r>
          </w:p>
        </w:tc>
        <w:tc>
          <w:tcPr>
            <w:tcW w:w="851" w:type="dxa"/>
            <w:tcBorders>
              <w:top w:val="nil"/>
              <w:left w:val="nil"/>
              <w:bottom w:val="single" w:sz="4" w:space="0" w:color="auto"/>
              <w:right w:val="single" w:sz="4" w:space="0" w:color="auto"/>
            </w:tcBorders>
          </w:tcPr>
          <w:p w14:paraId="0577000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0.5</w:t>
            </w:r>
          </w:p>
        </w:tc>
        <w:tc>
          <w:tcPr>
            <w:tcW w:w="709" w:type="dxa"/>
            <w:tcBorders>
              <w:top w:val="nil"/>
              <w:left w:val="single" w:sz="4" w:space="0" w:color="auto"/>
              <w:bottom w:val="single" w:sz="4" w:space="0" w:color="auto"/>
              <w:right w:val="single" w:sz="4" w:space="0" w:color="auto"/>
            </w:tcBorders>
          </w:tcPr>
          <w:p w14:paraId="4149054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w:t>
            </w:r>
          </w:p>
        </w:tc>
        <w:tc>
          <w:tcPr>
            <w:tcW w:w="708" w:type="dxa"/>
            <w:tcBorders>
              <w:top w:val="nil"/>
              <w:left w:val="single" w:sz="4" w:space="0" w:color="auto"/>
              <w:bottom w:val="single" w:sz="4" w:space="0" w:color="auto"/>
              <w:right w:val="single" w:sz="4" w:space="0" w:color="auto"/>
            </w:tcBorders>
          </w:tcPr>
          <w:p w14:paraId="295B59FE"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1.5</w:t>
            </w:r>
          </w:p>
        </w:tc>
        <w:tc>
          <w:tcPr>
            <w:tcW w:w="709" w:type="dxa"/>
            <w:tcBorders>
              <w:top w:val="nil"/>
              <w:left w:val="single" w:sz="4" w:space="0" w:color="auto"/>
              <w:bottom w:val="single" w:sz="4" w:space="0" w:color="auto"/>
              <w:right w:val="single" w:sz="4" w:space="0" w:color="auto"/>
            </w:tcBorders>
          </w:tcPr>
          <w:p w14:paraId="309834C6"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w:t>
            </w:r>
          </w:p>
        </w:tc>
        <w:tc>
          <w:tcPr>
            <w:tcW w:w="709" w:type="dxa"/>
            <w:tcBorders>
              <w:top w:val="nil"/>
              <w:left w:val="single" w:sz="4" w:space="0" w:color="auto"/>
              <w:bottom w:val="single" w:sz="4" w:space="0" w:color="auto"/>
              <w:right w:val="nil"/>
            </w:tcBorders>
          </w:tcPr>
          <w:p w14:paraId="5A2D5F0D"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2.5</w:t>
            </w:r>
          </w:p>
        </w:tc>
        <w:tc>
          <w:tcPr>
            <w:tcW w:w="709" w:type="dxa"/>
            <w:tcBorders>
              <w:top w:val="nil"/>
              <w:left w:val="single" w:sz="4" w:space="0" w:color="auto"/>
              <w:bottom w:val="single" w:sz="4" w:space="0" w:color="auto"/>
              <w:right w:val="single" w:sz="4" w:space="0" w:color="auto"/>
            </w:tcBorders>
          </w:tcPr>
          <w:p w14:paraId="19A46EBC"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3</w:t>
            </w:r>
          </w:p>
        </w:tc>
        <w:tc>
          <w:tcPr>
            <w:tcW w:w="708" w:type="dxa"/>
            <w:tcBorders>
              <w:top w:val="nil"/>
              <w:left w:val="single" w:sz="4" w:space="0" w:color="auto"/>
              <w:bottom w:val="single" w:sz="4" w:space="0" w:color="auto"/>
              <w:right w:val="single" w:sz="4" w:space="0" w:color="auto"/>
            </w:tcBorders>
          </w:tcPr>
          <w:p w14:paraId="5438E32F" w14:textId="77777777" w:rsidR="00035321" w:rsidRDefault="00035321">
            <w:pPr>
              <w:tabs>
                <w:tab w:val="left" w:pos="567"/>
              </w:tabs>
              <w:suppressAutoHyphens/>
              <w:jc w:val="right"/>
              <w:rPr>
                <w:rFonts w:ascii="Trebuchet MS" w:hAnsi="Trebuchet MS"/>
                <w:spacing w:val="-2"/>
                <w:sz w:val="22"/>
                <w:szCs w:val="22"/>
              </w:rPr>
            </w:pPr>
          </w:p>
        </w:tc>
      </w:tr>
      <w:tr w:rsidR="00035321" w14:paraId="5017F6F6" w14:textId="77777777">
        <w:tc>
          <w:tcPr>
            <w:tcW w:w="2410" w:type="dxa"/>
            <w:tcBorders>
              <w:top w:val="single" w:sz="4" w:space="0" w:color="auto"/>
              <w:bottom w:val="nil"/>
            </w:tcBorders>
          </w:tcPr>
          <w:p w14:paraId="643D9DC3" w14:textId="77777777" w:rsidR="00035321" w:rsidRDefault="00035321">
            <w:pPr>
              <w:tabs>
                <w:tab w:val="left" w:pos="567"/>
              </w:tabs>
              <w:suppressAutoHyphens/>
              <w:jc w:val="both"/>
              <w:rPr>
                <w:rFonts w:ascii="Trebuchet MS" w:hAnsi="Trebuchet MS"/>
                <w:spacing w:val="-2"/>
                <w:sz w:val="22"/>
                <w:szCs w:val="22"/>
              </w:rPr>
            </w:pPr>
          </w:p>
        </w:tc>
        <w:tc>
          <w:tcPr>
            <w:tcW w:w="992" w:type="dxa"/>
            <w:tcBorders>
              <w:top w:val="single" w:sz="4" w:space="0" w:color="auto"/>
              <w:bottom w:val="nil"/>
              <w:right w:val="nil"/>
            </w:tcBorders>
          </w:tcPr>
          <w:p w14:paraId="2ADA2CC4"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single" w:sz="4" w:space="0" w:color="auto"/>
              <w:left w:val="nil"/>
              <w:bottom w:val="nil"/>
              <w:right w:val="single" w:sz="4" w:space="0" w:color="auto"/>
            </w:tcBorders>
          </w:tcPr>
          <w:p w14:paraId="0EF41666"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single" w:sz="4" w:space="0" w:color="auto"/>
              <w:bottom w:val="nil"/>
              <w:right w:val="nil"/>
            </w:tcBorders>
          </w:tcPr>
          <w:p w14:paraId="450C0D90"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single" w:sz="4" w:space="0" w:color="auto"/>
              <w:left w:val="nil"/>
              <w:bottom w:val="nil"/>
              <w:right w:val="single" w:sz="4" w:space="0" w:color="auto"/>
            </w:tcBorders>
          </w:tcPr>
          <w:p w14:paraId="7A71243A"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single" w:sz="4" w:space="0" w:color="auto"/>
              <w:bottom w:val="nil"/>
              <w:right w:val="nil"/>
            </w:tcBorders>
          </w:tcPr>
          <w:p w14:paraId="6187B9E2"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nil"/>
              <w:bottom w:val="nil"/>
              <w:right w:val="nil"/>
            </w:tcBorders>
          </w:tcPr>
          <w:p w14:paraId="2EF2F3D6"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single" w:sz="4" w:space="0" w:color="auto"/>
              <w:bottom w:val="nil"/>
              <w:right w:val="nil"/>
            </w:tcBorders>
          </w:tcPr>
          <w:p w14:paraId="39811F53"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single" w:sz="4" w:space="0" w:color="auto"/>
              <w:left w:val="nil"/>
              <w:bottom w:val="nil"/>
              <w:right w:val="single" w:sz="4" w:space="0" w:color="auto"/>
            </w:tcBorders>
          </w:tcPr>
          <w:p w14:paraId="299B910A" w14:textId="77777777" w:rsidR="00035321" w:rsidRDefault="00035321">
            <w:pPr>
              <w:tabs>
                <w:tab w:val="left" w:pos="567"/>
              </w:tabs>
              <w:suppressAutoHyphens/>
              <w:jc w:val="right"/>
              <w:rPr>
                <w:rFonts w:ascii="Trebuchet MS" w:hAnsi="Trebuchet MS"/>
                <w:spacing w:val="-2"/>
                <w:sz w:val="22"/>
                <w:szCs w:val="22"/>
              </w:rPr>
            </w:pPr>
          </w:p>
        </w:tc>
      </w:tr>
      <w:tr w:rsidR="00035321" w14:paraId="16ECDBA2" w14:textId="77777777">
        <w:tc>
          <w:tcPr>
            <w:tcW w:w="2410" w:type="dxa"/>
            <w:tcBorders>
              <w:top w:val="nil"/>
              <w:bottom w:val="single" w:sz="4" w:space="0" w:color="auto"/>
            </w:tcBorders>
          </w:tcPr>
          <w:p w14:paraId="426A1C66"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NCF in middle of year</w:t>
            </w:r>
          </w:p>
        </w:tc>
        <w:tc>
          <w:tcPr>
            <w:tcW w:w="992" w:type="dxa"/>
            <w:tcBorders>
              <w:top w:val="nil"/>
              <w:bottom w:val="single" w:sz="4" w:space="0" w:color="auto"/>
              <w:right w:val="nil"/>
            </w:tcBorders>
          </w:tcPr>
          <w:p w14:paraId="7BD05782"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0</w:t>
            </w:r>
          </w:p>
        </w:tc>
        <w:tc>
          <w:tcPr>
            <w:tcW w:w="851" w:type="dxa"/>
            <w:tcBorders>
              <w:top w:val="nil"/>
              <w:left w:val="nil"/>
              <w:bottom w:val="single" w:sz="4" w:space="0" w:color="auto"/>
              <w:right w:val="single" w:sz="4" w:space="0" w:color="auto"/>
            </w:tcBorders>
          </w:tcPr>
          <w:p w14:paraId="02BA09F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1</w:t>
            </w:r>
          </w:p>
        </w:tc>
        <w:tc>
          <w:tcPr>
            <w:tcW w:w="709" w:type="dxa"/>
            <w:tcBorders>
              <w:top w:val="nil"/>
              <w:left w:val="single" w:sz="4" w:space="0" w:color="auto"/>
              <w:bottom w:val="single" w:sz="4" w:space="0" w:color="auto"/>
              <w:right w:val="nil"/>
            </w:tcBorders>
          </w:tcPr>
          <w:p w14:paraId="361E212D"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single" w:sz="4" w:space="0" w:color="auto"/>
              <w:right w:val="single" w:sz="4" w:space="0" w:color="auto"/>
            </w:tcBorders>
          </w:tcPr>
          <w:p w14:paraId="3CEB9544"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2</w:t>
            </w:r>
          </w:p>
        </w:tc>
        <w:tc>
          <w:tcPr>
            <w:tcW w:w="709" w:type="dxa"/>
            <w:tcBorders>
              <w:top w:val="nil"/>
              <w:left w:val="single" w:sz="4" w:space="0" w:color="auto"/>
              <w:bottom w:val="single" w:sz="4" w:space="0" w:color="auto"/>
              <w:right w:val="nil"/>
            </w:tcBorders>
          </w:tcPr>
          <w:p w14:paraId="34CA1AFC"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single" w:sz="4" w:space="0" w:color="auto"/>
              <w:right w:val="nil"/>
            </w:tcBorders>
          </w:tcPr>
          <w:p w14:paraId="487A01C0"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3</w:t>
            </w:r>
          </w:p>
        </w:tc>
        <w:tc>
          <w:tcPr>
            <w:tcW w:w="709" w:type="dxa"/>
            <w:tcBorders>
              <w:top w:val="nil"/>
              <w:left w:val="single" w:sz="4" w:space="0" w:color="auto"/>
              <w:bottom w:val="single" w:sz="4" w:space="0" w:color="auto"/>
              <w:right w:val="nil"/>
            </w:tcBorders>
          </w:tcPr>
          <w:p w14:paraId="0BA1F22D"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single" w:sz="4" w:space="0" w:color="auto"/>
              <w:right w:val="single" w:sz="4" w:space="0" w:color="auto"/>
            </w:tcBorders>
          </w:tcPr>
          <w:p w14:paraId="5ED47081" w14:textId="77777777" w:rsidR="00035321" w:rsidRDefault="00035321">
            <w:pPr>
              <w:tabs>
                <w:tab w:val="left" w:pos="567"/>
              </w:tabs>
              <w:suppressAutoHyphens/>
              <w:jc w:val="right"/>
              <w:rPr>
                <w:rFonts w:ascii="Trebuchet MS" w:hAnsi="Trebuchet MS"/>
                <w:spacing w:val="-2"/>
                <w:sz w:val="22"/>
                <w:szCs w:val="22"/>
              </w:rPr>
            </w:pPr>
          </w:p>
        </w:tc>
      </w:tr>
      <w:tr w:rsidR="00035321" w14:paraId="3ADBFD28" w14:textId="77777777">
        <w:tc>
          <w:tcPr>
            <w:tcW w:w="2410" w:type="dxa"/>
            <w:tcBorders>
              <w:top w:val="single" w:sz="4" w:space="0" w:color="auto"/>
              <w:bottom w:val="nil"/>
            </w:tcBorders>
          </w:tcPr>
          <w:p w14:paraId="17B2965E" w14:textId="77777777" w:rsidR="00035321" w:rsidRDefault="00035321">
            <w:pPr>
              <w:tabs>
                <w:tab w:val="left" w:pos="567"/>
              </w:tabs>
              <w:suppressAutoHyphens/>
              <w:rPr>
                <w:rFonts w:ascii="Trebuchet MS" w:hAnsi="Trebuchet MS"/>
                <w:spacing w:val="-2"/>
                <w:sz w:val="22"/>
                <w:szCs w:val="22"/>
              </w:rPr>
            </w:pPr>
          </w:p>
        </w:tc>
        <w:tc>
          <w:tcPr>
            <w:tcW w:w="992" w:type="dxa"/>
            <w:tcBorders>
              <w:top w:val="single" w:sz="4" w:space="0" w:color="auto"/>
              <w:bottom w:val="nil"/>
              <w:right w:val="nil"/>
            </w:tcBorders>
          </w:tcPr>
          <w:p w14:paraId="393F56AF"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single" w:sz="4" w:space="0" w:color="auto"/>
              <w:left w:val="nil"/>
              <w:bottom w:val="nil"/>
              <w:right w:val="single" w:sz="4" w:space="0" w:color="auto"/>
            </w:tcBorders>
          </w:tcPr>
          <w:p w14:paraId="4DED5CCD"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single" w:sz="4" w:space="0" w:color="auto"/>
              <w:bottom w:val="nil"/>
              <w:right w:val="nil"/>
            </w:tcBorders>
          </w:tcPr>
          <w:p w14:paraId="260E0D86"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single" w:sz="4" w:space="0" w:color="auto"/>
              <w:left w:val="nil"/>
              <w:bottom w:val="nil"/>
              <w:right w:val="single" w:sz="4" w:space="0" w:color="auto"/>
            </w:tcBorders>
          </w:tcPr>
          <w:p w14:paraId="04299A7C"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single" w:sz="4" w:space="0" w:color="auto"/>
              <w:bottom w:val="nil"/>
              <w:right w:val="nil"/>
            </w:tcBorders>
          </w:tcPr>
          <w:p w14:paraId="4B18417E"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nil"/>
              <w:bottom w:val="nil"/>
              <w:right w:val="nil"/>
            </w:tcBorders>
          </w:tcPr>
          <w:p w14:paraId="7C954C52"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single" w:sz="4" w:space="0" w:color="auto"/>
              <w:bottom w:val="nil"/>
              <w:right w:val="nil"/>
            </w:tcBorders>
          </w:tcPr>
          <w:p w14:paraId="069DE5EC"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single" w:sz="4" w:space="0" w:color="auto"/>
              <w:left w:val="nil"/>
              <w:bottom w:val="nil"/>
              <w:right w:val="single" w:sz="4" w:space="0" w:color="auto"/>
            </w:tcBorders>
          </w:tcPr>
          <w:p w14:paraId="728A3339" w14:textId="77777777" w:rsidR="00035321" w:rsidRDefault="00035321">
            <w:pPr>
              <w:tabs>
                <w:tab w:val="left" w:pos="567"/>
              </w:tabs>
              <w:suppressAutoHyphens/>
              <w:jc w:val="right"/>
              <w:rPr>
                <w:rFonts w:ascii="Trebuchet MS" w:hAnsi="Trebuchet MS"/>
                <w:spacing w:val="-2"/>
                <w:sz w:val="22"/>
                <w:szCs w:val="22"/>
              </w:rPr>
            </w:pPr>
          </w:p>
        </w:tc>
      </w:tr>
      <w:tr w:rsidR="00035321" w14:paraId="746718A6" w14:textId="77777777">
        <w:tc>
          <w:tcPr>
            <w:tcW w:w="2410" w:type="dxa"/>
            <w:tcBorders>
              <w:top w:val="nil"/>
            </w:tcBorders>
          </w:tcPr>
          <w:p w14:paraId="248BAD4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End year discounting</w:t>
            </w:r>
          </w:p>
        </w:tc>
        <w:tc>
          <w:tcPr>
            <w:tcW w:w="992" w:type="dxa"/>
            <w:tcBorders>
              <w:top w:val="nil"/>
              <w:bottom w:val="nil"/>
              <w:right w:val="nil"/>
            </w:tcBorders>
          </w:tcPr>
          <w:p w14:paraId="1D83CDD8" w14:textId="77777777" w:rsidR="00035321" w:rsidRDefault="00413271">
            <w:pPr>
              <w:tabs>
                <w:tab w:val="left" w:pos="567"/>
              </w:tabs>
              <w:suppressAutoHyphens/>
              <w:rPr>
                <w:rFonts w:ascii="Trebuchet MS" w:hAnsi="Trebuchet MS"/>
                <w:spacing w:val="-2"/>
                <w:sz w:val="22"/>
                <w:szCs w:val="22"/>
                <w:u w:val="single"/>
              </w:rPr>
            </w:pPr>
            <w:r>
              <w:rPr>
                <w:rFonts w:ascii="Trebuchet MS" w:hAnsi="Trebuchet MS"/>
                <w:spacing w:val="-2"/>
                <w:sz w:val="22"/>
                <w:szCs w:val="22"/>
                <w:u w:val="single"/>
              </w:rPr>
              <w:t>NCF</w:t>
            </w:r>
            <w:r>
              <w:rPr>
                <w:rFonts w:ascii="Trebuchet MS" w:hAnsi="Trebuchet MS"/>
                <w:spacing w:val="-2"/>
                <w:sz w:val="22"/>
                <w:szCs w:val="22"/>
                <w:u w:val="single"/>
                <w:vertAlign w:val="subscript"/>
              </w:rPr>
              <w:t>0</w:t>
            </w:r>
          </w:p>
        </w:tc>
        <w:tc>
          <w:tcPr>
            <w:tcW w:w="851" w:type="dxa"/>
            <w:tcBorders>
              <w:top w:val="nil"/>
              <w:left w:val="nil"/>
              <w:bottom w:val="nil"/>
              <w:right w:val="single" w:sz="4" w:space="0" w:color="auto"/>
            </w:tcBorders>
          </w:tcPr>
          <w:p w14:paraId="647CA8C4"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1D63441E"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0438EF5F"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1743B308"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1B37F122"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4C2A53CF"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0EDDF75B" w14:textId="77777777" w:rsidR="00035321" w:rsidRDefault="00035321">
            <w:pPr>
              <w:tabs>
                <w:tab w:val="left" w:pos="567"/>
              </w:tabs>
              <w:suppressAutoHyphens/>
              <w:jc w:val="right"/>
              <w:rPr>
                <w:rFonts w:ascii="Trebuchet MS" w:hAnsi="Trebuchet MS"/>
                <w:spacing w:val="-2"/>
                <w:sz w:val="22"/>
                <w:szCs w:val="22"/>
              </w:rPr>
            </w:pPr>
          </w:p>
        </w:tc>
      </w:tr>
      <w:tr w:rsidR="00035321" w14:paraId="326F7119" w14:textId="77777777">
        <w:tc>
          <w:tcPr>
            <w:tcW w:w="2410" w:type="dxa"/>
            <w:tcBorders>
              <w:bottom w:val="nil"/>
            </w:tcBorders>
          </w:tcPr>
          <w:p w14:paraId="32299A28" w14:textId="77777777" w:rsidR="00035321" w:rsidRDefault="00035321">
            <w:pPr>
              <w:tabs>
                <w:tab w:val="left" w:pos="567"/>
              </w:tabs>
              <w:suppressAutoHyphens/>
              <w:rPr>
                <w:rFonts w:ascii="Trebuchet MS" w:hAnsi="Trebuchet MS"/>
                <w:spacing w:val="-2"/>
                <w:sz w:val="22"/>
                <w:szCs w:val="22"/>
              </w:rPr>
            </w:pPr>
          </w:p>
        </w:tc>
        <w:tc>
          <w:tcPr>
            <w:tcW w:w="992" w:type="dxa"/>
            <w:tcBorders>
              <w:top w:val="nil"/>
              <w:bottom w:val="single" w:sz="4" w:space="0" w:color="auto"/>
              <w:right w:val="nil"/>
            </w:tcBorders>
          </w:tcPr>
          <w:p w14:paraId="010BC222"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 xml:space="preserve"> 0</w:t>
            </w:r>
          </w:p>
        </w:tc>
        <w:tc>
          <w:tcPr>
            <w:tcW w:w="851" w:type="dxa"/>
            <w:tcBorders>
              <w:top w:val="nil"/>
              <w:left w:val="nil"/>
              <w:bottom w:val="nil"/>
              <w:right w:val="single" w:sz="4" w:space="0" w:color="auto"/>
            </w:tcBorders>
          </w:tcPr>
          <w:p w14:paraId="3B233E69"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521E147E"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6704FC9D"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455C00E1"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759A9C84"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4773598E"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2F3F821D" w14:textId="77777777" w:rsidR="00035321" w:rsidRDefault="00035321">
            <w:pPr>
              <w:tabs>
                <w:tab w:val="left" w:pos="567"/>
              </w:tabs>
              <w:suppressAutoHyphens/>
              <w:jc w:val="right"/>
              <w:rPr>
                <w:rFonts w:ascii="Trebuchet MS" w:hAnsi="Trebuchet MS"/>
                <w:spacing w:val="-2"/>
                <w:sz w:val="22"/>
                <w:szCs w:val="22"/>
              </w:rPr>
            </w:pPr>
          </w:p>
        </w:tc>
      </w:tr>
      <w:tr w:rsidR="00035321" w14:paraId="61BDEBC0" w14:textId="77777777">
        <w:tc>
          <w:tcPr>
            <w:tcW w:w="2410" w:type="dxa"/>
            <w:tcBorders>
              <w:bottom w:val="nil"/>
            </w:tcBorders>
          </w:tcPr>
          <w:p w14:paraId="78528865" w14:textId="77777777" w:rsidR="00035321" w:rsidRDefault="00035321">
            <w:pPr>
              <w:tabs>
                <w:tab w:val="left" w:pos="567"/>
              </w:tabs>
              <w:suppressAutoHyphens/>
              <w:rPr>
                <w:rFonts w:ascii="Trebuchet MS" w:hAnsi="Trebuchet MS"/>
                <w:spacing w:val="-2"/>
                <w:sz w:val="22"/>
                <w:szCs w:val="22"/>
              </w:rPr>
            </w:pPr>
          </w:p>
        </w:tc>
        <w:tc>
          <w:tcPr>
            <w:tcW w:w="992" w:type="dxa"/>
            <w:tcBorders>
              <w:top w:val="single" w:sz="4" w:space="0" w:color="auto"/>
              <w:bottom w:val="nil"/>
              <w:right w:val="nil"/>
            </w:tcBorders>
          </w:tcPr>
          <w:p w14:paraId="1147935D" w14:textId="77777777" w:rsidR="00035321" w:rsidRDefault="00035321">
            <w:pPr>
              <w:tabs>
                <w:tab w:val="left" w:pos="567"/>
              </w:tabs>
              <w:suppressAutoHyphens/>
              <w:rPr>
                <w:rFonts w:ascii="Trebuchet MS" w:hAnsi="Trebuchet MS"/>
                <w:spacing w:val="-2"/>
                <w:sz w:val="22"/>
                <w:szCs w:val="22"/>
              </w:rPr>
            </w:pPr>
          </w:p>
        </w:tc>
        <w:tc>
          <w:tcPr>
            <w:tcW w:w="851" w:type="dxa"/>
            <w:tcBorders>
              <w:top w:val="nil"/>
              <w:left w:val="nil"/>
              <w:bottom w:val="nil"/>
              <w:right w:val="single" w:sz="4" w:space="0" w:color="auto"/>
            </w:tcBorders>
          </w:tcPr>
          <w:p w14:paraId="01ED1641"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7F7B6951"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3C8440FD"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38BDFE5B"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6BD3B7BB"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343C767F"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0E9ABFD4" w14:textId="77777777" w:rsidR="00035321" w:rsidRDefault="00035321">
            <w:pPr>
              <w:tabs>
                <w:tab w:val="left" w:pos="567"/>
              </w:tabs>
              <w:suppressAutoHyphens/>
              <w:jc w:val="right"/>
              <w:rPr>
                <w:rFonts w:ascii="Trebuchet MS" w:hAnsi="Trebuchet MS"/>
                <w:spacing w:val="-2"/>
                <w:sz w:val="22"/>
                <w:szCs w:val="22"/>
              </w:rPr>
            </w:pPr>
          </w:p>
        </w:tc>
      </w:tr>
      <w:tr w:rsidR="00035321" w14:paraId="45461E01" w14:textId="77777777">
        <w:tc>
          <w:tcPr>
            <w:tcW w:w="2410" w:type="dxa"/>
            <w:tcBorders>
              <w:top w:val="nil"/>
            </w:tcBorders>
          </w:tcPr>
          <w:p w14:paraId="4E0A0662" w14:textId="77777777" w:rsidR="00035321" w:rsidRDefault="00035321">
            <w:pPr>
              <w:tabs>
                <w:tab w:val="left" w:pos="567"/>
              </w:tabs>
              <w:suppressAutoHyphens/>
              <w:rPr>
                <w:rFonts w:ascii="Trebuchet MS" w:hAnsi="Trebuchet MS"/>
                <w:spacing w:val="-2"/>
                <w:sz w:val="22"/>
                <w:szCs w:val="22"/>
              </w:rPr>
            </w:pPr>
          </w:p>
        </w:tc>
        <w:tc>
          <w:tcPr>
            <w:tcW w:w="992" w:type="dxa"/>
            <w:tcBorders>
              <w:top w:val="nil"/>
              <w:bottom w:val="nil"/>
              <w:right w:val="nil"/>
            </w:tcBorders>
          </w:tcPr>
          <w:p w14:paraId="71A3AB13" w14:textId="77777777" w:rsidR="00035321" w:rsidRDefault="00413271">
            <w:pPr>
              <w:tabs>
                <w:tab w:val="left" w:pos="567"/>
              </w:tabs>
              <w:suppressAutoHyphens/>
              <w:rPr>
                <w:rFonts w:ascii="Trebuchet MS" w:hAnsi="Trebuchet MS"/>
                <w:spacing w:val="-2"/>
                <w:sz w:val="22"/>
                <w:szCs w:val="22"/>
                <w:u w:val="single"/>
              </w:rPr>
            </w:pPr>
            <w:r>
              <w:rPr>
                <w:rFonts w:ascii="Trebuchet MS" w:hAnsi="Trebuchet MS"/>
                <w:spacing w:val="-2"/>
                <w:sz w:val="22"/>
                <w:szCs w:val="22"/>
                <w:u w:val="single"/>
              </w:rPr>
              <w:t>NCF</w:t>
            </w:r>
            <w:r>
              <w:rPr>
                <w:rFonts w:ascii="Trebuchet MS" w:hAnsi="Trebuchet MS"/>
                <w:spacing w:val="-2"/>
                <w:sz w:val="22"/>
                <w:szCs w:val="22"/>
                <w:u w:val="single"/>
                <w:vertAlign w:val="subscript"/>
              </w:rPr>
              <w:t>1</w:t>
            </w:r>
          </w:p>
        </w:tc>
        <w:tc>
          <w:tcPr>
            <w:tcW w:w="851" w:type="dxa"/>
            <w:tcBorders>
              <w:top w:val="nil"/>
              <w:left w:val="nil"/>
              <w:bottom w:val="nil"/>
              <w:right w:val="single" w:sz="4" w:space="0" w:color="auto"/>
            </w:tcBorders>
          </w:tcPr>
          <w:p w14:paraId="2EE6F110"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6CBAC1B6"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53A64738"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2D0722F6"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05D4F543"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55D1C02A"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6AC5E744" w14:textId="77777777" w:rsidR="00035321" w:rsidRDefault="00035321">
            <w:pPr>
              <w:tabs>
                <w:tab w:val="left" w:pos="567"/>
              </w:tabs>
              <w:suppressAutoHyphens/>
              <w:jc w:val="right"/>
              <w:rPr>
                <w:rFonts w:ascii="Trebuchet MS" w:hAnsi="Trebuchet MS"/>
                <w:spacing w:val="-2"/>
                <w:sz w:val="22"/>
                <w:szCs w:val="22"/>
              </w:rPr>
            </w:pPr>
          </w:p>
        </w:tc>
      </w:tr>
      <w:tr w:rsidR="00035321" w14:paraId="2A1B7DA4" w14:textId="77777777">
        <w:tc>
          <w:tcPr>
            <w:tcW w:w="2410" w:type="dxa"/>
          </w:tcPr>
          <w:p w14:paraId="2DF9E169" w14:textId="77777777" w:rsidR="00035321" w:rsidRDefault="00035321">
            <w:pPr>
              <w:tabs>
                <w:tab w:val="left" w:pos="567"/>
              </w:tabs>
              <w:suppressAutoHyphens/>
              <w:rPr>
                <w:rFonts w:ascii="Trebuchet MS" w:hAnsi="Trebuchet MS"/>
                <w:spacing w:val="-2"/>
                <w:sz w:val="22"/>
                <w:szCs w:val="22"/>
              </w:rPr>
            </w:pPr>
          </w:p>
        </w:tc>
        <w:tc>
          <w:tcPr>
            <w:tcW w:w="992" w:type="dxa"/>
            <w:tcBorders>
              <w:top w:val="nil"/>
              <w:bottom w:val="single" w:sz="4" w:space="0" w:color="auto"/>
              <w:right w:val="nil"/>
            </w:tcBorders>
          </w:tcPr>
          <w:p w14:paraId="664932D6"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 xml:space="preserve"> 0.5</w:t>
            </w:r>
          </w:p>
        </w:tc>
        <w:tc>
          <w:tcPr>
            <w:tcW w:w="851" w:type="dxa"/>
            <w:tcBorders>
              <w:top w:val="nil"/>
              <w:left w:val="nil"/>
              <w:bottom w:val="single" w:sz="4" w:space="0" w:color="auto"/>
              <w:right w:val="single" w:sz="4" w:space="0" w:color="auto"/>
            </w:tcBorders>
          </w:tcPr>
          <w:p w14:paraId="213036B4"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51AF4DA3"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4D425389"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048B8923"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7818B96F"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678EE097"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6F4AF810" w14:textId="77777777" w:rsidR="00035321" w:rsidRDefault="00035321">
            <w:pPr>
              <w:tabs>
                <w:tab w:val="left" w:pos="567"/>
              </w:tabs>
              <w:suppressAutoHyphens/>
              <w:jc w:val="right"/>
              <w:rPr>
                <w:rFonts w:ascii="Trebuchet MS" w:hAnsi="Trebuchet MS"/>
                <w:spacing w:val="-2"/>
                <w:sz w:val="22"/>
                <w:szCs w:val="22"/>
              </w:rPr>
            </w:pPr>
          </w:p>
        </w:tc>
      </w:tr>
      <w:tr w:rsidR="00035321" w14:paraId="01D0EBF3" w14:textId="77777777">
        <w:tc>
          <w:tcPr>
            <w:tcW w:w="2410" w:type="dxa"/>
            <w:tcBorders>
              <w:bottom w:val="nil"/>
            </w:tcBorders>
          </w:tcPr>
          <w:p w14:paraId="7BAFD1EB" w14:textId="77777777" w:rsidR="00035321" w:rsidRDefault="00035321">
            <w:pPr>
              <w:tabs>
                <w:tab w:val="left" w:pos="567"/>
              </w:tabs>
              <w:suppressAutoHyphens/>
              <w:rPr>
                <w:rFonts w:ascii="Trebuchet MS" w:hAnsi="Trebuchet MS"/>
                <w:spacing w:val="-2"/>
                <w:sz w:val="22"/>
                <w:szCs w:val="22"/>
              </w:rPr>
            </w:pPr>
          </w:p>
        </w:tc>
        <w:tc>
          <w:tcPr>
            <w:tcW w:w="992" w:type="dxa"/>
            <w:tcBorders>
              <w:top w:val="single" w:sz="4" w:space="0" w:color="auto"/>
              <w:bottom w:val="nil"/>
              <w:right w:val="nil"/>
            </w:tcBorders>
          </w:tcPr>
          <w:p w14:paraId="2315204E" w14:textId="77777777" w:rsidR="00035321" w:rsidRDefault="00035321">
            <w:pPr>
              <w:tabs>
                <w:tab w:val="left" w:pos="567"/>
              </w:tabs>
              <w:suppressAutoHyphens/>
              <w:rPr>
                <w:rFonts w:ascii="Trebuchet MS" w:hAnsi="Trebuchet MS"/>
                <w:spacing w:val="-2"/>
                <w:sz w:val="22"/>
                <w:szCs w:val="22"/>
              </w:rPr>
            </w:pPr>
          </w:p>
        </w:tc>
        <w:tc>
          <w:tcPr>
            <w:tcW w:w="851" w:type="dxa"/>
            <w:tcBorders>
              <w:top w:val="single" w:sz="4" w:space="0" w:color="auto"/>
              <w:left w:val="nil"/>
              <w:bottom w:val="nil"/>
              <w:right w:val="nil"/>
            </w:tcBorders>
          </w:tcPr>
          <w:p w14:paraId="7C851498"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1873F745"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33E1C2D9"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76FCBBD2"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58BE61F2"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1AC06818"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626618C3" w14:textId="77777777" w:rsidR="00035321" w:rsidRDefault="00035321">
            <w:pPr>
              <w:tabs>
                <w:tab w:val="left" w:pos="567"/>
              </w:tabs>
              <w:suppressAutoHyphens/>
              <w:jc w:val="right"/>
              <w:rPr>
                <w:rFonts w:ascii="Trebuchet MS" w:hAnsi="Trebuchet MS"/>
                <w:spacing w:val="-2"/>
                <w:sz w:val="22"/>
                <w:szCs w:val="22"/>
              </w:rPr>
            </w:pPr>
          </w:p>
        </w:tc>
      </w:tr>
      <w:tr w:rsidR="00035321" w14:paraId="16A0DA24" w14:textId="77777777">
        <w:tc>
          <w:tcPr>
            <w:tcW w:w="2410" w:type="dxa"/>
            <w:tcBorders>
              <w:top w:val="nil"/>
            </w:tcBorders>
          </w:tcPr>
          <w:p w14:paraId="46F88D76" w14:textId="77777777" w:rsidR="00035321" w:rsidRDefault="00035321">
            <w:pPr>
              <w:tabs>
                <w:tab w:val="left" w:pos="567"/>
              </w:tabs>
              <w:suppressAutoHyphens/>
              <w:rPr>
                <w:rFonts w:ascii="Trebuchet MS" w:hAnsi="Trebuchet MS"/>
                <w:spacing w:val="-2"/>
                <w:sz w:val="22"/>
                <w:szCs w:val="22"/>
              </w:rPr>
            </w:pPr>
          </w:p>
        </w:tc>
        <w:tc>
          <w:tcPr>
            <w:tcW w:w="992" w:type="dxa"/>
            <w:tcBorders>
              <w:top w:val="nil"/>
              <w:bottom w:val="nil"/>
              <w:right w:val="nil"/>
            </w:tcBorders>
          </w:tcPr>
          <w:p w14:paraId="4857CCF3" w14:textId="77777777" w:rsidR="00035321" w:rsidRDefault="00413271">
            <w:pPr>
              <w:tabs>
                <w:tab w:val="left" w:pos="567"/>
              </w:tabs>
              <w:suppressAutoHyphens/>
              <w:rPr>
                <w:rFonts w:ascii="Trebuchet MS" w:hAnsi="Trebuchet MS"/>
                <w:spacing w:val="-2"/>
                <w:sz w:val="22"/>
                <w:szCs w:val="22"/>
                <w:u w:val="single"/>
              </w:rPr>
            </w:pPr>
            <w:r>
              <w:rPr>
                <w:rFonts w:ascii="Trebuchet MS" w:hAnsi="Trebuchet MS"/>
                <w:spacing w:val="-2"/>
                <w:sz w:val="22"/>
                <w:szCs w:val="22"/>
                <w:u w:val="single"/>
              </w:rPr>
              <w:t>NCF</w:t>
            </w:r>
            <w:r>
              <w:rPr>
                <w:rFonts w:ascii="Trebuchet MS" w:hAnsi="Trebuchet MS"/>
                <w:spacing w:val="-2"/>
                <w:sz w:val="22"/>
                <w:szCs w:val="22"/>
                <w:u w:val="single"/>
                <w:vertAlign w:val="subscript"/>
              </w:rPr>
              <w:t>2</w:t>
            </w:r>
          </w:p>
        </w:tc>
        <w:tc>
          <w:tcPr>
            <w:tcW w:w="851" w:type="dxa"/>
            <w:tcBorders>
              <w:top w:val="nil"/>
              <w:left w:val="nil"/>
              <w:bottom w:val="nil"/>
              <w:right w:val="nil"/>
            </w:tcBorders>
          </w:tcPr>
          <w:p w14:paraId="6B5E5207"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1C7DC8E3"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20906723"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5ED165CE"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223B839A"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603476C5"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57BD5CE0" w14:textId="77777777" w:rsidR="00035321" w:rsidRDefault="00035321">
            <w:pPr>
              <w:tabs>
                <w:tab w:val="left" w:pos="567"/>
              </w:tabs>
              <w:suppressAutoHyphens/>
              <w:jc w:val="right"/>
              <w:rPr>
                <w:rFonts w:ascii="Trebuchet MS" w:hAnsi="Trebuchet MS"/>
                <w:spacing w:val="-2"/>
                <w:sz w:val="22"/>
                <w:szCs w:val="22"/>
              </w:rPr>
            </w:pPr>
          </w:p>
        </w:tc>
      </w:tr>
      <w:tr w:rsidR="00035321" w14:paraId="6A002C27" w14:textId="77777777">
        <w:tc>
          <w:tcPr>
            <w:tcW w:w="2410" w:type="dxa"/>
          </w:tcPr>
          <w:p w14:paraId="33DD459C" w14:textId="77777777" w:rsidR="00035321" w:rsidRDefault="00035321">
            <w:pPr>
              <w:tabs>
                <w:tab w:val="left" w:pos="567"/>
              </w:tabs>
              <w:suppressAutoHyphens/>
              <w:rPr>
                <w:rFonts w:ascii="Trebuchet MS" w:hAnsi="Trebuchet MS"/>
                <w:spacing w:val="-2"/>
                <w:sz w:val="22"/>
                <w:szCs w:val="22"/>
              </w:rPr>
            </w:pPr>
          </w:p>
        </w:tc>
        <w:tc>
          <w:tcPr>
            <w:tcW w:w="992" w:type="dxa"/>
            <w:tcBorders>
              <w:top w:val="nil"/>
              <w:bottom w:val="single" w:sz="4" w:space="0" w:color="auto"/>
              <w:right w:val="nil"/>
            </w:tcBorders>
          </w:tcPr>
          <w:p w14:paraId="4AC443CB"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 xml:space="preserve"> 1.5</w:t>
            </w:r>
          </w:p>
        </w:tc>
        <w:tc>
          <w:tcPr>
            <w:tcW w:w="851" w:type="dxa"/>
            <w:tcBorders>
              <w:top w:val="nil"/>
              <w:left w:val="nil"/>
              <w:bottom w:val="single" w:sz="4" w:space="0" w:color="auto"/>
              <w:right w:val="nil"/>
            </w:tcBorders>
          </w:tcPr>
          <w:p w14:paraId="66699F95"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single" w:sz="4" w:space="0" w:color="auto"/>
              <w:right w:val="nil"/>
            </w:tcBorders>
          </w:tcPr>
          <w:p w14:paraId="7D1BF2FD"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single" w:sz="4" w:space="0" w:color="auto"/>
              <w:right w:val="single" w:sz="4" w:space="0" w:color="auto"/>
            </w:tcBorders>
          </w:tcPr>
          <w:p w14:paraId="3445C846"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742102B6"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317205CA"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7E54F204"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1BD58947" w14:textId="77777777" w:rsidR="00035321" w:rsidRDefault="00035321">
            <w:pPr>
              <w:tabs>
                <w:tab w:val="left" w:pos="567"/>
              </w:tabs>
              <w:suppressAutoHyphens/>
              <w:jc w:val="right"/>
              <w:rPr>
                <w:rFonts w:ascii="Trebuchet MS" w:hAnsi="Trebuchet MS"/>
                <w:spacing w:val="-2"/>
                <w:sz w:val="22"/>
                <w:szCs w:val="22"/>
              </w:rPr>
            </w:pPr>
          </w:p>
        </w:tc>
      </w:tr>
      <w:tr w:rsidR="00035321" w14:paraId="0404F750" w14:textId="77777777">
        <w:tc>
          <w:tcPr>
            <w:tcW w:w="2410" w:type="dxa"/>
            <w:tcBorders>
              <w:bottom w:val="nil"/>
            </w:tcBorders>
          </w:tcPr>
          <w:p w14:paraId="23AAB953" w14:textId="77777777" w:rsidR="00035321" w:rsidRDefault="00035321">
            <w:pPr>
              <w:tabs>
                <w:tab w:val="left" w:pos="567"/>
              </w:tabs>
              <w:suppressAutoHyphens/>
              <w:rPr>
                <w:rFonts w:ascii="Trebuchet MS" w:hAnsi="Trebuchet MS"/>
                <w:spacing w:val="-2"/>
                <w:sz w:val="22"/>
                <w:szCs w:val="22"/>
              </w:rPr>
            </w:pPr>
          </w:p>
        </w:tc>
        <w:tc>
          <w:tcPr>
            <w:tcW w:w="992" w:type="dxa"/>
            <w:tcBorders>
              <w:top w:val="single" w:sz="4" w:space="0" w:color="auto"/>
              <w:bottom w:val="nil"/>
              <w:right w:val="nil"/>
            </w:tcBorders>
          </w:tcPr>
          <w:p w14:paraId="679460DE" w14:textId="77777777" w:rsidR="00035321" w:rsidRDefault="00035321">
            <w:pPr>
              <w:tabs>
                <w:tab w:val="left" w:pos="567"/>
              </w:tabs>
              <w:suppressAutoHyphens/>
              <w:rPr>
                <w:rFonts w:ascii="Trebuchet MS" w:hAnsi="Trebuchet MS"/>
                <w:spacing w:val="-2"/>
                <w:sz w:val="22"/>
                <w:szCs w:val="22"/>
              </w:rPr>
            </w:pPr>
          </w:p>
        </w:tc>
        <w:tc>
          <w:tcPr>
            <w:tcW w:w="851" w:type="dxa"/>
            <w:tcBorders>
              <w:top w:val="single" w:sz="4" w:space="0" w:color="auto"/>
              <w:left w:val="nil"/>
              <w:bottom w:val="nil"/>
              <w:right w:val="nil"/>
            </w:tcBorders>
          </w:tcPr>
          <w:p w14:paraId="42551BEF"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nil"/>
              <w:bottom w:val="nil"/>
              <w:right w:val="nil"/>
            </w:tcBorders>
          </w:tcPr>
          <w:p w14:paraId="561D8042"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single" w:sz="4" w:space="0" w:color="auto"/>
              <w:left w:val="nil"/>
              <w:bottom w:val="nil"/>
              <w:right w:val="nil"/>
            </w:tcBorders>
          </w:tcPr>
          <w:p w14:paraId="44CE350D"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35D5FBBB"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6D26FDC3"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0BE210F6"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7AB16F3A" w14:textId="77777777" w:rsidR="00035321" w:rsidRDefault="00035321">
            <w:pPr>
              <w:tabs>
                <w:tab w:val="left" w:pos="567"/>
              </w:tabs>
              <w:suppressAutoHyphens/>
              <w:jc w:val="right"/>
              <w:rPr>
                <w:rFonts w:ascii="Trebuchet MS" w:hAnsi="Trebuchet MS"/>
                <w:spacing w:val="-2"/>
                <w:sz w:val="22"/>
                <w:szCs w:val="22"/>
              </w:rPr>
            </w:pPr>
          </w:p>
        </w:tc>
      </w:tr>
      <w:tr w:rsidR="00035321" w14:paraId="2354F070" w14:textId="77777777">
        <w:tc>
          <w:tcPr>
            <w:tcW w:w="2410" w:type="dxa"/>
            <w:tcBorders>
              <w:top w:val="nil"/>
            </w:tcBorders>
          </w:tcPr>
          <w:p w14:paraId="4D9079A0" w14:textId="77777777" w:rsidR="00035321" w:rsidRDefault="00035321">
            <w:pPr>
              <w:tabs>
                <w:tab w:val="left" w:pos="567"/>
              </w:tabs>
              <w:suppressAutoHyphens/>
              <w:rPr>
                <w:rFonts w:ascii="Trebuchet MS" w:hAnsi="Trebuchet MS"/>
                <w:spacing w:val="-2"/>
                <w:sz w:val="22"/>
                <w:szCs w:val="22"/>
              </w:rPr>
            </w:pPr>
          </w:p>
        </w:tc>
        <w:tc>
          <w:tcPr>
            <w:tcW w:w="992" w:type="dxa"/>
            <w:tcBorders>
              <w:top w:val="nil"/>
              <w:bottom w:val="nil"/>
              <w:right w:val="nil"/>
            </w:tcBorders>
          </w:tcPr>
          <w:p w14:paraId="3A96C67E" w14:textId="77777777" w:rsidR="00035321" w:rsidRDefault="00413271">
            <w:pPr>
              <w:tabs>
                <w:tab w:val="left" w:pos="567"/>
              </w:tabs>
              <w:suppressAutoHyphens/>
              <w:rPr>
                <w:rFonts w:ascii="Trebuchet MS" w:hAnsi="Trebuchet MS"/>
                <w:spacing w:val="-2"/>
                <w:sz w:val="22"/>
                <w:szCs w:val="22"/>
                <w:u w:val="single"/>
              </w:rPr>
            </w:pPr>
            <w:r>
              <w:rPr>
                <w:rFonts w:ascii="Trebuchet MS" w:hAnsi="Trebuchet MS"/>
                <w:spacing w:val="-2"/>
                <w:sz w:val="22"/>
                <w:szCs w:val="22"/>
                <w:u w:val="single"/>
              </w:rPr>
              <w:t>NCF</w:t>
            </w:r>
            <w:r>
              <w:rPr>
                <w:rFonts w:ascii="Trebuchet MS" w:hAnsi="Trebuchet MS"/>
                <w:spacing w:val="-2"/>
                <w:sz w:val="22"/>
                <w:szCs w:val="22"/>
                <w:u w:val="single"/>
                <w:vertAlign w:val="subscript"/>
              </w:rPr>
              <w:t>3</w:t>
            </w:r>
          </w:p>
        </w:tc>
        <w:tc>
          <w:tcPr>
            <w:tcW w:w="851" w:type="dxa"/>
            <w:tcBorders>
              <w:top w:val="nil"/>
              <w:left w:val="nil"/>
              <w:bottom w:val="nil"/>
              <w:right w:val="nil"/>
            </w:tcBorders>
          </w:tcPr>
          <w:p w14:paraId="4549A1AC"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34CC0B6B"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nil"/>
            </w:tcBorders>
          </w:tcPr>
          <w:p w14:paraId="12DEC9BC"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07EDFE2D"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503CC5C2"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467B9345"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0DCD9835" w14:textId="77777777" w:rsidR="00035321" w:rsidRDefault="00035321">
            <w:pPr>
              <w:tabs>
                <w:tab w:val="left" w:pos="567"/>
              </w:tabs>
              <w:suppressAutoHyphens/>
              <w:jc w:val="right"/>
              <w:rPr>
                <w:rFonts w:ascii="Trebuchet MS" w:hAnsi="Trebuchet MS"/>
                <w:spacing w:val="-2"/>
                <w:sz w:val="22"/>
                <w:szCs w:val="22"/>
              </w:rPr>
            </w:pPr>
          </w:p>
        </w:tc>
      </w:tr>
      <w:tr w:rsidR="00035321" w14:paraId="69BFC526" w14:textId="77777777">
        <w:tc>
          <w:tcPr>
            <w:tcW w:w="2410" w:type="dxa"/>
          </w:tcPr>
          <w:p w14:paraId="0C98C199" w14:textId="77777777" w:rsidR="00035321" w:rsidRDefault="00035321">
            <w:pPr>
              <w:tabs>
                <w:tab w:val="left" w:pos="567"/>
              </w:tabs>
              <w:suppressAutoHyphens/>
              <w:rPr>
                <w:rFonts w:ascii="Trebuchet MS" w:hAnsi="Trebuchet MS"/>
                <w:spacing w:val="-2"/>
                <w:sz w:val="22"/>
                <w:szCs w:val="22"/>
              </w:rPr>
            </w:pPr>
          </w:p>
        </w:tc>
        <w:tc>
          <w:tcPr>
            <w:tcW w:w="992" w:type="dxa"/>
            <w:tcBorders>
              <w:top w:val="nil"/>
              <w:bottom w:val="single" w:sz="4" w:space="0" w:color="auto"/>
              <w:right w:val="nil"/>
            </w:tcBorders>
          </w:tcPr>
          <w:p w14:paraId="5B47B3F1"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(1+r)</w:t>
            </w:r>
            <w:r>
              <w:rPr>
                <w:rFonts w:ascii="Trebuchet MS" w:hAnsi="Trebuchet MS"/>
                <w:spacing w:val="-2"/>
                <w:sz w:val="22"/>
                <w:szCs w:val="22"/>
                <w:vertAlign w:val="superscript"/>
              </w:rPr>
              <w:t xml:space="preserve"> 2.5</w:t>
            </w:r>
          </w:p>
        </w:tc>
        <w:tc>
          <w:tcPr>
            <w:tcW w:w="851" w:type="dxa"/>
            <w:tcBorders>
              <w:top w:val="nil"/>
              <w:left w:val="nil"/>
              <w:bottom w:val="single" w:sz="4" w:space="0" w:color="auto"/>
              <w:right w:val="nil"/>
            </w:tcBorders>
          </w:tcPr>
          <w:p w14:paraId="68CF0894"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single" w:sz="4" w:space="0" w:color="auto"/>
              <w:right w:val="nil"/>
            </w:tcBorders>
          </w:tcPr>
          <w:p w14:paraId="69890269"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single" w:sz="4" w:space="0" w:color="auto"/>
              <w:right w:val="nil"/>
            </w:tcBorders>
          </w:tcPr>
          <w:p w14:paraId="482E5E85"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single" w:sz="4" w:space="0" w:color="auto"/>
              <w:right w:val="nil"/>
            </w:tcBorders>
          </w:tcPr>
          <w:p w14:paraId="35ECEF21"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single" w:sz="4" w:space="0" w:color="auto"/>
              <w:right w:val="nil"/>
            </w:tcBorders>
          </w:tcPr>
          <w:p w14:paraId="5D9EA485"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single" w:sz="4" w:space="0" w:color="auto"/>
              <w:bottom w:val="nil"/>
              <w:right w:val="nil"/>
            </w:tcBorders>
          </w:tcPr>
          <w:p w14:paraId="2A1A72DC"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53B53504" w14:textId="77777777" w:rsidR="00035321" w:rsidRDefault="00035321">
            <w:pPr>
              <w:tabs>
                <w:tab w:val="left" w:pos="567"/>
              </w:tabs>
              <w:suppressAutoHyphens/>
              <w:jc w:val="right"/>
              <w:rPr>
                <w:rFonts w:ascii="Trebuchet MS" w:hAnsi="Trebuchet MS"/>
                <w:spacing w:val="-2"/>
                <w:sz w:val="22"/>
                <w:szCs w:val="22"/>
              </w:rPr>
            </w:pPr>
          </w:p>
        </w:tc>
      </w:tr>
      <w:tr w:rsidR="00035321" w14:paraId="683002E6" w14:textId="77777777">
        <w:tc>
          <w:tcPr>
            <w:tcW w:w="2410" w:type="dxa"/>
            <w:tcBorders>
              <w:bottom w:val="nil"/>
              <w:right w:val="single" w:sz="4" w:space="0" w:color="auto"/>
            </w:tcBorders>
          </w:tcPr>
          <w:p w14:paraId="7CFB35D1" w14:textId="77777777" w:rsidR="00035321" w:rsidRDefault="00035321">
            <w:pPr>
              <w:tabs>
                <w:tab w:val="left" w:pos="567"/>
              </w:tabs>
              <w:suppressAutoHyphens/>
              <w:rPr>
                <w:rFonts w:ascii="Trebuchet MS" w:hAnsi="Trebuchet MS"/>
                <w:spacing w:val="-2"/>
                <w:sz w:val="22"/>
                <w:szCs w:val="22"/>
              </w:rPr>
            </w:pPr>
          </w:p>
        </w:tc>
        <w:tc>
          <w:tcPr>
            <w:tcW w:w="992" w:type="dxa"/>
            <w:tcBorders>
              <w:top w:val="single" w:sz="4" w:space="0" w:color="auto"/>
              <w:left w:val="single" w:sz="4" w:space="0" w:color="auto"/>
              <w:bottom w:val="nil"/>
              <w:right w:val="nil"/>
            </w:tcBorders>
          </w:tcPr>
          <w:p w14:paraId="4C4C8C29"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single" w:sz="4" w:space="0" w:color="auto"/>
              <w:left w:val="nil"/>
              <w:bottom w:val="nil"/>
              <w:right w:val="nil"/>
            </w:tcBorders>
          </w:tcPr>
          <w:p w14:paraId="2FA9D6D7"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nil"/>
              <w:bottom w:val="nil"/>
              <w:right w:val="nil"/>
            </w:tcBorders>
          </w:tcPr>
          <w:p w14:paraId="21A3B6B2"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single" w:sz="4" w:space="0" w:color="auto"/>
              <w:left w:val="nil"/>
              <w:bottom w:val="nil"/>
              <w:right w:val="nil"/>
            </w:tcBorders>
          </w:tcPr>
          <w:p w14:paraId="20A4942C"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nil"/>
              <w:bottom w:val="nil"/>
              <w:right w:val="nil"/>
            </w:tcBorders>
          </w:tcPr>
          <w:p w14:paraId="64D516BA"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single" w:sz="4" w:space="0" w:color="auto"/>
              <w:left w:val="nil"/>
              <w:bottom w:val="nil"/>
              <w:right w:val="nil"/>
            </w:tcBorders>
          </w:tcPr>
          <w:p w14:paraId="5DD5C6FE"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nil"/>
              <w:right w:val="nil"/>
            </w:tcBorders>
          </w:tcPr>
          <w:p w14:paraId="6D3FEDEA"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nil"/>
              <w:right w:val="single" w:sz="4" w:space="0" w:color="auto"/>
            </w:tcBorders>
          </w:tcPr>
          <w:p w14:paraId="48971C93" w14:textId="77777777" w:rsidR="00035321" w:rsidRDefault="00035321">
            <w:pPr>
              <w:tabs>
                <w:tab w:val="left" w:pos="567"/>
              </w:tabs>
              <w:suppressAutoHyphens/>
              <w:jc w:val="right"/>
              <w:rPr>
                <w:rFonts w:ascii="Trebuchet MS" w:hAnsi="Trebuchet MS"/>
                <w:spacing w:val="-2"/>
                <w:sz w:val="22"/>
                <w:szCs w:val="22"/>
              </w:rPr>
            </w:pPr>
          </w:p>
        </w:tc>
      </w:tr>
      <w:tr w:rsidR="00035321" w14:paraId="0A72DB67" w14:textId="77777777">
        <w:tc>
          <w:tcPr>
            <w:tcW w:w="2410" w:type="dxa"/>
            <w:tcBorders>
              <w:top w:val="nil"/>
              <w:bottom w:val="single" w:sz="4" w:space="0" w:color="auto"/>
              <w:right w:val="nil"/>
            </w:tcBorders>
          </w:tcPr>
          <w:p w14:paraId="14EC270C" w14:textId="77777777" w:rsidR="00035321" w:rsidRDefault="00035321">
            <w:pPr>
              <w:tabs>
                <w:tab w:val="left" w:pos="567"/>
              </w:tabs>
              <w:suppressAutoHyphens/>
              <w:rPr>
                <w:rFonts w:ascii="Trebuchet MS" w:hAnsi="Trebuchet MS"/>
                <w:spacing w:val="-2"/>
                <w:sz w:val="22"/>
                <w:szCs w:val="22"/>
              </w:rPr>
            </w:pPr>
          </w:p>
        </w:tc>
        <w:tc>
          <w:tcPr>
            <w:tcW w:w="992" w:type="dxa"/>
            <w:tcBorders>
              <w:top w:val="nil"/>
              <w:left w:val="nil"/>
              <w:bottom w:val="single" w:sz="4" w:space="0" w:color="auto"/>
              <w:right w:val="nil"/>
            </w:tcBorders>
          </w:tcPr>
          <w:p w14:paraId="42A2A3A4" w14:textId="77777777" w:rsidR="00035321" w:rsidRDefault="00035321">
            <w:pPr>
              <w:tabs>
                <w:tab w:val="left" w:pos="567"/>
              </w:tabs>
              <w:suppressAutoHyphens/>
              <w:jc w:val="right"/>
              <w:rPr>
                <w:rFonts w:ascii="Trebuchet MS" w:hAnsi="Trebuchet MS"/>
                <w:spacing w:val="-2"/>
                <w:sz w:val="22"/>
                <w:szCs w:val="22"/>
              </w:rPr>
            </w:pPr>
          </w:p>
        </w:tc>
        <w:tc>
          <w:tcPr>
            <w:tcW w:w="851" w:type="dxa"/>
            <w:tcBorders>
              <w:top w:val="nil"/>
              <w:left w:val="nil"/>
              <w:bottom w:val="single" w:sz="4" w:space="0" w:color="auto"/>
              <w:right w:val="nil"/>
            </w:tcBorders>
          </w:tcPr>
          <w:p w14:paraId="746CB1D4"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single" w:sz="4" w:space="0" w:color="auto"/>
              <w:right w:val="nil"/>
            </w:tcBorders>
          </w:tcPr>
          <w:p w14:paraId="08EEF766"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single" w:sz="4" w:space="0" w:color="auto"/>
              <w:right w:val="nil"/>
            </w:tcBorders>
          </w:tcPr>
          <w:p w14:paraId="5295AE63"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single" w:sz="4" w:space="0" w:color="auto"/>
              <w:right w:val="nil"/>
            </w:tcBorders>
          </w:tcPr>
          <w:p w14:paraId="534FFDDB"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single" w:sz="4" w:space="0" w:color="auto"/>
              <w:right w:val="nil"/>
            </w:tcBorders>
          </w:tcPr>
          <w:p w14:paraId="3ECA97FF" w14:textId="77777777" w:rsidR="00035321" w:rsidRDefault="00035321">
            <w:pPr>
              <w:tabs>
                <w:tab w:val="left" w:pos="567"/>
              </w:tabs>
              <w:suppressAutoHyphens/>
              <w:jc w:val="right"/>
              <w:rPr>
                <w:rFonts w:ascii="Trebuchet MS" w:hAnsi="Trebuchet MS"/>
                <w:spacing w:val="-2"/>
                <w:sz w:val="22"/>
                <w:szCs w:val="22"/>
              </w:rPr>
            </w:pPr>
          </w:p>
        </w:tc>
        <w:tc>
          <w:tcPr>
            <w:tcW w:w="709" w:type="dxa"/>
            <w:tcBorders>
              <w:top w:val="nil"/>
              <w:left w:val="nil"/>
              <w:bottom w:val="single" w:sz="4" w:space="0" w:color="auto"/>
              <w:right w:val="nil"/>
            </w:tcBorders>
          </w:tcPr>
          <w:p w14:paraId="7D35D884" w14:textId="77777777" w:rsidR="00035321" w:rsidRDefault="00035321">
            <w:pPr>
              <w:tabs>
                <w:tab w:val="left" w:pos="567"/>
              </w:tabs>
              <w:suppressAutoHyphens/>
              <w:jc w:val="right"/>
              <w:rPr>
                <w:rFonts w:ascii="Trebuchet MS" w:hAnsi="Trebuchet MS"/>
                <w:spacing w:val="-2"/>
                <w:sz w:val="22"/>
                <w:szCs w:val="22"/>
              </w:rPr>
            </w:pPr>
          </w:p>
        </w:tc>
        <w:tc>
          <w:tcPr>
            <w:tcW w:w="708" w:type="dxa"/>
            <w:tcBorders>
              <w:top w:val="nil"/>
              <w:left w:val="nil"/>
              <w:bottom w:val="single" w:sz="4" w:space="0" w:color="auto"/>
              <w:right w:val="single" w:sz="4" w:space="0" w:color="auto"/>
            </w:tcBorders>
          </w:tcPr>
          <w:p w14:paraId="15C039B7" w14:textId="77777777" w:rsidR="00035321" w:rsidRDefault="00035321">
            <w:pPr>
              <w:tabs>
                <w:tab w:val="left" w:pos="567"/>
              </w:tabs>
              <w:suppressAutoHyphens/>
              <w:jc w:val="right"/>
              <w:rPr>
                <w:rFonts w:ascii="Trebuchet MS" w:hAnsi="Trebuchet MS"/>
                <w:spacing w:val="-2"/>
                <w:sz w:val="22"/>
                <w:szCs w:val="22"/>
              </w:rPr>
            </w:pPr>
          </w:p>
        </w:tc>
      </w:tr>
    </w:tbl>
    <w:p w14:paraId="7357C18D" w14:textId="77777777" w:rsidR="00035321" w:rsidRDefault="00035321">
      <w:pPr>
        <w:tabs>
          <w:tab w:val="left" w:pos="567"/>
        </w:tabs>
        <w:suppressAutoHyphens/>
        <w:ind w:left="567"/>
        <w:jc w:val="both"/>
        <w:rPr>
          <w:rFonts w:ascii="Trebuchet MS" w:hAnsi="Trebuchet MS"/>
          <w:spacing w:val="-2"/>
          <w:sz w:val="22"/>
          <w:szCs w:val="22"/>
        </w:rPr>
      </w:pPr>
    </w:p>
    <w:p w14:paraId="08A934D6" w14:textId="77777777" w:rsidR="00035321" w:rsidRDefault="00035321">
      <w:pPr>
        <w:tabs>
          <w:tab w:val="left" w:pos="567"/>
        </w:tabs>
        <w:suppressAutoHyphens/>
        <w:ind w:left="567"/>
        <w:jc w:val="both"/>
        <w:rPr>
          <w:rFonts w:ascii="Trebuchet MS" w:hAnsi="Trebuchet MS"/>
          <w:spacing w:val="-2"/>
          <w:sz w:val="22"/>
          <w:szCs w:val="22"/>
        </w:rPr>
      </w:pPr>
    </w:p>
    <w:p w14:paraId="5E5CBDE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By using similar logic, we can adopt other forms of discounting. For instance, quarterly net cash flows discounted quarterly from the end of each quarter would be derived as set out in Table 3.</w:t>
      </w:r>
    </w:p>
    <w:p w14:paraId="26EDF753"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81"/>
        <w:gridCol w:w="816"/>
        <w:gridCol w:w="1275"/>
        <w:gridCol w:w="341"/>
        <w:gridCol w:w="1286"/>
        <w:gridCol w:w="330"/>
        <w:gridCol w:w="1253"/>
        <w:gridCol w:w="364"/>
        <w:gridCol w:w="858"/>
        <w:gridCol w:w="434"/>
        <w:gridCol w:w="330"/>
        <w:gridCol w:w="937"/>
        <w:gridCol w:w="427"/>
        <w:gridCol w:w="250"/>
      </w:tblGrid>
      <w:tr w:rsidR="00035321" w14:paraId="1A782F43" w14:textId="77777777">
        <w:tc>
          <w:tcPr>
            <w:tcW w:w="8932" w:type="dxa"/>
            <w:gridSpan w:val="13"/>
          </w:tcPr>
          <w:p w14:paraId="1235EBAB"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3 - Formula for quarterly discounting</w:t>
            </w:r>
          </w:p>
        </w:tc>
        <w:tc>
          <w:tcPr>
            <w:tcW w:w="250" w:type="dxa"/>
          </w:tcPr>
          <w:p w14:paraId="399EC1A8" w14:textId="77777777" w:rsidR="00035321" w:rsidRDefault="00035321">
            <w:pPr>
              <w:tabs>
                <w:tab w:val="left" w:pos="567"/>
              </w:tabs>
              <w:suppressAutoHyphens/>
              <w:jc w:val="both"/>
              <w:rPr>
                <w:rFonts w:ascii="Trebuchet MS" w:hAnsi="Trebuchet MS"/>
                <w:spacing w:val="-2"/>
                <w:sz w:val="22"/>
                <w:szCs w:val="22"/>
              </w:rPr>
            </w:pPr>
          </w:p>
        </w:tc>
      </w:tr>
      <w:tr w:rsidR="00035321" w14:paraId="00876050" w14:textId="77777777">
        <w:tc>
          <w:tcPr>
            <w:tcW w:w="281" w:type="dxa"/>
          </w:tcPr>
          <w:p w14:paraId="0FB9E008"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68D43958"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30A8C5C7" w14:textId="77777777" w:rsidR="00035321" w:rsidRDefault="00035321">
            <w:pPr>
              <w:tabs>
                <w:tab w:val="left" w:pos="567"/>
              </w:tabs>
              <w:suppressAutoHyphens/>
              <w:jc w:val="both"/>
              <w:rPr>
                <w:rFonts w:ascii="Trebuchet MS" w:hAnsi="Trebuchet MS"/>
                <w:spacing w:val="-2"/>
                <w:sz w:val="22"/>
                <w:szCs w:val="22"/>
              </w:rPr>
            </w:pPr>
          </w:p>
        </w:tc>
        <w:tc>
          <w:tcPr>
            <w:tcW w:w="341" w:type="dxa"/>
          </w:tcPr>
          <w:p w14:paraId="55B830D8" w14:textId="77777777" w:rsidR="00035321" w:rsidRDefault="00035321">
            <w:pPr>
              <w:tabs>
                <w:tab w:val="left" w:pos="567"/>
              </w:tabs>
              <w:suppressAutoHyphens/>
              <w:jc w:val="both"/>
              <w:rPr>
                <w:rFonts w:ascii="Trebuchet MS" w:hAnsi="Trebuchet MS"/>
                <w:spacing w:val="-2"/>
                <w:sz w:val="22"/>
                <w:szCs w:val="22"/>
              </w:rPr>
            </w:pPr>
          </w:p>
        </w:tc>
        <w:tc>
          <w:tcPr>
            <w:tcW w:w="1286" w:type="dxa"/>
            <w:tcBorders>
              <w:bottom w:val="nil"/>
            </w:tcBorders>
          </w:tcPr>
          <w:p w14:paraId="1636A83C" w14:textId="77777777" w:rsidR="00035321" w:rsidRDefault="00035321">
            <w:pPr>
              <w:tabs>
                <w:tab w:val="left" w:pos="567"/>
              </w:tabs>
              <w:suppressAutoHyphens/>
              <w:jc w:val="both"/>
              <w:rPr>
                <w:rFonts w:ascii="Trebuchet MS" w:hAnsi="Trebuchet MS"/>
                <w:spacing w:val="-2"/>
                <w:sz w:val="22"/>
                <w:szCs w:val="22"/>
              </w:rPr>
            </w:pPr>
          </w:p>
        </w:tc>
        <w:tc>
          <w:tcPr>
            <w:tcW w:w="330" w:type="dxa"/>
          </w:tcPr>
          <w:p w14:paraId="49E0D080" w14:textId="77777777" w:rsidR="00035321" w:rsidRDefault="00035321">
            <w:pPr>
              <w:tabs>
                <w:tab w:val="left" w:pos="567"/>
              </w:tabs>
              <w:suppressAutoHyphens/>
              <w:jc w:val="both"/>
              <w:rPr>
                <w:rFonts w:ascii="Trebuchet MS" w:hAnsi="Trebuchet MS"/>
                <w:spacing w:val="-2"/>
                <w:sz w:val="22"/>
                <w:szCs w:val="22"/>
              </w:rPr>
            </w:pPr>
          </w:p>
        </w:tc>
        <w:tc>
          <w:tcPr>
            <w:tcW w:w="1253" w:type="dxa"/>
            <w:tcBorders>
              <w:bottom w:val="nil"/>
            </w:tcBorders>
          </w:tcPr>
          <w:p w14:paraId="50AB9C03" w14:textId="77777777" w:rsidR="00035321" w:rsidRDefault="00035321">
            <w:pPr>
              <w:tabs>
                <w:tab w:val="left" w:pos="567"/>
              </w:tabs>
              <w:suppressAutoHyphens/>
              <w:jc w:val="both"/>
              <w:rPr>
                <w:rFonts w:ascii="Trebuchet MS" w:hAnsi="Trebuchet MS"/>
                <w:spacing w:val="-2"/>
                <w:sz w:val="22"/>
                <w:szCs w:val="22"/>
              </w:rPr>
            </w:pPr>
          </w:p>
        </w:tc>
        <w:tc>
          <w:tcPr>
            <w:tcW w:w="364" w:type="dxa"/>
          </w:tcPr>
          <w:p w14:paraId="628CECF0" w14:textId="77777777" w:rsidR="00035321" w:rsidRDefault="00035321">
            <w:pPr>
              <w:tabs>
                <w:tab w:val="left" w:pos="567"/>
              </w:tabs>
              <w:suppressAutoHyphens/>
              <w:jc w:val="both"/>
              <w:rPr>
                <w:rFonts w:ascii="Trebuchet MS" w:hAnsi="Trebuchet MS"/>
                <w:spacing w:val="-2"/>
                <w:sz w:val="22"/>
                <w:szCs w:val="22"/>
              </w:rPr>
            </w:pPr>
          </w:p>
        </w:tc>
        <w:tc>
          <w:tcPr>
            <w:tcW w:w="858" w:type="dxa"/>
          </w:tcPr>
          <w:p w14:paraId="536AA8D3" w14:textId="77777777" w:rsidR="00035321" w:rsidRDefault="00035321">
            <w:pPr>
              <w:tabs>
                <w:tab w:val="left" w:pos="567"/>
              </w:tabs>
              <w:suppressAutoHyphens/>
              <w:jc w:val="both"/>
              <w:rPr>
                <w:rFonts w:ascii="Trebuchet MS" w:hAnsi="Trebuchet MS"/>
                <w:spacing w:val="-2"/>
                <w:sz w:val="22"/>
                <w:szCs w:val="22"/>
              </w:rPr>
            </w:pPr>
          </w:p>
        </w:tc>
        <w:tc>
          <w:tcPr>
            <w:tcW w:w="434" w:type="dxa"/>
          </w:tcPr>
          <w:p w14:paraId="3DDB873C" w14:textId="77777777" w:rsidR="00035321" w:rsidRDefault="00035321">
            <w:pPr>
              <w:tabs>
                <w:tab w:val="left" w:pos="567"/>
              </w:tabs>
              <w:suppressAutoHyphens/>
              <w:jc w:val="both"/>
              <w:rPr>
                <w:rFonts w:ascii="Trebuchet MS" w:hAnsi="Trebuchet MS"/>
                <w:spacing w:val="-2"/>
                <w:sz w:val="22"/>
                <w:szCs w:val="22"/>
              </w:rPr>
            </w:pPr>
          </w:p>
        </w:tc>
        <w:tc>
          <w:tcPr>
            <w:tcW w:w="1267" w:type="dxa"/>
            <w:gridSpan w:val="2"/>
            <w:tcBorders>
              <w:bottom w:val="nil"/>
            </w:tcBorders>
          </w:tcPr>
          <w:p w14:paraId="29DFE7CF" w14:textId="77777777" w:rsidR="00035321" w:rsidRDefault="00035321">
            <w:pPr>
              <w:tabs>
                <w:tab w:val="left" w:pos="567"/>
              </w:tabs>
              <w:suppressAutoHyphens/>
              <w:jc w:val="both"/>
              <w:rPr>
                <w:rFonts w:ascii="Trebuchet MS" w:hAnsi="Trebuchet MS"/>
                <w:spacing w:val="-2"/>
                <w:sz w:val="22"/>
                <w:szCs w:val="22"/>
              </w:rPr>
            </w:pPr>
          </w:p>
        </w:tc>
        <w:tc>
          <w:tcPr>
            <w:tcW w:w="677" w:type="dxa"/>
            <w:gridSpan w:val="2"/>
          </w:tcPr>
          <w:p w14:paraId="0DCCAFF7" w14:textId="77777777" w:rsidR="00035321" w:rsidRDefault="00035321">
            <w:pPr>
              <w:tabs>
                <w:tab w:val="left" w:pos="567"/>
              </w:tabs>
              <w:suppressAutoHyphens/>
              <w:jc w:val="both"/>
              <w:rPr>
                <w:rFonts w:ascii="Trebuchet MS" w:hAnsi="Trebuchet MS"/>
                <w:spacing w:val="-2"/>
                <w:sz w:val="22"/>
                <w:szCs w:val="22"/>
              </w:rPr>
            </w:pPr>
          </w:p>
        </w:tc>
      </w:tr>
      <w:tr w:rsidR="00035321" w14:paraId="487CE462" w14:textId="77777777">
        <w:tc>
          <w:tcPr>
            <w:tcW w:w="281" w:type="dxa"/>
          </w:tcPr>
          <w:p w14:paraId="64869EC6"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1B85F73D"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7D6A8DE9"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NPV</w:t>
            </w:r>
          </w:p>
        </w:tc>
        <w:tc>
          <w:tcPr>
            <w:tcW w:w="341" w:type="dxa"/>
          </w:tcPr>
          <w:p w14:paraId="7BD33108"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1286" w:type="dxa"/>
            <w:tcBorders>
              <w:top w:val="nil"/>
              <w:bottom w:val="single" w:sz="4" w:space="0" w:color="auto"/>
            </w:tcBorders>
          </w:tcPr>
          <w:p w14:paraId="700CF6D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q1</w:t>
            </w:r>
          </w:p>
        </w:tc>
        <w:tc>
          <w:tcPr>
            <w:tcW w:w="330" w:type="dxa"/>
          </w:tcPr>
          <w:p w14:paraId="3C6593F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1253" w:type="dxa"/>
            <w:tcBorders>
              <w:top w:val="nil"/>
              <w:bottom w:val="single" w:sz="4" w:space="0" w:color="auto"/>
            </w:tcBorders>
          </w:tcPr>
          <w:p w14:paraId="1FE9E45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q2</w:t>
            </w:r>
          </w:p>
        </w:tc>
        <w:tc>
          <w:tcPr>
            <w:tcW w:w="364" w:type="dxa"/>
          </w:tcPr>
          <w:p w14:paraId="6AEA8CC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858" w:type="dxa"/>
          </w:tcPr>
          <w:p w14:paraId="432711E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434" w:type="dxa"/>
          </w:tcPr>
          <w:p w14:paraId="4CE65E2D"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1267" w:type="dxa"/>
            <w:gridSpan w:val="2"/>
            <w:tcBorders>
              <w:top w:val="nil"/>
              <w:bottom w:val="single" w:sz="4" w:space="0" w:color="auto"/>
            </w:tcBorders>
          </w:tcPr>
          <w:p w14:paraId="3CB7B1F9" w14:textId="77777777" w:rsidR="00035321" w:rsidRDefault="00413271">
            <w:pPr>
              <w:tabs>
                <w:tab w:val="left" w:pos="567"/>
              </w:tabs>
              <w:suppressAutoHyphens/>
              <w:jc w:val="center"/>
              <w:rPr>
                <w:rFonts w:ascii="Trebuchet MS" w:hAnsi="Trebuchet MS"/>
                <w:spacing w:val="-2"/>
                <w:sz w:val="22"/>
                <w:szCs w:val="22"/>
              </w:rPr>
            </w:pPr>
            <w:proofErr w:type="spellStart"/>
            <w:r>
              <w:rPr>
                <w:rFonts w:ascii="Trebuchet MS" w:hAnsi="Trebuchet MS"/>
                <w:spacing w:val="-2"/>
                <w:sz w:val="22"/>
                <w:szCs w:val="22"/>
              </w:rPr>
              <w:t>NCF</w:t>
            </w:r>
            <w:r>
              <w:rPr>
                <w:rFonts w:ascii="Trebuchet MS" w:hAnsi="Trebuchet MS"/>
                <w:spacing w:val="-2"/>
                <w:sz w:val="22"/>
                <w:szCs w:val="22"/>
                <w:vertAlign w:val="subscript"/>
              </w:rPr>
              <w:t>qn</w:t>
            </w:r>
            <w:proofErr w:type="spellEnd"/>
          </w:p>
        </w:tc>
        <w:tc>
          <w:tcPr>
            <w:tcW w:w="677" w:type="dxa"/>
            <w:gridSpan w:val="2"/>
          </w:tcPr>
          <w:p w14:paraId="6E337E30" w14:textId="77777777" w:rsidR="00035321" w:rsidRDefault="00035321">
            <w:pPr>
              <w:tabs>
                <w:tab w:val="left" w:pos="567"/>
              </w:tabs>
              <w:suppressAutoHyphens/>
              <w:jc w:val="both"/>
              <w:rPr>
                <w:rFonts w:ascii="Trebuchet MS" w:hAnsi="Trebuchet MS"/>
                <w:spacing w:val="-2"/>
                <w:sz w:val="22"/>
                <w:szCs w:val="22"/>
              </w:rPr>
            </w:pPr>
          </w:p>
        </w:tc>
      </w:tr>
      <w:tr w:rsidR="00035321" w14:paraId="096AB999" w14:textId="77777777">
        <w:tc>
          <w:tcPr>
            <w:tcW w:w="281" w:type="dxa"/>
          </w:tcPr>
          <w:p w14:paraId="7A5261A2"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4578827B"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3B3281A0" w14:textId="77777777" w:rsidR="00035321" w:rsidRDefault="00035321">
            <w:pPr>
              <w:tabs>
                <w:tab w:val="left" w:pos="567"/>
              </w:tabs>
              <w:suppressAutoHyphens/>
              <w:jc w:val="both"/>
              <w:rPr>
                <w:rFonts w:ascii="Trebuchet MS" w:hAnsi="Trebuchet MS"/>
                <w:spacing w:val="-2"/>
                <w:sz w:val="22"/>
                <w:szCs w:val="22"/>
              </w:rPr>
            </w:pPr>
          </w:p>
        </w:tc>
        <w:tc>
          <w:tcPr>
            <w:tcW w:w="341" w:type="dxa"/>
          </w:tcPr>
          <w:p w14:paraId="1BA3A1E8" w14:textId="77777777" w:rsidR="00035321" w:rsidRDefault="00035321">
            <w:pPr>
              <w:tabs>
                <w:tab w:val="left" w:pos="567"/>
              </w:tabs>
              <w:suppressAutoHyphens/>
              <w:jc w:val="both"/>
              <w:rPr>
                <w:rFonts w:ascii="Trebuchet MS" w:hAnsi="Trebuchet MS"/>
                <w:spacing w:val="-2"/>
                <w:sz w:val="22"/>
                <w:szCs w:val="22"/>
              </w:rPr>
            </w:pPr>
          </w:p>
        </w:tc>
        <w:tc>
          <w:tcPr>
            <w:tcW w:w="1286" w:type="dxa"/>
            <w:tcBorders>
              <w:top w:val="single" w:sz="4" w:space="0" w:color="auto"/>
            </w:tcBorders>
          </w:tcPr>
          <w:p w14:paraId="6F86FF65"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(1 + r) </w:t>
            </w:r>
            <w:r>
              <w:rPr>
                <w:rFonts w:ascii="Trebuchet MS" w:hAnsi="Trebuchet MS"/>
                <w:spacing w:val="-2"/>
                <w:sz w:val="22"/>
                <w:szCs w:val="22"/>
                <w:vertAlign w:val="superscript"/>
              </w:rPr>
              <w:t>0.25</w:t>
            </w:r>
          </w:p>
        </w:tc>
        <w:tc>
          <w:tcPr>
            <w:tcW w:w="330" w:type="dxa"/>
          </w:tcPr>
          <w:p w14:paraId="2900B5C9" w14:textId="77777777" w:rsidR="00035321" w:rsidRDefault="00035321">
            <w:pPr>
              <w:tabs>
                <w:tab w:val="left" w:pos="567"/>
              </w:tabs>
              <w:suppressAutoHyphens/>
              <w:jc w:val="both"/>
              <w:rPr>
                <w:rFonts w:ascii="Trebuchet MS" w:hAnsi="Trebuchet MS"/>
                <w:spacing w:val="-2"/>
                <w:sz w:val="22"/>
                <w:szCs w:val="22"/>
              </w:rPr>
            </w:pPr>
          </w:p>
        </w:tc>
        <w:tc>
          <w:tcPr>
            <w:tcW w:w="1253" w:type="dxa"/>
            <w:tcBorders>
              <w:top w:val="single" w:sz="4" w:space="0" w:color="auto"/>
            </w:tcBorders>
          </w:tcPr>
          <w:p w14:paraId="1B4AAFAC" w14:textId="77777777" w:rsidR="00035321" w:rsidRDefault="00413271">
            <w:pPr>
              <w:tabs>
                <w:tab w:val="left" w:pos="567"/>
              </w:tabs>
              <w:suppressAutoHyphens/>
              <w:rPr>
                <w:rFonts w:ascii="Trebuchet MS" w:hAnsi="Trebuchet MS"/>
                <w:spacing w:val="-2"/>
                <w:sz w:val="22"/>
                <w:szCs w:val="22"/>
              </w:rPr>
            </w:pPr>
            <w:r>
              <w:rPr>
                <w:rFonts w:ascii="Trebuchet MS" w:hAnsi="Trebuchet MS"/>
                <w:spacing w:val="-2"/>
                <w:sz w:val="22"/>
                <w:szCs w:val="22"/>
              </w:rPr>
              <w:t xml:space="preserve">(1 + r) </w:t>
            </w:r>
            <w:r>
              <w:rPr>
                <w:rFonts w:ascii="Trebuchet MS" w:hAnsi="Trebuchet MS"/>
                <w:spacing w:val="-2"/>
                <w:sz w:val="22"/>
                <w:szCs w:val="22"/>
                <w:vertAlign w:val="superscript"/>
              </w:rPr>
              <w:t>0.50</w:t>
            </w:r>
          </w:p>
        </w:tc>
        <w:tc>
          <w:tcPr>
            <w:tcW w:w="364" w:type="dxa"/>
          </w:tcPr>
          <w:p w14:paraId="1B42102F" w14:textId="77777777" w:rsidR="00035321" w:rsidRDefault="00035321">
            <w:pPr>
              <w:tabs>
                <w:tab w:val="left" w:pos="567"/>
              </w:tabs>
              <w:suppressAutoHyphens/>
              <w:jc w:val="both"/>
              <w:rPr>
                <w:rFonts w:ascii="Trebuchet MS" w:hAnsi="Trebuchet MS"/>
                <w:spacing w:val="-2"/>
                <w:sz w:val="22"/>
                <w:szCs w:val="22"/>
              </w:rPr>
            </w:pPr>
          </w:p>
        </w:tc>
        <w:tc>
          <w:tcPr>
            <w:tcW w:w="858" w:type="dxa"/>
          </w:tcPr>
          <w:p w14:paraId="5073A57A" w14:textId="77777777" w:rsidR="00035321" w:rsidRDefault="00035321">
            <w:pPr>
              <w:tabs>
                <w:tab w:val="left" w:pos="567"/>
              </w:tabs>
              <w:suppressAutoHyphens/>
              <w:jc w:val="both"/>
              <w:rPr>
                <w:rFonts w:ascii="Trebuchet MS" w:hAnsi="Trebuchet MS"/>
                <w:spacing w:val="-2"/>
                <w:sz w:val="22"/>
                <w:szCs w:val="22"/>
              </w:rPr>
            </w:pPr>
          </w:p>
        </w:tc>
        <w:tc>
          <w:tcPr>
            <w:tcW w:w="434" w:type="dxa"/>
          </w:tcPr>
          <w:p w14:paraId="7FA02151" w14:textId="77777777" w:rsidR="00035321" w:rsidRDefault="00035321">
            <w:pPr>
              <w:tabs>
                <w:tab w:val="left" w:pos="567"/>
              </w:tabs>
              <w:suppressAutoHyphens/>
              <w:jc w:val="both"/>
              <w:rPr>
                <w:rFonts w:ascii="Trebuchet MS" w:hAnsi="Trebuchet MS"/>
                <w:spacing w:val="-2"/>
                <w:sz w:val="22"/>
                <w:szCs w:val="22"/>
              </w:rPr>
            </w:pPr>
          </w:p>
        </w:tc>
        <w:tc>
          <w:tcPr>
            <w:tcW w:w="1267" w:type="dxa"/>
            <w:gridSpan w:val="2"/>
            <w:tcBorders>
              <w:top w:val="single" w:sz="4" w:space="0" w:color="auto"/>
            </w:tcBorders>
          </w:tcPr>
          <w:p w14:paraId="3D2B252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(1 + r) </w:t>
            </w:r>
            <w:r>
              <w:rPr>
                <w:rFonts w:ascii="Trebuchet MS" w:hAnsi="Trebuchet MS"/>
                <w:spacing w:val="-2"/>
                <w:sz w:val="22"/>
                <w:szCs w:val="22"/>
                <w:vertAlign w:val="superscript"/>
              </w:rPr>
              <w:t>n*0.25</w:t>
            </w:r>
          </w:p>
        </w:tc>
        <w:tc>
          <w:tcPr>
            <w:tcW w:w="677" w:type="dxa"/>
            <w:gridSpan w:val="2"/>
          </w:tcPr>
          <w:p w14:paraId="3B3C0A7A" w14:textId="77777777" w:rsidR="00035321" w:rsidRDefault="00035321">
            <w:pPr>
              <w:tabs>
                <w:tab w:val="left" w:pos="567"/>
              </w:tabs>
              <w:suppressAutoHyphens/>
              <w:jc w:val="both"/>
              <w:rPr>
                <w:rFonts w:ascii="Trebuchet MS" w:hAnsi="Trebuchet MS"/>
                <w:spacing w:val="-2"/>
                <w:sz w:val="22"/>
                <w:szCs w:val="22"/>
              </w:rPr>
            </w:pPr>
          </w:p>
        </w:tc>
      </w:tr>
      <w:tr w:rsidR="00035321" w14:paraId="1DC8FC5C" w14:textId="77777777">
        <w:tc>
          <w:tcPr>
            <w:tcW w:w="281" w:type="dxa"/>
          </w:tcPr>
          <w:p w14:paraId="5E5EDCCD"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7849837B"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3745EBD0" w14:textId="77777777" w:rsidR="00035321" w:rsidRDefault="00035321">
            <w:pPr>
              <w:tabs>
                <w:tab w:val="left" w:pos="567"/>
              </w:tabs>
              <w:suppressAutoHyphens/>
              <w:jc w:val="both"/>
              <w:rPr>
                <w:rFonts w:ascii="Trebuchet MS" w:hAnsi="Trebuchet MS"/>
                <w:spacing w:val="-2"/>
                <w:sz w:val="22"/>
                <w:szCs w:val="22"/>
              </w:rPr>
            </w:pPr>
          </w:p>
        </w:tc>
        <w:tc>
          <w:tcPr>
            <w:tcW w:w="341" w:type="dxa"/>
          </w:tcPr>
          <w:p w14:paraId="10745438" w14:textId="77777777" w:rsidR="00035321" w:rsidRDefault="00035321">
            <w:pPr>
              <w:tabs>
                <w:tab w:val="left" w:pos="567"/>
              </w:tabs>
              <w:suppressAutoHyphens/>
              <w:jc w:val="both"/>
              <w:rPr>
                <w:rFonts w:ascii="Trebuchet MS" w:hAnsi="Trebuchet MS"/>
                <w:spacing w:val="-2"/>
                <w:sz w:val="22"/>
                <w:szCs w:val="22"/>
              </w:rPr>
            </w:pPr>
          </w:p>
        </w:tc>
        <w:tc>
          <w:tcPr>
            <w:tcW w:w="1286" w:type="dxa"/>
          </w:tcPr>
          <w:p w14:paraId="59CFB106" w14:textId="77777777" w:rsidR="00035321" w:rsidRDefault="00035321">
            <w:pPr>
              <w:tabs>
                <w:tab w:val="left" w:pos="567"/>
              </w:tabs>
              <w:suppressAutoHyphens/>
              <w:jc w:val="both"/>
              <w:rPr>
                <w:rFonts w:ascii="Trebuchet MS" w:hAnsi="Trebuchet MS"/>
                <w:spacing w:val="-2"/>
                <w:sz w:val="22"/>
                <w:szCs w:val="22"/>
              </w:rPr>
            </w:pPr>
          </w:p>
        </w:tc>
        <w:tc>
          <w:tcPr>
            <w:tcW w:w="330" w:type="dxa"/>
          </w:tcPr>
          <w:p w14:paraId="0FC7145D" w14:textId="77777777" w:rsidR="00035321" w:rsidRDefault="00035321">
            <w:pPr>
              <w:tabs>
                <w:tab w:val="left" w:pos="567"/>
              </w:tabs>
              <w:suppressAutoHyphens/>
              <w:jc w:val="both"/>
              <w:rPr>
                <w:rFonts w:ascii="Trebuchet MS" w:hAnsi="Trebuchet MS"/>
                <w:spacing w:val="-2"/>
                <w:sz w:val="22"/>
                <w:szCs w:val="22"/>
              </w:rPr>
            </w:pPr>
          </w:p>
        </w:tc>
        <w:tc>
          <w:tcPr>
            <w:tcW w:w="1253" w:type="dxa"/>
          </w:tcPr>
          <w:p w14:paraId="6364FDD0" w14:textId="77777777" w:rsidR="00035321" w:rsidRDefault="00035321">
            <w:pPr>
              <w:tabs>
                <w:tab w:val="left" w:pos="567"/>
              </w:tabs>
              <w:suppressAutoHyphens/>
              <w:jc w:val="both"/>
              <w:rPr>
                <w:rFonts w:ascii="Trebuchet MS" w:hAnsi="Trebuchet MS"/>
                <w:spacing w:val="-2"/>
                <w:sz w:val="22"/>
                <w:szCs w:val="22"/>
              </w:rPr>
            </w:pPr>
          </w:p>
        </w:tc>
        <w:tc>
          <w:tcPr>
            <w:tcW w:w="364" w:type="dxa"/>
          </w:tcPr>
          <w:p w14:paraId="346A0016" w14:textId="77777777" w:rsidR="00035321" w:rsidRDefault="00035321">
            <w:pPr>
              <w:tabs>
                <w:tab w:val="left" w:pos="567"/>
              </w:tabs>
              <w:suppressAutoHyphens/>
              <w:jc w:val="both"/>
              <w:rPr>
                <w:rFonts w:ascii="Trebuchet MS" w:hAnsi="Trebuchet MS"/>
                <w:spacing w:val="-2"/>
                <w:sz w:val="22"/>
                <w:szCs w:val="22"/>
              </w:rPr>
            </w:pPr>
          </w:p>
        </w:tc>
        <w:tc>
          <w:tcPr>
            <w:tcW w:w="858" w:type="dxa"/>
          </w:tcPr>
          <w:p w14:paraId="61921891" w14:textId="77777777" w:rsidR="00035321" w:rsidRDefault="00035321">
            <w:pPr>
              <w:tabs>
                <w:tab w:val="left" w:pos="567"/>
              </w:tabs>
              <w:suppressAutoHyphens/>
              <w:jc w:val="both"/>
              <w:rPr>
                <w:rFonts w:ascii="Trebuchet MS" w:hAnsi="Trebuchet MS"/>
                <w:spacing w:val="-2"/>
                <w:sz w:val="22"/>
                <w:szCs w:val="22"/>
              </w:rPr>
            </w:pPr>
          </w:p>
        </w:tc>
        <w:tc>
          <w:tcPr>
            <w:tcW w:w="434" w:type="dxa"/>
          </w:tcPr>
          <w:p w14:paraId="3CC564F1" w14:textId="77777777" w:rsidR="00035321" w:rsidRDefault="00035321">
            <w:pPr>
              <w:tabs>
                <w:tab w:val="left" w:pos="567"/>
              </w:tabs>
              <w:suppressAutoHyphens/>
              <w:jc w:val="both"/>
              <w:rPr>
                <w:rFonts w:ascii="Trebuchet MS" w:hAnsi="Trebuchet MS"/>
                <w:spacing w:val="-2"/>
                <w:sz w:val="22"/>
                <w:szCs w:val="22"/>
              </w:rPr>
            </w:pPr>
          </w:p>
        </w:tc>
        <w:tc>
          <w:tcPr>
            <w:tcW w:w="1267" w:type="dxa"/>
            <w:gridSpan w:val="2"/>
          </w:tcPr>
          <w:p w14:paraId="7BBE4B76" w14:textId="77777777" w:rsidR="00035321" w:rsidRDefault="00035321">
            <w:pPr>
              <w:tabs>
                <w:tab w:val="left" w:pos="567"/>
              </w:tabs>
              <w:suppressAutoHyphens/>
              <w:jc w:val="both"/>
              <w:rPr>
                <w:rFonts w:ascii="Trebuchet MS" w:hAnsi="Trebuchet MS"/>
                <w:spacing w:val="-2"/>
                <w:sz w:val="22"/>
                <w:szCs w:val="22"/>
              </w:rPr>
            </w:pPr>
          </w:p>
        </w:tc>
        <w:tc>
          <w:tcPr>
            <w:tcW w:w="677" w:type="dxa"/>
            <w:gridSpan w:val="2"/>
          </w:tcPr>
          <w:p w14:paraId="4E61ECDF" w14:textId="77777777" w:rsidR="00035321" w:rsidRDefault="00035321">
            <w:pPr>
              <w:tabs>
                <w:tab w:val="left" w:pos="567"/>
              </w:tabs>
              <w:suppressAutoHyphens/>
              <w:jc w:val="both"/>
              <w:rPr>
                <w:rFonts w:ascii="Trebuchet MS" w:hAnsi="Trebuchet MS"/>
                <w:spacing w:val="-2"/>
                <w:sz w:val="22"/>
                <w:szCs w:val="22"/>
              </w:rPr>
            </w:pPr>
          </w:p>
        </w:tc>
      </w:tr>
      <w:tr w:rsidR="00035321" w14:paraId="1203FDE8" w14:textId="77777777">
        <w:tc>
          <w:tcPr>
            <w:tcW w:w="281" w:type="dxa"/>
          </w:tcPr>
          <w:p w14:paraId="428604A0"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2A6C589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where</w:t>
            </w:r>
          </w:p>
        </w:tc>
        <w:tc>
          <w:tcPr>
            <w:tcW w:w="1275" w:type="dxa"/>
          </w:tcPr>
          <w:p w14:paraId="198FC3B2"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NPV</w:t>
            </w:r>
          </w:p>
        </w:tc>
        <w:tc>
          <w:tcPr>
            <w:tcW w:w="341" w:type="dxa"/>
          </w:tcPr>
          <w:p w14:paraId="3B533C8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03462871"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present value</w:t>
            </w:r>
          </w:p>
        </w:tc>
        <w:tc>
          <w:tcPr>
            <w:tcW w:w="250" w:type="dxa"/>
          </w:tcPr>
          <w:p w14:paraId="358A3445" w14:textId="77777777" w:rsidR="00035321" w:rsidRDefault="00035321">
            <w:pPr>
              <w:tabs>
                <w:tab w:val="left" w:pos="567"/>
              </w:tabs>
              <w:suppressAutoHyphens/>
              <w:jc w:val="both"/>
              <w:rPr>
                <w:rFonts w:ascii="Trebuchet MS" w:hAnsi="Trebuchet MS"/>
                <w:spacing w:val="-2"/>
                <w:sz w:val="22"/>
                <w:szCs w:val="22"/>
              </w:rPr>
            </w:pPr>
          </w:p>
        </w:tc>
      </w:tr>
      <w:tr w:rsidR="00035321" w14:paraId="48CF8C76" w14:textId="77777777">
        <w:tc>
          <w:tcPr>
            <w:tcW w:w="281" w:type="dxa"/>
          </w:tcPr>
          <w:p w14:paraId="3E3078A9"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6491BAE4"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45BBB251"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q1</w:t>
            </w:r>
          </w:p>
        </w:tc>
        <w:tc>
          <w:tcPr>
            <w:tcW w:w="341" w:type="dxa"/>
          </w:tcPr>
          <w:p w14:paraId="4CB4A012"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486DB9C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in quarter 1</w:t>
            </w:r>
          </w:p>
        </w:tc>
        <w:tc>
          <w:tcPr>
            <w:tcW w:w="250" w:type="dxa"/>
          </w:tcPr>
          <w:p w14:paraId="347D5FC3" w14:textId="77777777" w:rsidR="00035321" w:rsidRDefault="00035321">
            <w:pPr>
              <w:tabs>
                <w:tab w:val="left" w:pos="567"/>
              </w:tabs>
              <w:suppressAutoHyphens/>
              <w:jc w:val="both"/>
              <w:rPr>
                <w:rFonts w:ascii="Trebuchet MS" w:hAnsi="Trebuchet MS"/>
                <w:spacing w:val="-2"/>
                <w:sz w:val="22"/>
                <w:szCs w:val="22"/>
              </w:rPr>
            </w:pPr>
          </w:p>
        </w:tc>
      </w:tr>
      <w:tr w:rsidR="00035321" w14:paraId="06A01124" w14:textId="77777777">
        <w:tc>
          <w:tcPr>
            <w:tcW w:w="281" w:type="dxa"/>
          </w:tcPr>
          <w:p w14:paraId="5D4C75CA"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594FA7F0"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5FEA8F0F"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NCF</w:t>
            </w:r>
            <w:r>
              <w:rPr>
                <w:rFonts w:ascii="Trebuchet MS" w:hAnsi="Trebuchet MS"/>
                <w:spacing w:val="-2"/>
                <w:sz w:val="22"/>
                <w:szCs w:val="22"/>
                <w:vertAlign w:val="subscript"/>
              </w:rPr>
              <w:t>q2</w:t>
            </w:r>
          </w:p>
        </w:tc>
        <w:tc>
          <w:tcPr>
            <w:tcW w:w="341" w:type="dxa"/>
          </w:tcPr>
          <w:p w14:paraId="447F095E"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5897299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in quarter 2</w:t>
            </w:r>
          </w:p>
        </w:tc>
        <w:tc>
          <w:tcPr>
            <w:tcW w:w="250" w:type="dxa"/>
          </w:tcPr>
          <w:p w14:paraId="3A23B33D" w14:textId="77777777" w:rsidR="00035321" w:rsidRDefault="00035321">
            <w:pPr>
              <w:tabs>
                <w:tab w:val="left" w:pos="567"/>
              </w:tabs>
              <w:suppressAutoHyphens/>
              <w:jc w:val="both"/>
              <w:rPr>
                <w:rFonts w:ascii="Trebuchet MS" w:hAnsi="Trebuchet MS"/>
                <w:spacing w:val="-2"/>
                <w:sz w:val="22"/>
                <w:szCs w:val="22"/>
              </w:rPr>
            </w:pPr>
          </w:p>
        </w:tc>
      </w:tr>
      <w:tr w:rsidR="00035321" w14:paraId="468703F3" w14:textId="77777777">
        <w:tc>
          <w:tcPr>
            <w:tcW w:w="281" w:type="dxa"/>
          </w:tcPr>
          <w:p w14:paraId="45BE4DB9"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30B87C2A"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30801573" w14:textId="77777777" w:rsidR="00035321" w:rsidRDefault="00413271">
            <w:pPr>
              <w:tabs>
                <w:tab w:val="left" w:pos="567"/>
              </w:tabs>
              <w:suppressAutoHyphens/>
              <w:jc w:val="right"/>
              <w:rPr>
                <w:rFonts w:ascii="Trebuchet MS" w:hAnsi="Trebuchet MS"/>
                <w:spacing w:val="-2"/>
                <w:sz w:val="22"/>
                <w:szCs w:val="22"/>
              </w:rPr>
            </w:pPr>
            <w:proofErr w:type="spellStart"/>
            <w:r>
              <w:rPr>
                <w:rFonts w:ascii="Trebuchet MS" w:hAnsi="Trebuchet MS"/>
                <w:spacing w:val="-2"/>
                <w:sz w:val="22"/>
                <w:szCs w:val="22"/>
              </w:rPr>
              <w:t>NCF</w:t>
            </w:r>
            <w:r>
              <w:rPr>
                <w:rFonts w:ascii="Trebuchet MS" w:hAnsi="Trebuchet MS"/>
                <w:spacing w:val="-2"/>
                <w:sz w:val="22"/>
                <w:szCs w:val="22"/>
                <w:vertAlign w:val="subscript"/>
              </w:rPr>
              <w:t>qn</w:t>
            </w:r>
            <w:proofErr w:type="spellEnd"/>
          </w:p>
        </w:tc>
        <w:tc>
          <w:tcPr>
            <w:tcW w:w="341" w:type="dxa"/>
          </w:tcPr>
          <w:p w14:paraId="3CC3AD7A"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39E2ECD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Net cash flow in quarter n</w:t>
            </w:r>
          </w:p>
        </w:tc>
        <w:tc>
          <w:tcPr>
            <w:tcW w:w="250" w:type="dxa"/>
          </w:tcPr>
          <w:p w14:paraId="51A51E44" w14:textId="77777777" w:rsidR="00035321" w:rsidRDefault="00035321">
            <w:pPr>
              <w:tabs>
                <w:tab w:val="left" w:pos="567"/>
              </w:tabs>
              <w:suppressAutoHyphens/>
              <w:jc w:val="both"/>
              <w:rPr>
                <w:rFonts w:ascii="Trebuchet MS" w:hAnsi="Trebuchet MS"/>
                <w:spacing w:val="-2"/>
                <w:sz w:val="22"/>
                <w:szCs w:val="22"/>
              </w:rPr>
            </w:pPr>
          </w:p>
        </w:tc>
      </w:tr>
      <w:tr w:rsidR="00035321" w14:paraId="4098C0E4" w14:textId="77777777">
        <w:tc>
          <w:tcPr>
            <w:tcW w:w="281" w:type="dxa"/>
          </w:tcPr>
          <w:p w14:paraId="44AF54AC"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15502AB2"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3F82AAD5" w14:textId="77777777" w:rsidR="00035321" w:rsidRDefault="00413271">
            <w:pPr>
              <w:tabs>
                <w:tab w:val="left" w:pos="567"/>
              </w:tabs>
              <w:suppressAutoHyphens/>
              <w:jc w:val="right"/>
              <w:rPr>
                <w:rFonts w:ascii="Trebuchet MS" w:hAnsi="Trebuchet MS"/>
                <w:spacing w:val="-2"/>
                <w:sz w:val="22"/>
                <w:szCs w:val="22"/>
              </w:rPr>
            </w:pPr>
            <w:r>
              <w:rPr>
                <w:rFonts w:ascii="Trebuchet MS" w:hAnsi="Trebuchet MS"/>
                <w:spacing w:val="-2"/>
                <w:sz w:val="22"/>
                <w:szCs w:val="22"/>
              </w:rPr>
              <w:t>r</w:t>
            </w:r>
          </w:p>
        </w:tc>
        <w:tc>
          <w:tcPr>
            <w:tcW w:w="341" w:type="dxa"/>
          </w:tcPr>
          <w:p w14:paraId="12E081C0"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w:t>
            </w:r>
          </w:p>
        </w:tc>
        <w:tc>
          <w:tcPr>
            <w:tcW w:w="6219" w:type="dxa"/>
            <w:gridSpan w:val="9"/>
          </w:tcPr>
          <w:p w14:paraId="49DE6A7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The annual discount rate</w:t>
            </w:r>
          </w:p>
        </w:tc>
        <w:tc>
          <w:tcPr>
            <w:tcW w:w="250" w:type="dxa"/>
          </w:tcPr>
          <w:p w14:paraId="74A6DDD2" w14:textId="77777777" w:rsidR="00035321" w:rsidRDefault="00035321">
            <w:pPr>
              <w:tabs>
                <w:tab w:val="left" w:pos="567"/>
              </w:tabs>
              <w:suppressAutoHyphens/>
              <w:jc w:val="both"/>
              <w:rPr>
                <w:rFonts w:ascii="Trebuchet MS" w:hAnsi="Trebuchet MS"/>
                <w:spacing w:val="-2"/>
                <w:sz w:val="22"/>
                <w:szCs w:val="22"/>
              </w:rPr>
            </w:pPr>
          </w:p>
        </w:tc>
      </w:tr>
      <w:tr w:rsidR="00035321" w14:paraId="6CD361C6" w14:textId="77777777">
        <w:tc>
          <w:tcPr>
            <w:tcW w:w="281" w:type="dxa"/>
          </w:tcPr>
          <w:p w14:paraId="3F2CD18E" w14:textId="77777777" w:rsidR="00035321" w:rsidRDefault="00035321">
            <w:pPr>
              <w:tabs>
                <w:tab w:val="left" w:pos="567"/>
              </w:tabs>
              <w:suppressAutoHyphens/>
              <w:jc w:val="both"/>
              <w:rPr>
                <w:rFonts w:ascii="Trebuchet MS" w:hAnsi="Trebuchet MS"/>
                <w:spacing w:val="-2"/>
                <w:sz w:val="22"/>
                <w:szCs w:val="22"/>
              </w:rPr>
            </w:pPr>
          </w:p>
        </w:tc>
        <w:tc>
          <w:tcPr>
            <w:tcW w:w="816" w:type="dxa"/>
          </w:tcPr>
          <w:p w14:paraId="35700F8D" w14:textId="77777777" w:rsidR="00035321" w:rsidRDefault="00035321">
            <w:pPr>
              <w:tabs>
                <w:tab w:val="left" w:pos="567"/>
              </w:tabs>
              <w:suppressAutoHyphens/>
              <w:jc w:val="both"/>
              <w:rPr>
                <w:rFonts w:ascii="Trebuchet MS" w:hAnsi="Trebuchet MS"/>
                <w:spacing w:val="-2"/>
                <w:sz w:val="22"/>
                <w:szCs w:val="22"/>
              </w:rPr>
            </w:pPr>
          </w:p>
        </w:tc>
        <w:tc>
          <w:tcPr>
            <w:tcW w:w="1275" w:type="dxa"/>
          </w:tcPr>
          <w:p w14:paraId="27115B55" w14:textId="77777777" w:rsidR="00035321" w:rsidRDefault="00035321">
            <w:pPr>
              <w:tabs>
                <w:tab w:val="left" w:pos="567"/>
              </w:tabs>
              <w:suppressAutoHyphens/>
              <w:jc w:val="both"/>
              <w:rPr>
                <w:rFonts w:ascii="Trebuchet MS" w:hAnsi="Trebuchet MS"/>
                <w:spacing w:val="-2"/>
                <w:sz w:val="22"/>
                <w:szCs w:val="22"/>
              </w:rPr>
            </w:pPr>
          </w:p>
        </w:tc>
        <w:tc>
          <w:tcPr>
            <w:tcW w:w="341" w:type="dxa"/>
          </w:tcPr>
          <w:p w14:paraId="5FE98DD0" w14:textId="77777777" w:rsidR="00035321" w:rsidRDefault="00035321">
            <w:pPr>
              <w:tabs>
                <w:tab w:val="left" w:pos="567"/>
              </w:tabs>
              <w:suppressAutoHyphens/>
              <w:jc w:val="both"/>
              <w:rPr>
                <w:rFonts w:ascii="Trebuchet MS" w:hAnsi="Trebuchet MS"/>
                <w:spacing w:val="-2"/>
                <w:sz w:val="22"/>
                <w:szCs w:val="22"/>
              </w:rPr>
            </w:pPr>
          </w:p>
        </w:tc>
        <w:tc>
          <w:tcPr>
            <w:tcW w:w="1286" w:type="dxa"/>
          </w:tcPr>
          <w:p w14:paraId="1DF25EC6" w14:textId="77777777" w:rsidR="00035321" w:rsidRDefault="00035321">
            <w:pPr>
              <w:tabs>
                <w:tab w:val="left" w:pos="567"/>
              </w:tabs>
              <w:suppressAutoHyphens/>
              <w:jc w:val="both"/>
              <w:rPr>
                <w:rFonts w:ascii="Trebuchet MS" w:hAnsi="Trebuchet MS"/>
                <w:spacing w:val="-2"/>
                <w:sz w:val="22"/>
                <w:szCs w:val="22"/>
              </w:rPr>
            </w:pPr>
          </w:p>
        </w:tc>
        <w:tc>
          <w:tcPr>
            <w:tcW w:w="330" w:type="dxa"/>
          </w:tcPr>
          <w:p w14:paraId="762A8F38" w14:textId="77777777" w:rsidR="00035321" w:rsidRDefault="00035321">
            <w:pPr>
              <w:tabs>
                <w:tab w:val="left" w:pos="567"/>
              </w:tabs>
              <w:suppressAutoHyphens/>
              <w:jc w:val="both"/>
              <w:rPr>
                <w:rFonts w:ascii="Trebuchet MS" w:hAnsi="Trebuchet MS"/>
                <w:spacing w:val="-2"/>
                <w:sz w:val="22"/>
                <w:szCs w:val="22"/>
              </w:rPr>
            </w:pPr>
          </w:p>
        </w:tc>
        <w:tc>
          <w:tcPr>
            <w:tcW w:w="1253" w:type="dxa"/>
          </w:tcPr>
          <w:p w14:paraId="59C54783" w14:textId="77777777" w:rsidR="00035321" w:rsidRDefault="00035321">
            <w:pPr>
              <w:tabs>
                <w:tab w:val="left" w:pos="567"/>
              </w:tabs>
              <w:suppressAutoHyphens/>
              <w:jc w:val="both"/>
              <w:rPr>
                <w:rFonts w:ascii="Trebuchet MS" w:hAnsi="Trebuchet MS"/>
                <w:spacing w:val="-2"/>
                <w:sz w:val="22"/>
                <w:szCs w:val="22"/>
              </w:rPr>
            </w:pPr>
          </w:p>
        </w:tc>
        <w:tc>
          <w:tcPr>
            <w:tcW w:w="364" w:type="dxa"/>
          </w:tcPr>
          <w:p w14:paraId="00554349" w14:textId="77777777" w:rsidR="00035321" w:rsidRDefault="00035321">
            <w:pPr>
              <w:tabs>
                <w:tab w:val="left" w:pos="567"/>
              </w:tabs>
              <w:suppressAutoHyphens/>
              <w:jc w:val="both"/>
              <w:rPr>
                <w:rFonts w:ascii="Trebuchet MS" w:hAnsi="Trebuchet MS"/>
                <w:spacing w:val="-2"/>
                <w:sz w:val="22"/>
                <w:szCs w:val="22"/>
              </w:rPr>
            </w:pPr>
          </w:p>
        </w:tc>
        <w:tc>
          <w:tcPr>
            <w:tcW w:w="1292" w:type="dxa"/>
            <w:gridSpan w:val="2"/>
          </w:tcPr>
          <w:p w14:paraId="62030110" w14:textId="77777777" w:rsidR="00035321" w:rsidRDefault="00035321">
            <w:pPr>
              <w:tabs>
                <w:tab w:val="left" w:pos="567"/>
              </w:tabs>
              <w:suppressAutoHyphens/>
              <w:jc w:val="both"/>
              <w:rPr>
                <w:rFonts w:ascii="Trebuchet MS" w:hAnsi="Trebuchet MS"/>
                <w:spacing w:val="-2"/>
                <w:sz w:val="22"/>
                <w:szCs w:val="22"/>
              </w:rPr>
            </w:pPr>
          </w:p>
        </w:tc>
        <w:tc>
          <w:tcPr>
            <w:tcW w:w="330" w:type="dxa"/>
          </w:tcPr>
          <w:p w14:paraId="284CAFD6" w14:textId="77777777" w:rsidR="00035321" w:rsidRDefault="00035321">
            <w:pPr>
              <w:tabs>
                <w:tab w:val="left" w:pos="567"/>
              </w:tabs>
              <w:suppressAutoHyphens/>
              <w:jc w:val="both"/>
              <w:rPr>
                <w:rFonts w:ascii="Trebuchet MS" w:hAnsi="Trebuchet MS"/>
                <w:spacing w:val="-2"/>
                <w:sz w:val="22"/>
                <w:szCs w:val="22"/>
              </w:rPr>
            </w:pPr>
          </w:p>
        </w:tc>
        <w:tc>
          <w:tcPr>
            <w:tcW w:w="1364" w:type="dxa"/>
            <w:gridSpan w:val="2"/>
          </w:tcPr>
          <w:p w14:paraId="2102719F" w14:textId="77777777" w:rsidR="00035321" w:rsidRDefault="00035321">
            <w:pPr>
              <w:tabs>
                <w:tab w:val="left" w:pos="567"/>
              </w:tabs>
              <w:suppressAutoHyphens/>
              <w:jc w:val="both"/>
              <w:rPr>
                <w:rFonts w:ascii="Trebuchet MS" w:hAnsi="Trebuchet MS"/>
                <w:spacing w:val="-2"/>
                <w:sz w:val="22"/>
                <w:szCs w:val="22"/>
              </w:rPr>
            </w:pPr>
          </w:p>
        </w:tc>
        <w:tc>
          <w:tcPr>
            <w:tcW w:w="250" w:type="dxa"/>
          </w:tcPr>
          <w:p w14:paraId="75CDA22C" w14:textId="77777777" w:rsidR="00035321" w:rsidRDefault="00035321">
            <w:pPr>
              <w:tabs>
                <w:tab w:val="left" w:pos="567"/>
              </w:tabs>
              <w:suppressAutoHyphens/>
              <w:jc w:val="both"/>
              <w:rPr>
                <w:rFonts w:ascii="Trebuchet MS" w:hAnsi="Trebuchet MS"/>
                <w:spacing w:val="-2"/>
                <w:sz w:val="22"/>
                <w:szCs w:val="22"/>
              </w:rPr>
            </w:pPr>
          </w:p>
        </w:tc>
      </w:tr>
    </w:tbl>
    <w:p w14:paraId="045AE970" w14:textId="77777777" w:rsidR="00035321" w:rsidRDefault="00035321">
      <w:pPr>
        <w:tabs>
          <w:tab w:val="left" w:pos="567"/>
        </w:tabs>
        <w:suppressAutoHyphens/>
        <w:ind w:left="567"/>
        <w:jc w:val="both"/>
        <w:rPr>
          <w:rFonts w:ascii="Trebuchet MS" w:hAnsi="Trebuchet MS"/>
          <w:b/>
          <w:spacing w:val="-2"/>
          <w:sz w:val="22"/>
          <w:szCs w:val="22"/>
        </w:rPr>
      </w:pPr>
    </w:p>
    <w:p w14:paraId="2EBA0E95" w14:textId="77777777" w:rsidR="00035321" w:rsidRDefault="00035321">
      <w:pPr>
        <w:tabs>
          <w:tab w:val="left" w:pos="567"/>
        </w:tabs>
        <w:suppressAutoHyphens/>
        <w:ind w:left="567"/>
        <w:jc w:val="both"/>
        <w:rPr>
          <w:rFonts w:ascii="Trebuchet MS" w:hAnsi="Trebuchet MS"/>
          <w:b/>
          <w:spacing w:val="-2"/>
          <w:sz w:val="22"/>
          <w:szCs w:val="22"/>
        </w:rPr>
      </w:pPr>
    </w:p>
    <w:p w14:paraId="32CE3A01" w14:textId="77777777" w:rsidR="00035321" w:rsidRDefault="00413271">
      <w:pPr>
        <w:tabs>
          <w:tab w:val="left" w:pos="567"/>
        </w:tabs>
        <w:suppressAutoHyphens/>
        <w:ind w:left="567"/>
        <w:jc w:val="both"/>
        <w:rPr>
          <w:rFonts w:ascii="Trebuchet MS" w:hAnsi="Trebuchet MS"/>
          <w:spacing w:val="-2"/>
          <w:sz w:val="22"/>
          <w:szCs w:val="22"/>
          <w:u w:val="single"/>
        </w:rPr>
      </w:pPr>
      <w:r>
        <w:rPr>
          <w:rFonts w:ascii="Trebuchet MS" w:hAnsi="Trebuchet MS"/>
          <w:spacing w:val="-2"/>
          <w:sz w:val="22"/>
          <w:szCs w:val="22"/>
        </w:rPr>
        <w:t>If we adopted mid quarter discounting, the discounted value of net cash flow in the nth quarter ("</w:t>
      </w:r>
      <w:proofErr w:type="spellStart"/>
      <w:r>
        <w:rPr>
          <w:rFonts w:ascii="Trebuchet MS" w:hAnsi="Trebuchet MS"/>
          <w:spacing w:val="-2"/>
          <w:sz w:val="22"/>
          <w:szCs w:val="22"/>
        </w:rPr>
        <w:t>NCF</w:t>
      </w:r>
      <w:r>
        <w:rPr>
          <w:rFonts w:ascii="Trebuchet MS" w:hAnsi="Trebuchet MS"/>
          <w:spacing w:val="-2"/>
          <w:sz w:val="22"/>
          <w:szCs w:val="22"/>
          <w:vertAlign w:val="subscript"/>
        </w:rPr>
        <w:t>qn</w:t>
      </w:r>
      <w:proofErr w:type="spellEnd"/>
      <w:r>
        <w:rPr>
          <w:rFonts w:ascii="Trebuchet MS" w:hAnsi="Trebuchet MS"/>
          <w:spacing w:val="-2"/>
          <w:sz w:val="22"/>
          <w:szCs w:val="22"/>
        </w:rPr>
        <w:t xml:space="preserve">") would be </w:t>
      </w:r>
      <w:proofErr w:type="spellStart"/>
      <w:r>
        <w:rPr>
          <w:rFonts w:ascii="Trebuchet MS" w:hAnsi="Trebuchet MS"/>
          <w:spacing w:val="-2"/>
          <w:sz w:val="22"/>
          <w:szCs w:val="22"/>
        </w:rPr>
        <w:t>NCF</w:t>
      </w:r>
      <w:r>
        <w:rPr>
          <w:rFonts w:ascii="Trebuchet MS" w:hAnsi="Trebuchet MS"/>
          <w:spacing w:val="-2"/>
          <w:sz w:val="22"/>
          <w:szCs w:val="22"/>
          <w:vertAlign w:val="subscript"/>
        </w:rPr>
        <w:t>qn</w:t>
      </w:r>
      <w:proofErr w:type="spellEnd"/>
      <w:r>
        <w:rPr>
          <w:rFonts w:ascii="Trebuchet MS" w:hAnsi="Trebuchet MS"/>
          <w:spacing w:val="-2"/>
          <w:sz w:val="22"/>
          <w:szCs w:val="22"/>
          <w:vertAlign w:val="subscript"/>
        </w:rPr>
        <w:t xml:space="preserve"> </w:t>
      </w:r>
      <w:r>
        <w:rPr>
          <w:rFonts w:ascii="Trebuchet MS" w:hAnsi="Trebuchet MS"/>
          <w:spacing w:val="-2"/>
          <w:sz w:val="22"/>
          <w:szCs w:val="22"/>
        </w:rPr>
        <w:t xml:space="preserve">/ (1 + r) </w:t>
      </w:r>
      <w:r>
        <w:rPr>
          <w:rFonts w:ascii="Trebuchet MS" w:hAnsi="Trebuchet MS"/>
          <w:spacing w:val="-2"/>
          <w:sz w:val="22"/>
          <w:szCs w:val="22"/>
          <w:vertAlign w:val="superscript"/>
        </w:rPr>
        <w:t>n*0.25</w:t>
      </w:r>
      <w:r>
        <w:rPr>
          <w:rFonts w:ascii="Trebuchet MS" w:hAnsi="Trebuchet MS"/>
          <w:spacing w:val="-2"/>
          <w:sz w:val="22"/>
          <w:szCs w:val="22"/>
        </w:rPr>
        <w:t>.</w:t>
      </w:r>
    </w:p>
    <w:p w14:paraId="2C9403F8" w14:textId="77777777" w:rsidR="00035321" w:rsidRDefault="00035321">
      <w:pPr>
        <w:tabs>
          <w:tab w:val="left" w:pos="567"/>
        </w:tabs>
        <w:suppressAutoHyphens/>
        <w:ind w:left="567"/>
        <w:jc w:val="both"/>
        <w:rPr>
          <w:rFonts w:ascii="Trebuchet MS" w:hAnsi="Trebuchet MS"/>
          <w:b/>
          <w:spacing w:val="-2"/>
          <w:sz w:val="28"/>
          <w:szCs w:val="28"/>
        </w:rPr>
      </w:pPr>
    </w:p>
    <w:p w14:paraId="4568FF22"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Discounting to different dates</w:t>
      </w:r>
    </w:p>
    <w:p w14:paraId="6810A479" w14:textId="77777777" w:rsidR="00035321" w:rsidRDefault="00035321">
      <w:pPr>
        <w:tabs>
          <w:tab w:val="left" w:pos="567"/>
        </w:tabs>
        <w:suppressAutoHyphens/>
        <w:ind w:left="567"/>
        <w:jc w:val="both"/>
        <w:rPr>
          <w:rFonts w:ascii="Trebuchet MS" w:hAnsi="Trebuchet MS"/>
          <w:spacing w:val="-2"/>
          <w:sz w:val="22"/>
          <w:szCs w:val="22"/>
        </w:rPr>
      </w:pPr>
    </w:p>
    <w:p w14:paraId="6182B01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Sometimes we need to discount to dates (decision points) other than the present day. This is the case if, for instance, we need to establish the value of a project at different points in time (discount dates). </w:t>
      </w:r>
    </w:p>
    <w:p w14:paraId="6DAA3F0A" w14:textId="77777777" w:rsidR="00035321" w:rsidRDefault="00035321">
      <w:pPr>
        <w:tabs>
          <w:tab w:val="left" w:pos="567"/>
        </w:tabs>
        <w:suppressAutoHyphens/>
        <w:ind w:left="567"/>
        <w:jc w:val="both"/>
        <w:rPr>
          <w:rFonts w:ascii="Trebuchet MS" w:hAnsi="Trebuchet MS"/>
          <w:spacing w:val="-2"/>
          <w:sz w:val="22"/>
          <w:szCs w:val="22"/>
        </w:rPr>
      </w:pPr>
    </w:p>
    <w:p w14:paraId="374156EC"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In order to calculate the value of a project at some point in the future, - that is, if the discount date is in the future - we need first to eliminate all net cash flows before the start date. This is because any net cash flows occurring before the discount date are sunk costs and are therefore irrelevant to the decision (except in so far as they are needed to ensure that the fiscal calculations are correct). If the discount date is in the past, we need to include net cash flows that occurred in the past after the discount date. Once we have done this, one way to derive the discounted net cash flow at different dates is to - </w:t>
      </w:r>
    </w:p>
    <w:p w14:paraId="60B071FA" w14:textId="77777777" w:rsidR="00035321" w:rsidRDefault="00035321">
      <w:pPr>
        <w:tabs>
          <w:tab w:val="left" w:pos="567"/>
        </w:tabs>
        <w:suppressAutoHyphens/>
        <w:ind w:left="567"/>
        <w:jc w:val="both"/>
        <w:rPr>
          <w:rFonts w:ascii="Trebuchet MS" w:hAnsi="Trebuchet MS"/>
          <w:spacing w:val="-2"/>
          <w:sz w:val="22"/>
          <w:szCs w:val="22"/>
        </w:rPr>
      </w:pPr>
    </w:p>
    <w:p w14:paraId="6C11604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(a) Calculate the NPV to the present day </w:t>
      </w:r>
    </w:p>
    <w:p w14:paraId="71A7898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(b) Compound the NPV forward to the future date specified, or</w:t>
      </w:r>
    </w:p>
    <w:p w14:paraId="435455D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(c) Discount the NPV back to the past date specified.</w:t>
      </w:r>
    </w:p>
    <w:p w14:paraId="156CEEF2" w14:textId="77777777" w:rsidR="00035321" w:rsidRDefault="00035321">
      <w:pPr>
        <w:tabs>
          <w:tab w:val="left" w:pos="567"/>
        </w:tabs>
        <w:suppressAutoHyphens/>
        <w:ind w:left="567"/>
        <w:jc w:val="both"/>
        <w:rPr>
          <w:rFonts w:ascii="Trebuchet MS" w:hAnsi="Trebuchet MS"/>
          <w:spacing w:val="-2"/>
          <w:sz w:val="22"/>
          <w:szCs w:val="22"/>
        </w:rPr>
      </w:pPr>
    </w:p>
    <w:p w14:paraId="0F17805A"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For instance, if the NPV of a project is $100, then the value of the project discounted to the middle of next year is $100 *(1 + 10%) </w:t>
      </w:r>
      <w:r>
        <w:rPr>
          <w:rFonts w:ascii="Trebuchet MS" w:hAnsi="Trebuchet MS"/>
          <w:spacing w:val="-2"/>
          <w:sz w:val="22"/>
          <w:szCs w:val="22"/>
          <w:vertAlign w:val="superscript"/>
        </w:rPr>
        <w:t>0.5</w:t>
      </w:r>
      <w:r>
        <w:rPr>
          <w:rFonts w:ascii="Trebuchet MS" w:hAnsi="Trebuchet MS"/>
          <w:spacing w:val="-2"/>
          <w:sz w:val="22"/>
          <w:szCs w:val="22"/>
        </w:rPr>
        <w:t xml:space="preserve"> equals $104.9. </w:t>
      </w:r>
    </w:p>
    <w:p w14:paraId="13A3A649" w14:textId="77777777" w:rsidR="00035321" w:rsidRDefault="00035321">
      <w:pPr>
        <w:tabs>
          <w:tab w:val="left" w:pos="567"/>
        </w:tabs>
        <w:suppressAutoHyphens/>
        <w:ind w:left="567"/>
        <w:jc w:val="both"/>
        <w:rPr>
          <w:rFonts w:ascii="Trebuchet MS" w:hAnsi="Trebuchet MS"/>
          <w:spacing w:val="-2"/>
          <w:sz w:val="22"/>
          <w:szCs w:val="22"/>
        </w:rPr>
      </w:pPr>
    </w:p>
    <w:p w14:paraId="082EEAB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The value of the project discounted to the middle of last year is $100 /(1 + 10%) </w:t>
      </w:r>
      <w:r>
        <w:rPr>
          <w:rFonts w:ascii="Trebuchet MS" w:hAnsi="Trebuchet MS"/>
          <w:spacing w:val="-2"/>
          <w:sz w:val="22"/>
          <w:szCs w:val="22"/>
          <w:vertAlign w:val="superscript"/>
        </w:rPr>
        <w:t>0.5</w:t>
      </w:r>
      <w:r>
        <w:rPr>
          <w:rFonts w:ascii="Trebuchet MS" w:hAnsi="Trebuchet MS"/>
          <w:spacing w:val="-2"/>
          <w:sz w:val="22"/>
          <w:szCs w:val="22"/>
        </w:rPr>
        <w:t xml:space="preserve"> equals $95.4 (assuming that the additional net cash flow from last year is zero).</w:t>
      </w:r>
    </w:p>
    <w:p w14:paraId="0AEFC1DB" w14:textId="77777777" w:rsidR="00035321" w:rsidRDefault="00035321">
      <w:pPr>
        <w:tabs>
          <w:tab w:val="left" w:pos="567"/>
        </w:tabs>
        <w:suppressAutoHyphens/>
        <w:ind w:left="567"/>
        <w:jc w:val="both"/>
        <w:rPr>
          <w:rFonts w:ascii="Trebuchet MS" w:hAnsi="Trebuchet MS"/>
          <w:spacing w:val="-2"/>
          <w:sz w:val="22"/>
          <w:szCs w:val="22"/>
        </w:rPr>
      </w:pPr>
    </w:p>
    <w:p w14:paraId="2AECB1B2"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t>IRR and discounting methods</w:t>
      </w:r>
    </w:p>
    <w:p w14:paraId="5569C9E9" w14:textId="77777777" w:rsidR="00035321" w:rsidRDefault="00035321">
      <w:pPr>
        <w:tabs>
          <w:tab w:val="left" w:pos="567"/>
        </w:tabs>
        <w:suppressAutoHyphens/>
        <w:ind w:left="567"/>
        <w:jc w:val="both"/>
        <w:rPr>
          <w:rFonts w:ascii="Trebuchet MS" w:hAnsi="Trebuchet MS"/>
          <w:spacing w:val="-2"/>
          <w:sz w:val="22"/>
          <w:szCs w:val="22"/>
        </w:rPr>
      </w:pPr>
    </w:p>
    <w:p w14:paraId="5673DE1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an earlier section on the internal rate of return (IRR), we established that the IRR is the same whatever the start year for the net cash flow. By similar logic to that described above, provided the net cash flow remains the same, the IRR is the same whatever the discount date and whatever the method of discounting.</w:t>
      </w:r>
    </w:p>
    <w:p w14:paraId="361BE828" w14:textId="77777777" w:rsidR="00035321" w:rsidRDefault="00035321">
      <w:pPr>
        <w:tabs>
          <w:tab w:val="left" w:pos="567"/>
        </w:tabs>
        <w:suppressAutoHyphens/>
        <w:ind w:left="567"/>
        <w:jc w:val="both"/>
        <w:rPr>
          <w:rFonts w:ascii="Trebuchet MS" w:hAnsi="Trebuchet MS"/>
          <w:spacing w:val="-2"/>
          <w:sz w:val="22"/>
          <w:szCs w:val="22"/>
        </w:rPr>
      </w:pPr>
    </w:p>
    <w:p w14:paraId="67A60B2A" w14:textId="77777777" w:rsidR="00035321" w:rsidRDefault="00035321">
      <w:pPr>
        <w:tabs>
          <w:tab w:val="left" w:pos="567"/>
        </w:tabs>
        <w:suppressAutoHyphens/>
        <w:ind w:left="567"/>
        <w:jc w:val="both"/>
        <w:rPr>
          <w:rFonts w:ascii="Trebuchet MS" w:hAnsi="Trebuchet MS"/>
          <w:spacing w:val="-2"/>
          <w:sz w:val="22"/>
          <w:szCs w:val="22"/>
        </w:rPr>
      </w:pPr>
    </w:p>
    <w:p w14:paraId="680732C8" w14:textId="77777777" w:rsidR="00035321" w:rsidRDefault="00035321">
      <w:pPr>
        <w:tabs>
          <w:tab w:val="left" w:pos="567"/>
        </w:tabs>
        <w:suppressAutoHyphens/>
        <w:ind w:left="567"/>
        <w:jc w:val="both"/>
        <w:rPr>
          <w:rFonts w:ascii="Trebuchet MS" w:hAnsi="Trebuchet MS"/>
          <w:spacing w:val="-2"/>
          <w:sz w:val="22"/>
          <w:szCs w:val="22"/>
        </w:rPr>
      </w:pPr>
    </w:p>
    <w:p w14:paraId="77340B67" w14:textId="77777777" w:rsidR="00035321" w:rsidRDefault="00035321">
      <w:pPr>
        <w:tabs>
          <w:tab w:val="left" w:pos="567"/>
        </w:tabs>
        <w:suppressAutoHyphens/>
        <w:ind w:left="567"/>
        <w:jc w:val="both"/>
        <w:rPr>
          <w:rFonts w:ascii="Trebuchet MS" w:hAnsi="Trebuchet MS"/>
          <w:spacing w:val="-2"/>
          <w:sz w:val="22"/>
          <w:szCs w:val="22"/>
        </w:rPr>
      </w:pPr>
    </w:p>
    <w:p w14:paraId="22A66C13" w14:textId="77777777" w:rsidR="00035321" w:rsidRDefault="00413271">
      <w:pPr>
        <w:tabs>
          <w:tab w:val="left" w:pos="567"/>
        </w:tabs>
        <w:suppressAutoHyphens/>
        <w:ind w:left="567"/>
        <w:jc w:val="both"/>
        <w:rPr>
          <w:rFonts w:ascii="Trebuchet MS" w:hAnsi="Trebuchet MS"/>
          <w:b/>
          <w:spacing w:val="-2"/>
          <w:sz w:val="28"/>
          <w:szCs w:val="28"/>
        </w:rPr>
      </w:pPr>
      <w:r>
        <w:rPr>
          <w:rFonts w:ascii="Trebuchet MS" w:hAnsi="Trebuchet MS"/>
          <w:b/>
          <w:spacing w:val="-2"/>
          <w:sz w:val="28"/>
          <w:szCs w:val="28"/>
        </w:rPr>
        <w:lastRenderedPageBreak/>
        <w:t>Using spreadsheet functions</w:t>
      </w:r>
    </w:p>
    <w:p w14:paraId="658CDFE7" w14:textId="77777777" w:rsidR="00035321" w:rsidRDefault="00035321">
      <w:pPr>
        <w:tabs>
          <w:tab w:val="left" w:pos="567"/>
        </w:tabs>
        <w:suppressAutoHyphens/>
        <w:ind w:left="567"/>
        <w:jc w:val="both"/>
        <w:rPr>
          <w:rFonts w:ascii="Trebuchet MS" w:hAnsi="Trebuchet MS"/>
          <w:spacing w:val="-2"/>
          <w:sz w:val="22"/>
          <w:szCs w:val="22"/>
        </w:rPr>
      </w:pPr>
    </w:p>
    <w:p w14:paraId="68769A4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net present value function used in some spreadsheets assumes end year discounting and that the first net cash flow in the calculation occurs at the end of year 1. If so, then it is easy to convert the calculation to mid-year or any other form of discounting by multiplying the result by an appropriate conversion factor. For instance, if we want mid-year discounting and the discount rate is 10%, we might enter in the cell in the spreadsheet the following expression -</w:t>
      </w:r>
    </w:p>
    <w:p w14:paraId="290A5FB4" w14:textId="77777777" w:rsidR="00035321" w:rsidRDefault="00035321">
      <w:pPr>
        <w:tabs>
          <w:tab w:val="left" w:pos="567"/>
        </w:tabs>
        <w:suppressAutoHyphens/>
        <w:ind w:left="567"/>
        <w:jc w:val="both"/>
        <w:rPr>
          <w:rFonts w:ascii="Trebuchet MS" w:hAnsi="Trebuchet MS"/>
          <w:spacing w:val="-2"/>
          <w:sz w:val="22"/>
          <w:szCs w:val="22"/>
        </w:rPr>
      </w:pPr>
    </w:p>
    <w:p w14:paraId="0E064D2B"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"=NPV(10%,Range of cells containing the net cash flows)*(1+10%)^0.5"</w:t>
      </w:r>
    </w:p>
    <w:p w14:paraId="22CB16C2" w14:textId="77777777" w:rsidR="00035321" w:rsidRDefault="00035321">
      <w:pPr>
        <w:tabs>
          <w:tab w:val="left" w:pos="567"/>
        </w:tabs>
        <w:suppressAutoHyphens/>
        <w:ind w:left="567"/>
        <w:jc w:val="both"/>
        <w:rPr>
          <w:rFonts w:ascii="Trebuchet MS" w:hAnsi="Trebuchet MS"/>
          <w:spacing w:val="-2"/>
          <w:sz w:val="22"/>
          <w:szCs w:val="22"/>
        </w:rPr>
      </w:pPr>
    </w:p>
    <w:p w14:paraId="6434C36D"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first part of this expression will give the NPV using end year discounting. The remaining part after the multiplication sign will translate the NPV into an NPV with mid-year discounting.</w:t>
      </w:r>
    </w:p>
    <w:p w14:paraId="573A1A37"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80"/>
          <w:headerReference w:type="default" r:id="rId81"/>
          <w:footerReference w:type="even" r:id="rId82"/>
          <w:headerReference w:type="first" r:id="rId83"/>
          <w:pgSz w:w="11909" w:h="16834" w:code="9"/>
          <w:pgMar w:top="1985" w:right="1134" w:bottom="1418" w:left="1134" w:header="1418" w:footer="851" w:gutter="0"/>
          <w:pgNumType w:chapSep="period"/>
          <w:cols w:space="720"/>
        </w:sectPr>
      </w:pPr>
    </w:p>
    <w:p w14:paraId="6B0CA637" w14:textId="77777777" w:rsidR="00035321" w:rsidRDefault="00035321">
      <w:pPr>
        <w:tabs>
          <w:tab w:val="left" w:pos="567"/>
        </w:tabs>
        <w:suppressAutoHyphens/>
        <w:ind w:left="567"/>
        <w:jc w:val="both"/>
        <w:rPr>
          <w:rFonts w:ascii="Trebuchet MS" w:hAnsi="Trebuchet MS"/>
          <w:spacing w:val="-2"/>
          <w:sz w:val="22"/>
          <w:szCs w:val="22"/>
        </w:rPr>
      </w:pPr>
    </w:p>
    <w:p w14:paraId="5F517DF2" w14:textId="77777777" w:rsidR="00035321" w:rsidRDefault="00035321">
      <w:pPr>
        <w:tabs>
          <w:tab w:val="left" w:pos="567"/>
        </w:tabs>
        <w:suppressAutoHyphens/>
        <w:ind w:left="567"/>
        <w:jc w:val="both"/>
        <w:rPr>
          <w:rFonts w:ascii="Trebuchet MS" w:hAnsi="Trebuchet MS"/>
          <w:spacing w:val="-2"/>
          <w:sz w:val="22"/>
          <w:szCs w:val="22"/>
        </w:rPr>
      </w:pPr>
    </w:p>
    <w:p w14:paraId="54599164"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1909" w:h="16834" w:code="9"/>
          <w:pgMar w:top="1985" w:right="1134" w:bottom="1418" w:left="1134" w:header="1418" w:footer="851" w:gutter="0"/>
          <w:pgNumType w:chapSep="period"/>
          <w:cols w:space="720"/>
        </w:sectPr>
      </w:pPr>
    </w:p>
    <w:p w14:paraId="0B2B996D" w14:textId="77777777" w:rsidR="00035321" w:rsidRDefault="00035321">
      <w:pPr>
        <w:tabs>
          <w:tab w:val="left" w:pos="567"/>
        </w:tabs>
        <w:suppressAutoHyphens/>
        <w:ind w:left="567"/>
        <w:jc w:val="both"/>
        <w:rPr>
          <w:rFonts w:ascii="Trebuchet MS" w:hAnsi="Trebuchet MS"/>
          <w:spacing w:val="-2"/>
          <w:sz w:val="22"/>
          <w:szCs w:val="22"/>
        </w:rPr>
      </w:pPr>
    </w:p>
    <w:p w14:paraId="22A993E3" w14:textId="77777777" w:rsidR="00035321" w:rsidRDefault="00413271">
      <w:pPr>
        <w:tabs>
          <w:tab w:val="left" w:pos="567"/>
        </w:tabs>
        <w:suppressAutoHyphens/>
        <w:ind w:left="567"/>
        <w:jc w:val="both"/>
        <w:rPr>
          <w:szCs w:val="22"/>
        </w:rPr>
      </w:pPr>
      <w:r>
        <w:rPr>
          <w:noProof/>
          <w:szCs w:val="22"/>
          <w:lang w:val="en-GB" w:eastAsia="en-GB"/>
        </w:rPr>
        <w:drawing>
          <wp:inline distT="0" distB="0" distL="0" distR="0" wp14:anchorId="43EB55A2" wp14:editId="36410D61">
            <wp:extent cx="8702675" cy="490283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8702675" cy="4902835"/>
                    </a:xfrm>
                    <a:prstGeom prst="rect">
                      <a:avLst/>
                    </a:prstGeom>
                    <a:noFill/>
                    <a:ln>
                      <a:noFill/>
                    </a:ln>
                  </pic:spPr>
                </pic:pic>
              </a:graphicData>
            </a:graphic>
          </wp:inline>
        </w:drawing>
      </w:r>
    </w:p>
    <w:p w14:paraId="5E9B2229" w14:textId="77777777" w:rsidR="00035321" w:rsidRDefault="00035321">
      <w:pPr>
        <w:tabs>
          <w:tab w:val="left" w:pos="567"/>
        </w:tabs>
        <w:suppressAutoHyphens/>
        <w:ind w:left="567"/>
        <w:jc w:val="both"/>
        <w:rPr>
          <w:szCs w:val="22"/>
        </w:rPr>
      </w:pPr>
    </w:p>
    <w:p w14:paraId="007A6FAA" w14:textId="77777777" w:rsidR="00035321" w:rsidRDefault="00413271">
      <w:pPr>
        <w:tabs>
          <w:tab w:val="left" w:pos="567"/>
        </w:tabs>
        <w:suppressAutoHyphens/>
        <w:ind w:left="567"/>
        <w:jc w:val="both"/>
        <w:rPr>
          <w:szCs w:val="22"/>
        </w:rPr>
      </w:pPr>
      <w:r>
        <w:rPr>
          <w:szCs w:val="22"/>
        </w:rPr>
        <w:br w:type="page"/>
      </w:r>
    </w:p>
    <w:p w14:paraId="741A8E64" w14:textId="77777777" w:rsidR="00035321" w:rsidRDefault="00413271">
      <w:pPr>
        <w:tabs>
          <w:tab w:val="left" w:pos="567"/>
        </w:tabs>
        <w:suppressAutoHyphens/>
        <w:ind w:left="567"/>
        <w:jc w:val="both"/>
        <w:rPr>
          <w:szCs w:val="22"/>
        </w:rPr>
      </w:pPr>
      <w:r>
        <w:rPr>
          <w:noProof/>
          <w:szCs w:val="22"/>
          <w:lang w:val="en-GB" w:eastAsia="en-GB"/>
        </w:rPr>
        <w:lastRenderedPageBreak/>
        <w:drawing>
          <wp:inline distT="0" distB="0" distL="0" distR="0" wp14:anchorId="78AB20CB" wp14:editId="581614CA">
            <wp:extent cx="8702675" cy="4761230"/>
            <wp:effectExtent l="0" t="0" r="317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8702675" cy="4761230"/>
                    </a:xfrm>
                    <a:prstGeom prst="rect">
                      <a:avLst/>
                    </a:prstGeom>
                    <a:noFill/>
                    <a:ln>
                      <a:noFill/>
                    </a:ln>
                  </pic:spPr>
                </pic:pic>
              </a:graphicData>
            </a:graphic>
          </wp:inline>
        </w:drawing>
      </w:r>
    </w:p>
    <w:p w14:paraId="39D59707" w14:textId="77777777" w:rsidR="00035321" w:rsidRDefault="00035321">
      <w:pPr>
        <w:tabs>
          <w:tab w:val="left" w:pos="567"/>
        </w:tabs>
        <w:suppressAutoHyphens/>
        <w:ind w:left="567"/>
        <w:jc w:val="both"/>
        <w:rPr>
          <w:szCs w:val="22"/>
        </w:rPr>
      </w:pPr>
    </w:p>
    <w:p w14:paraId="520FC0EF" w14:textId="77777777" w:rsidR="00035321" w:rsidRDefault="00035321">
      <w:pPr>
        <w:tabs>
          <w:tab w:val="left" w:pos="567"/>
        </w:tabs>
        <w:suppressAutoHyphens/>
        <w:ind w:left="567"/>
        <w:jc w:val="both"/>
        <w:rPr>
          <w:rFonts w:ascii="Trebuchet MS" w:hAnsi="Trebuchet MS"/>
          <w:spacing w:val="-2"/>
          <w:sz w:val="22"/>
          <w:szCs w:val="22"/>
        </w:rPr>
      </w:pPr>
    </w:p>
    <w:p w14:paraId="41695F0D"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pgSz w:w="16834" w:h="11909" w:orient="landscape" w:code="9"/>
          <w:pgMar w:top="1134" w:right="1418" w:bottom="1134" w:left="1985" w:header="1418" w:footer="851" w:gutter="0"/>
          <w:pgNumType w:chapSep="period"/>
          <w:cols w:space="720"/>
          <w:docGrid w:linePitch="326"/>
        </w:sectPr>
      </w:pPr>
    </w:p>
    <w:p w14:paraId="0270417B"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13 Comparing economic indicators</w:t>
      </w:r>
    </w:p>
    <w:p w14:paraId="278CB14D" w14:textId="77777777" w:rsidR="00035321" w:rsidRDefault="00035321">
      <w:pPr>
        <w:tabs>
          <w:tab w:val="left" w:pos="567"/>
        </w:tabs>
        <w:suppressAutoHyphens/>
        <w:ind w:left="567"/>
        <w:jc w:val="both"/>
        <w:rPr>
          <w:rFonts w:ascii="Trebuchet MS" w:hAnsi="Trebuchet MS"/>
          <w:spacing w:val="-2"/>
          <w:sz w:val="22"/>
          <w:szCs w:val="22"/>
        </w:rPr>
      </w:pPr>
    </w:p>
    <w:p w14:paraId="5B7A917E"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In earlier sections we discussed the meaning and use of the following economic indicators:-</w:t>
      </w:r>
    </w:p>
    <w:p w14:paraId="082C7A4D" w14:textId="77777777" w:rsidR="00035321" w:rsidRDefault="00035321">
      <w:pPr>
        <w:tabs>
          <w:tab w:val="left" w:pos="567"/>
        </w:tabs>
        <w:suppressAutoHyphens/>
        <w:ind w:left="567"/>
        <w:jc w:val="both"/>
        <w:rPr>
          <w:rFonts w:ascii="Trebuchet MS" w:hAnsi="Trebuchet MS"/>
          <w:spacing w:val="-2"/>
          <w:sz w:val="22"/>
          <w:szCs w:val="22"/>
        </w:rPr>
      </w:pPr>
    </w:p>
    <w:p w14:paraId="2D5C823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t>Net Present Value</w:t>
      </w:r>
    </w:p>
    <w:p w14:paraId="50FB375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t>Internal Rate of Return</w:t>
      </w:r>
    </w:p>
    <w:p w14:paraId="5086DE85"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t>Payback</w:t>
      </w:r>
    </w:p>
    <w:p w14:paraId="61136CF4"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ab/>
        <w:t>Capital Productivity Index</w:t>
      </w:r>
    </w:p>
    <w:p w14:paraId="4147C846" w14:textId="77777777" w:rsidR="00035321" w:rsidRDefault="00035321">
      <w:pPr>
        <w:tabs>
          <w:tab w:val="left" w:pos="567"/>
        </w:tabs>
        <w:suppressAutoHyphens/>
        <w:ind w:left="567"/>
        <w:jc w:val="both"/>
        <w:rPr>
          <w:rFonts w:ascii="Trebuchet MS" w:hAnsi="Trebuchet MS"/>
          <w:spacing w:val="-2"/>
          <w:sz w:val="22"/>
          <w:szCs w:val="22"/>
        </w:rPr>
      </w:pPr>
    </w:p>
    <w:p w14:paraId="79DAF40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We are now in a position to assess the relative merits of these indicators for evaluating the economic/financial merits of investments in the oil and gas industry. Table 1 summarises the relative merits of the different indicators by different criteria. It is intended to show the strengths of each indicator in isolation from the rest.</w:t>
      </w:r>
    </w:p>
    <w:p w14:paraId="5FD09F23" w14:textId="77777777" w:rsidR="00035321" w:rsidRDefault="00035321">
      <w:pPr>
        <w:tabs>
          <w:tab w:val="left" w:pos="567"/>
        </w:tabs>
        <w:suppressAutoHyphens/>
        <w:ind w:left="567"/>
        <w:jc w:val="both"/>
        <w:rPr>
          <w:rFonts w:ascii="Trebuchet MS" w:hAnsi="Trebuchet MS"/>
          <w:spacing w:val="-2"/>
          <w:sz w:val="22"/>
          <w:szCs w:val="22"/>
        </w:rPr>
      </w:pPr>
    </w:p>
    <w:p w14:paraId="6175DF73" w14:textId="77777777" w:rsidR="00035321" w:rsidRDefault="00035321">
      <w:pPr>
        <w:tabs>
          <w:tab w:val="left" w:pos="567"/>
        </w:tabs>
        <w:suppressAutoHyphens/>
        <w:ind w:left="567"/>
        <w:jc w:val="both"/>
        <w:rPr>
          <w:rFonts w:ascii="Trebuchet MS" w:hAnsi="Trebuchet MS"/>
          <w:spacing w:val="-2"/>
          <w:sz w:val="22"/>
          <w:szCs w:val="22"/>
        </w:rPr>
      </w:pPr>
    </w:p>
    <w:tbl>
      <w:tblPr>
        <w:tblW w:w="0" w:type="auto"/>
        <w:tblInd w:w="67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84"/>
        <w:gridCol w:w="3118"/>
        <w:gridCol w:w="1382"/>
        <w:gridCol w:w="1382"/>
        <w:gridCol w:w="1382"/>
        <w:gridCol w:w="1383"/>
        <w:gridCol w:w="251"/>
      </w:tblGrid>
      <w:tr w:rsidR="00035321" w14:paraId="59B547AE" w14:textId="77777777">
        <w:tc>
          <w:tcPr>
            <w:tcW w:w="9182" w:type="dxa"/>
            <w:gridSpan w:val="7"/>
          </w:tcPr>
          <w:p w14:paraId="020A2189" w14:textId="77777777" w:rsidR="00035321" w:rsidRDefault="00413271">
            <w:pPr>
              <w:tabs>
                <w:tab w:val="left" w:pos="567"/>
              </w:tabs>
              <w:suppressAutoHyphens/>
              <w:jc w:val="both"/>
              <w:rPr>
                <w:rFonts w:ascii="Trebuchet MS" w:hAnsi="Trebuchet MS"/>
                <w:b/>
                <w:spacing w:val="-2"/>
                <w:sz w:val="22"/>
                <w:szCs w:val="22"/>
              </w:rPr>
            </w:pPr>
            <w:r>
              <w:rPr>
                <w:rFonts w:ascii="Trebuchet MS" w:hAnsi="Trebuchet MS"/>
                <w:b/>
                <w:spacing w:val="-2"/>
                <w:sz w:val="22"/>
                <w:szCs w:val="22"/>
              </w:rPr>
              <w:t>Table 1 - Comparison of economic indictors</w:t>
            </w:r>
          </w:p>
        </w:tc>
      </w:tr>
      <w:tr w:rsidR="00035321" w14:paraId="2AA65D0F" w14:textId="77777777">
        <w:tc>
          <w:tcPr>
            <w:tcW w:w="284" w:type="dxa"/>
          </w:tcPr>
          <w:p w14:paraId="1A8BBFEC" w14:textId="77777777" w:rsidR="00035321" w:rsidRDefault="00035321">
            <w:pPr>
              <w:tabs>
                <w:tab w:val="left" w:pos="567"/>
              </w:tabs>
              <w:suppressAutoHyphens/>
              <w:jc w:val="both"/>
              <w:rPr>
                <w:rFonts w:ascii="Trebuchet MS" w:hAnsi="Trebuchet MS"/>
                <w:spacing w:val="-2"/>
                <w:sz w:val="22"/>
                <w:szCs w:val="22"/>
              </w:rPr>
            </w:pPr>
          </w:p>
        </w:tc>
        <w:tc>
          <w:tcPr>
            <w:tcW w:w="3118" w:type="dxa"/>
            <w:tcBorders>
              <w:bottom w:val="nil"/>
            </w:tcBorders>
          </w:tcPr>
          <w:p w14:paraId="7E4E85D1" w14:textId="77777777" w:rsidR="00035321" w:rsidRDefault="00035321">
            <w:pPr>
              <w:tabs>
                <w:tab w:val="left" w:pos="567"/>
              </w:tabs>
              <w:suppressAutoHyphens/>
              <w:jc w:val="both"/>
              <w:rPr>
                <w:rFonts w:ascii="Trebuchet MS" w:hAnsi="Trebuchet MS"/>
                <w:spacing w:val="-2"/>
                <w:sz w:val="22"/>
                <w:szCs w:val="22"/>
              </w:rPr>
            </w:pPr>
          </w:p>
        </w:tc>
        <w:tc>
          <w:tcPr>
            <w:tcW w:w="1382" w:type="dxa"/>
            <w:tcBorders>
              <w:bottom w:val="nil"/>
            </w:tcBorders>
          </w:tcPr>
          <w:p w14:paraId="25708EE6" w14:textId="77777777" w:rsidR="00035321" w:rsidRDefault="00035321">
            <w:pPr>
              <w:tabs>
                <w:tab w:val="left" w:pos="567"/>
              </w:tabs>
              <w:suppressAutoHyphens/>
              <w:jc w:val="both"/>
              <w:rPr>
                <w:rFonts w:ascii="Trebuchet MS" w:hAnsi="Trebuchet MS"/>
                <w:spacing w:val="-2"/>
                <w:sz w:val="22"/>
                <w:szCs w:val="22"/>
              </w:rPr>
            </w:pPr>
          </w:p>
        </w:tc>
        <w:tc>
          <w:tcPr>
            <w:tcW w:w="1382" w:type="dxa"/>
            <w:tcBorders>
              <w:bottom w:val="nil"/>
            </w:tcBorders>
          </w:tcPr>
          <w:p w14:paraId="6A26DDA7" w14:textId="77777777" w:rsidR="00035321" w:rsidRDefault="00035321">
            <w:pPr>
              <w:tabs>
                <w:tab w:val="left" w:pos="567"/>
              </w:tabs>
              <w:suppressAutoHyphens/>
              <w:jc w:val="both"/>
              <w:rPr>
                <w:rFonts w:ascii="Trebuchet MS" w:hAnsi="Trebuchet MS"/>
                <w:spacing w:val="-2"/>
                <w:sz w:val="22"/>
                <w:szCs w:val="22"/>
              </w:rPr>
            </w:pPr>
          </w:p>
        </w:tc>
        <w:tc>
          <w:tcPr>
            <w:tcW w:w="1382" w:type="dxa"/>
            <w:tcBorders>
              <w:bottom w:val="nil"/>
            </w:tcBorders>
          </w:tcPr>
          <w:p w14:paraId="7012302C" w14:textId="77777777" w:rsidR="00035321" w:rsidRDefault="00035321">
            <w:pPr>
              <w:tabs>
                <w:tab w:val="left" w:pos="567"/>
              </w:tabs>
              <w:suppressAutoHyphens/>
              <w:jc w:val="both"/>
              <w:rPr>
                <w:rFonts w:ascii="Trebuchet MS" w:hAnsi="Trebuchet MS"/>
                <w:spacing w:val="-2"/>
                <w:sz w:val="22"/>
                <w:szCs w:val="22"/>
              </w:rPr>
            </w:pPr>
          </w:p>
        </w:tc>
        <w:tc>
          <w:tcPr>
            <w:tcW w:w="1383" w:type="dxa"/>
            <w:tcBorders>
              <w:bottom w:val="nil"/>
            </w:tcBorders>
          </w:tcPr>
          <w:p w14:paraId="04CF0664" w14:textId="77777777" w:rsidR="00035321" w:rsidRDefault="00035321">
            <w:pPr>
              <w:tabs>
                <w:tab w:val="left" w:pos="567"/>
              </w:tabs>
              <w:suppressAutoHyphens/>
              <w:jc w:val="both"/>
              <w:rPr>
                <w:rFonts w:ascii="Trebuchet MS" w:hAnsi="Trebuchet MS"/>
                <w:spacing w:val="-2"/>
                <w:sz w:val="22"/>
                <w:szCs w:val="22"/>
              </w:rPr>
            </w:pPr>
          </w:p>
        </w:tc>
        <w:tc>
          <w:tcPr>
            <w:tcW w:w="251" w:type="dxa"/>
          </w:tcPr>
          <w:p w14:paraId="1534EE4B" w14:textId="77777777" w:rsidR="00035321" w:rsidRDefault="00035321">
            <w:pPr>
              <w:tabs>
                <w:tab w:val="left" w:pos="567"/>
              </w:tabs>
              <w:suppressAutoHyphens/>
              <w:jc w:val="both"/>
              <w:rPr>
                <w:rFonts w:ascii="Trebuchet MS" w:hAnsi="Trebuchet MS"/>
                <w:spacing w:val="-2"/>
                <w:sz w:val="22"/>
                <w:szCs w:val="22"/>
              </w:rPr>
            </w:pPr>
          </w:p>
        </w:tc>
      </w:tr>
      <w:tr w:rsidR="00035321" w14:paraId="64DFB9BB" w14:textId="77777777">
        <w:tc>
          <w:tcPr>
            <w:tcW w:w="284" w:type="dxa"/>
          </w:tcPr>
          <w:p w14:paraId="4B4CC990" w14:textId="77777777" w:rsidR="00035321" w:rsidRDefault="00035321">
            <w:pPr>
              <w:tabs>
                <w:tab w:val="left" w:pos="567"/>
              </w:tabs>
              <w:suppressAutoHyphens/>
              <w:jc w:val="both"/>
              <w:rPr>
                <w:rFonts w:ascii="Trebuchet MS" w:hAnsi="Trebuchet MS"/>
                <w:spacing w:val="-2"/>
                <w:sz w:val="22"/>
                <w:szCs w:val="22"/>
              </w:rPr>
            </w:pPr>
          </w:p>
        </w:tc>
        <w:tc>
          <w:tcPr>
            <w:tcW w:w="3118" w:type="dxa"/>
            <w:tcBorders>
              <w:top w:val="nil"/>
              <w:bottom w:val="single" w:sz="4" w:space="0" w:color="auto"/>
              <w:right w:val="single" w:sz="4" w:space="0" w:color="auto"/>
            </w:tcBorders>
          </w:tcPr>
          <w:p w14:paraId="5BDD6D3B" w14:textId="77777777" w:rsidR="00035321" w:rsidRDefault="00035321">
            <w:pPr>
              <w:tabs>
                <w:tab w:val="left" w:pos="567"/>
              </w:tabs>
              <w:suppressAutoHyphens/>
              <w:jc w:val="both"/>
              <w:rPr>
                <w:rFonts w:ascii="Trebuchet MS" w:hAnsi="Trebuchet MS"/>
                <w:spacing w:val="-2"/>
                <w:sz w:val="22"/>
                <w:szCs w:val="22"/>
              </w:rPr>
            </w:pPr>
          </w:p>
          <w:p w14:paraId="58B45B0E" w14:textId="77777777" w:rsidR="00035321" w:rsidRDefault="00035321">
            <w:pPr>
              <w:tabs>
                <w:tab w:val="left" w:pos="567"/>
              </w:tabs>
              <w:suppressAutoHyphens/>
              <w:jc w:val="both"/>
              <w:rPr>
                <w:rFonts w:ascii="Trebuchet MS" w:hAnsi="Trebuchet MS"/>
                <w:spacing w:val="-2"/>
                <w:sz w:val="22"/>
                <w:szCs w:val="22"/>
              </w:rPr>
            </w:pPr>
          </w:p>
          <w:p w14:paraId="1A161423"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Desirable criteria</w:t>
            </w:r>
          </w:p>
        </w:tc>
        <w:tc>
          <w:tcPr>
            <w:tcW w:w="1382" w:type="dxa"/>
            <w:tcBorders>
              <w:top w:val="nil"/>
              <w:left w:val="single" w:sz="4" w:space="0" w:color="auto"/>
              <w:bottom w:val="single" w:sz="4" w:space="0" w:color="auto"/>
            </w:tcBorders>
          </w:tcPr>
          <w:p w14:paraId="5C0F3358"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Net </w:t>
            </w:r>
          </w:p>
          <w:p w14:paraId="4E318C6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present</w:t>
            </w:r>
          </w:p>
          <w:p w14:paraId="5DE38E8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value</w:t>
            </w:r>
          </w:p>
        </w:tc>
        <w:tc>
          <w:tcPr>
            <w:tcW w:w="1382" w:type="dxa"/>
            <w:tcBorders>
              <w:top w:val="nil"/>
              <w:bottom w:val="single" w:sz="4" w:space="0" w:color="auto"/>
            </w:tcBorders>
          </w:tcPr>
          <w:p w14:paraId="7DDEAAD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Internal rate of return</w:t>
            </w:r>
          </w:p>
        </w:tc>
        <w:tc>
          <w:tcPr>
            <w:tcW w:w="1382" w:type="dxa"/>
            <w:tcBorders>
              <w:top w:val="nil"/>
              <w:bottom w:val="single" w:sz="4" w:space="0" w:color="auto"/>
            </w:tcBorders>
          </w:tcPr>
          <w:p w14:paraId="624D4BAE" w14:textId="77777777" w:rsidR="00035321" w:rsidRDefault="00035321">
            <w:pPr>
              <w:tabs>
                <w:tab w:val="left" w:pos="567"/>
              </w:tabs>
              <w:suppressAutoHyphens/>
              <w:jc w:val="center"/>
              <w:rPr>
                <w:rFonts w:ascii="Trebuchet MS" w:hAnsi="Trebuchet MS"/>
                <w:spacing w:val="-2"/>
                <w:sz w:val="22"/>
                <w:szCs w:val="22"/>
              </w:rPr>
            </w:pPr>
          </w:p>
          <w:p w14:paraId="4A5D2DFF" w14:textId="77777777" w:rsidR="00035321" w:rsidRDefault="00035321">
            <w:pPr>
              <w:tabs>
                <w:tab w:val="left" w:pos="567"/>
              </w:tabs>
              <w:suppressAutoHyphens/>
              <w:jc w:val="center"/>
              <w:rPr>
                <w:rFonts w:ascii="Trebuchet MS" w:hAnsi="Trebuchet MS"/>
                <w:spacing w:val="-2"/>
                <w:sz w:val="22"/>
                <w:szCs w:val="22"/>
              </w:rPr>
            </w:pPr>
          </w:p>
          <w:p w14:paraId="73BA7D07"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Payback</w:t>
            </w:r>
          </w:p>
        </w:tc>
        <w:tc>
          <w:tcPr>
            <w:tcW w:w="1383" w:type="dxa"/>
            <w:tcBorders>
              <w:top w:val="nil"/>
              <w:bottom w:val="single" w:sz="4" w:space="0" w:color="auto"/>
            </w:tcBorders>
          </w:tcPr>
          <w:p w14:paraId="545B7D3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Capital </w:t>
            </w:r>
          </w:p>
          <w:p w14:paraId="54E0653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 xml:space="preserve">productivity </w:t>
            </w:r>
          </w:p>
          <w:p w14:paraId="3F973FC7"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index</w:t>
            </w:r>
          </w:p>
        </w:tc>
        <w:tc>
          <w:tcPr>
            <w:tcW w:w="251" w:type="dxa"/>
          </w:tcPr>
          <w:p w14:paraId="28767E80" w14:textId="77777777" w:rsidR="00035321" w:rsidRDefault="00035321">
            <w:pPr>
              <w:tabs>
                <w:tab w:val="left" w:pos="567"/>
              </w:tabs>
              <w:suppressAutoHyphens/>
              <w:jc w:val="both"/>
              <w:rPr>
                <w:rFonts w:ascii="Trebuchet MS" w:hAnsi="Trebuchet MS"/>
                <w:spacing w:val="-2"/>
                <w:sz w:val="22"/>
                <w:szCs w:val="22"/>
              </w:rPr>
            </w:pPr>
          </w:p>
        </w:tc>
      </w:tr>
      <w:tr w:rsidR="00035321" w14:paraId="65C673EB" w14:textId="77777777">
        <w:tc>
          <w:tcPr>
            <w:tcW w:w="284" w:type="dxa"/>
          </w:tcPr>
          <w:p w14:paraId="75E534D7" w14:textId="77777777" w:rsidR="00035321" w:rsidRDefault="00035321">
            <w:pPr>
              <w:tabs>
                <w:tab w:val="left" w:pos="567"/>
              </w:tabs>
              <w:suppressAutoHyphens/>
              <w:jc w:val="both"/>
              <w:rPr>
                <w:rFonts w:ascii="Trebuchet MS" w:hAnsi="Trebuchet MS"/>
                <w:spacing w:val="-2"/>
                <w:sz w:val="22"/>
                <w:szCs w:val="22"/>
              </w:rPr>
            </w:pPr>
          </w:p>
        </w:tc>
        <w:tc>
          <w:tcPr>
            <w:tcW w:w="3118" w:type="dxa"/>
            <w:tcBorders>
              <w:top w:val="single" w:sz="4" w:space="0" w:color="auto"/>
              <w:bottom w:val="nil"/>
              <w:right w:val="single" w:sz="4" w:space="0" w:color="auto"/>
            </w:tcBorders>
          </w:tcPr>
          <w:p w14:paraId="75290A3F" w14:textId="77777777" w:rsidR="00035321" w:rsidRDefault="00035321">
            <w:pPr>
              <w:tabs>
                <w:tab w:val="left" w:pos="567"/>
              </w:tabs>
              <w:suppressAutoHyphens/>
              <w:jc w:val="both"/>
              <w:rPr>
                <w:rFonts w:ascii="Trebuchet MS" w:hAnsi="Trebuchet MS"/>
                <w:spacing w:val="-2"/>
                <w:sz w:val="22"/>
                <w:szCs w:val="22"/>
              </w:rPr>
            </w:pPr>
          </w:p>
        </w:tc>
        <w:tc>
          <w:tcPr>
            <w:tcW w:w="1382" w:type="dxa"/>
            <w:tcBorders>
              <w:top w:val="single" w:sz="4" w:space="0" w:color="auto"/>
              <w:left w:val="single" w:sz="4" w:space="0" w:color="auto"/>
              <w:bottom w:val="nil"/>
            </w:tcBorders>
          </w:tcPr>
          <w:p w14:paraId="427B13B0" w14:textId="77777777" w:rsidR="00035321" w:rsidRDefault="00035321">
            <w:pPr>
              <w:tabs>
                <w:tab w:val="left" w:pos="567"/>
              </w:tabs>
              <w:suppressAutoHyphens/>
              <w:jc w:val="center"/>
              <w:rPr>
                <w:rFonts w:ascii="Trebuchet MS" w:hAnsi="Trebuchet MS"/>
                <w:spacing w:val="-2"/>
                <w:sz w:val="22"/>
                <w:szCs w:val="22"/>
              </w:rPr>
            </w:pPr>
          </w:p>
        </w:tc>
        <w:tc>
          <w:tcPr>
            <w:tcW w:w="1382" w:type="dxa"/>
            <w:tcBorders>
              <w:top w:val="single" w:sz="4" w:space="0" w:color="auto"/>
              <w:bottom w:val="nil"/>
            </w:tcBorders>
          </w:tcPr>
          <w:p w14:paraId="06AF2A12" w14:textId="77777777" w:rsidR="00035321" w:rsidRDefault="00035321">
            <w:pPr>
              <w:tabs>
                <w:tab w:val="left" w:pos="567"/>
              </w:tabs>
              <w:suppressAutoHyphens/>
              <w:jc w:val="center"/>
              <w:rPr>
                <w:rFonts w:ascii="Trebuchet MS" w:hAnsi="Trebuchet MS"/>
                <w:spacing w:val="-2"/>
                <w:sz w:val="22"/>
                <w:szCs w:val="22"/>
              </w:rPr>
            </w:pPr>
          </w:p>
        </w:tc>
        <w:tc>
          <w:tcPr>
            <w:tcW w:w="1382" w:type="dxa"/>
            <w:tcBorders>
              <w:top w:val="single" w:sz="4" w:space="0" w:color="auto"/>
              <w:bottom w:val="nil"/>
            </w:tcBorders>
          </w:tcPr>
          <w:p w14:paraId="08EDB3EF" w14:textId="77777777" w:rsidR="00035321" w:rsidRDefault="00035321">
            <w:pPr>
              <w:tabs>
                <w:tab w:val="left" w:pos="567"/>
              </w:tabs>
              <w:suppressAutoHyphens/>
              <w:jc w:val="center"/>
              <w:rPr>
                <w:rFonts w:ascii="Trebuchet MS" w:hAnsi="Trebuchet MS"/>
                <w:spacing w:val="-2"/>
                <w:sz w:val="22"/>
                <w:szCs w:val="22"/>
              </w:rPr>
            </w:pPr>
          </w:p>
        </w:tc>
        <w:tc>
          <w:tcPr>
            <w:tcW w:w="1383" w:type="dxa"/>
            <w:tcBorders>
              <w:top w:val="single" w:sz="4" w:space="0" w:color="auto"/>
              <w:bottom w:val="nil"/>
            </w:tcBorders>
          </w:tcPr>
          <w:p w14:paraId="221C7E90" w14:textId="77777777" w:rsidR="00035321" w:rsidRDefault="00035321">
            <w:pPr>
              <w:tabs>
                <w:tab w:val="left" w:pos="567"/>
              </w:tabs>
              <w:suppressAutoHyphens/>
              <w:jc w:val="center"/>
              <w:rPr>
                <w:rFonts w:ascii="Trebuchet MS" w:hAnsi="Trebuchet MS"/>
                <w:spacing w:val="-2"/>
                <w:sz w:val="22"/>
                <w:szCs w:val="22"/>
              </w:rPr>
            </w:pPr>
          </w:p>
        </w:tc>
        <w:tc>
          <w:tcPr>
            <w:tcW w:w="251" w:type="dxa"/>
          </w:tcPr>
          <w:p w14:paraId="3A3030A1" w14:textId="77777777" w:rsidR="00035321" w:rsidRDefault="00035321">
            <w:pPr>
              <w:tabs>
                <w:tab w:val="left" w:pos="567"/>
              </w:tabs>
              <w:suppressAutoHyphens/>
              <w:jc w:val="both"/>
              <w:rPr>
                <w:rFonts w:ascii="Trebuchet MS" w:hAnsi="Trebuchet MS"/>
                <w:spacing w:val="-2"/>
                <w:sz w:val="22"/>
                <w:szCs w:val="22"/>
              </w:rPr>
            </w:pPr>
          </w:p>
        </w:tc>
      </w:tr>
      <w:tr w:rsidR="00035321" w14:paraId="2B316960" w14:textId="77777777">
        <w:tc>
          <w:tcPr>
            <w:tcW w:w="284" w:type="dxa"/>
          </w:tcPr>
          <w:p w14:paraId="0959D9A3" w14:textId="77777777" w:rsidR="00035321" w:rsidRDefault="00035321">
            <w:pPr>
              <w:tabs>
                <w:tab w:val="left" w:pos="567"/>
              </w:tabs>
              <w:suppressAutoHyphens/>
              <w:jc w:val="both"/>
              <w:rPr>
                <w:rFonts w:ascii="Trebuchet MS" w:hAnsi="Trebuchet MS"/>
                <w:spacing w:val="-2"/>
                <w:sz w:val="22"/>
                <w:szCs w:val="22"/>
              </w:rPr>
            </w:pPr>
          </w:p>
        </w:tc>
        <w:tc>
          <w:tcPr>
            <w:tcW w:w="3118" w:type="dxa"/>
            <w:tcBorders>
              <w:top w:val="nil"/>
              <w:right w:val="single" w:sz="4" w:space="0" w:color="auto"/>
            </w:tcBorders>
          </w:tcPr>
          <w:p w14:paraId="56FEFED5"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Takes time into account</w:t>
            </w:r>
          </w:p>
        </w:tc>
        <w:tc>
          <w:tcPr>
            <w:tcW w:w="1382" w:type="dxa"/>
            <w:tcBorders>
              <w:top w:val="nil"/>
              <w:left w:val="single" w:sz="4" w:space="0" w:color="auto"/>
            </w:tcBorders>
          </w:tcPr>
          <w:p w14:paraId="0F83093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1382" w:type="dxa"/>
            <w:tcBorders>
              <w:top w:val="nil"/>
            </w:tcBorders>
          </w:tcPr>
          <w:p w14:paraId="3104988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1382" w:type="dxa"/>
            <w:tcBorders>
              <w:top w:val="nil"/>
            </w:tcBorders>
          </w:tcPr>
          <w:p w14:paraId="185B88C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1383" w:type="dxa"/>
            <w:tcBorders>
              <w:top w:val="nil"/>
            </w:tcBorders>
          </w:tcPr>
          <w:p w14:paraId="0A9BBE3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251" w:type="dxa"/>
          </w:tcPr>
          <w:p w14:paraId="13DD4875" w14:textId="77777777" w:rsidR="00035321" w:rsidRDefault="00035321">
            <w:pPr>
              <w:tabs>
                <w:tab w:val="left" w:pos="567"/>
              </w:tabs>
              <w:suppressAutoHyphens/>
              <w:jc w:val="both"/>
              <w:rPr>
                <w:rFonts w:ascii="Trebuchet MS" w:hAnsi="Trebuchet MS"/>
                <w:spacing w:val="-2"/>
                <w:sz w:val="22"/>
                <w:szCs w:val="22"/>
              </w:rPr>
            </w:pPr>
          </w:p>
        </w:tc>
      </w:tr>
      <w:tr w:rsidR="00035321" w14:paraId="45DA0EB9" w14:textId="77777777">
        <w:tc>
          <w:tcPr>
            <w:tcW w:w="284" w:type="dxa"/>
          </w:tcPr>
          <w:p w14:paraId="21A45C8C" w14:textId="77777777" w:rsidR="00035321" w:rsidRDefault="00035321">
            <w:pPr>
              <w:tabs>
                <w:tab w:val="left" w:pos="567"/>
              </w:tabs>
              <w:suppressAutoHyphens/>
              <w:jc w:val="both"/>
              <w:rPr>
                <w:rFonts w:ascii="Trebuchet MS" w:hAnsi="Trebuchet MS"/>
                <w:spacing w:val="-2"/>
                <w:sz w:val="22"/>
                <w:szCs w:val="22"/>
              </w:rPr>
            </w:pPr>
          </w:p>
        </w:tc>
        <w:tc>
          <w:tcPr>
            <w:tcW w:w="3118" w:type="dxa"/>
            <w:tcBorders>
              <w:right w:val="single" w:sz="4" w:space="0" w:color="auto"/>
            </w:tcBorders>
          </w:tcPr>
          <w:p w14:paraId="397F241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Gives a unique value</w:t>
            </w:r>
          </w:p>
        </w:tc>
        <w:tc>
          <w:tcPr>
            <w:tcW w:w="1382" w:type="dxa"/>
            <w:tcBorders>
              <w:left w:val="single" w:sz="4" w:space="0" w:color="auto"/>
            </w:tcBorders>
          </w:tcPr>
          <w:p w14:paraId="5D97D61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1382" w:type="dxa"/>
          </w:tcPr>
          <w:p w14:paraId="24FD7E2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2" w:type="dxa"/>
          </w:tcPr>
          <w:p w14:paraId="2BDEA9A4"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1383" w:type="dxa"/>
          </w:tcPr>
          <w:p w14:paraId="181EC6E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251" w:type="dxa"/>
          </w:tcPr>
          <w:p w14:paraId="6FC07875" w14:textId="77777777" w:rsidR="00035321" w:rsidRDefault="00035321">
            <w:pPr>
              <w:tabs>
                <w:tab w:val="left" w:pos="567"/>
              </w:tabs>
              <w:suppressAutoHyphens/>
              <w:jc w:val="both"/>
              <w:rPr>
                <w:rFonts w:ascii="Trebuchet MS" w:hAnsi="Trebuchet MS"/>
                <w:spacing w:val="-2"/>
                <w:sz w:val="22"/>
                <w:szCs w:val="22"/>
              </w:rPr>
            </w:pPr>
          </w:p>
        </w:tc>
      </w:tr>
      <w:tr w:rsidR="00035321" w14:paraId="25B74BB4" w14:textId="77777777">
        <w:tc>
          <w:tcPr>
            <w:tcW w:w="284" w:type="dxa"/>
          </w:tcPr>
          <w:p w14:paraId="5973B08A" w14:textId="77777777" w:rsidR="00035321" w:rsidRDefault="00035321">
            <w:pPr>
              <w:tabs>
                <w:tab w:val="left" w:pos="567"/>
              </w:tabs>
              <w:suppressAutoHyphens/>
              <w:jc w:val="both"/>
              <w:rPr>
                <w:rFonts w:ascii="Trebuchet MS" w:hAnsi="Trebuchet MS"/>
                <w:spacing w:val="-2"/>
                <w:sz w:val="22"/>
                <w:szCs w:val="22"/>
              </w:rPr>
            </w:pPr>
          </w:p>
        </w:tc>
        <w:tc>
          <w:tcPr>
            <w:tcW w:w="3118" w:type="dxa"/>
            <w:tcBorders>
              <w:right w:val="single" w:sz="4" w:space="0" w:color="auto"/>
            </w:tcBorders>
          </w:tcPr>
          <w:p w14:paraId="4648761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Can add and subtract</w:t>
            </w:r>
          </w:p>
        </w:tc>
        <w:tc>
          <w:tcPr>
            <w:tcW w:w="1382" w:type="dxa"/>
            <w:tcBorders>
              <w:left w:val="single" w:sz="4" w:space="0" w:color="auto"/>
            </w:tcBorders>
          </w:tcPr>
          <w:p w14:paraId="64E7805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1382" w:type="dxa"/>
          </w:tcPr>
          <w:p w14:paraId="20343D1D"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2" w:type="dxa"/>
          </w:tcPr>
          <w:p w14:paraId="0F194666"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3" w:type="dxa"/>
          </w:tcPr>
          <w:p w14:paraId="57AE67C2"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251" w:type="dxa"/>
          </w:tcPr>
          <w:p w14:paraId="58CF59DD" w14:textId="77777777" w:rsidR="00035321" w:rsidRDefault="00035321">
            <w:pPr>
              <w:tabs>
                <w:tab w:val="left" w:pos="567"/>
              </w:tabs>
              <w:suppressAutoHyphens/>
              <w:jc w:val="both"/>
              <w:rPr>
                <w:rFonts w:ascii="Trebuchet MS" w:hAnsi="Trebuchet MS"/>
                <w:spacing w:val="-2"/>
                <w:sz w:val="22"/>
                <w:szCs w:val="22"/>
              </w:rPr>
            </w:pPr>
          </w:p>
        </w:tc>
      </w:tr>
      <w:tr w:rsidR="00035321" w14:paraId="30A03764" w14:textId="77777777">
        <w:tc>
          <w:tcPr>
            <w:tcW w:w="284" w:type="dxa"/>
          </w:tcPr>
          <w:p w14:paraId="03DFF8C2" w14:textId="77777777" w:rsidR="00035321" w:rsidRDefault="00035321">
            <w:pPr>
              <w:tabs>
                <w:tab w:val="left" w:pos="567"/>
              </w:tabs>
              <w:suppressAutoHyphens/>
              <w:jc w:val="both"/>
              <w:rPr>
                <w:rFonts w:ascii="Trebuchet MS" w:hAnsi="Trebuchet MS"/>
                <w:spacing w:val="-2"/>
                <w:sz w:val="22"/>
                <w:szCs w:val="22"/>
              </w:rPr>
            </w:pPr>
          </w:p>
        </w:tc>
        <w:tc>
          <w:tcPr>
            <w:tcW w:w="3118" w:type="dxa"/>
            <w:tcBorders>
              <w:right w:val="single" w:sz="4" w:space="0" w:color="auto"/>
            </w:tcBorders>
          </w:tcPr>
          <w:p w14:paraId="4256DF14"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Measures money value</w:t>
            </w:r>
          </w:p>
        </w:tc>
        <w:tc>
          <w:tcPr>
            <w:tcW w:w="1382" w:type="dxa"/>
            <w:tcBorders>
              <w:left w:val="single" w:sz="4" w:space="0" w:color="auto"/>
            </w:tcBorders>
          </w:tcPr>
          <w:p w14:paraId="19B8C96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1382" w:type="dxa"/>
          </w:tcPr>
          <w:p w14:paraId="611229C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2" w:type="dxa"/>
          </w:tcPr>
          <w:p w14:paraId="10DAE469"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3" w:type="dxa"/>
          </w:tcPr>
          <w:p w14:paraId="38794D70"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251" w:type="dxa"/>
          </w:tcPr>
          <w:p w14:paraId="209C8B7E" w14:textId="77777777" w:rsidR="00035321" w:rsidRDefault="00035321">
            <w:pPr>
              <w:tabs>
                <w:tab w:val="left" w:pos="567"/>
              </w:tabs>
              <w:suppressAutoHyphens/>
              <w:jc w:val="both"/>
              <w:rPr>
                <w:rFonts w:ascii="Trebuchet MS" w:hAnsi="Trebuchet MS"/>
                <w:spacing w:val="-2"/>
                <w:sz w:val="22"/>
                <w:szCs w:val="22"/>
              </w:rPr>
            </w:pPr>
          </w:p>
        </w:tc>
      </w:tr>
      <w:tr w:rsidR="00035321" w14:paraId="003E7FEF" w14:textId="77777777">
        <w:tc>
          <w:tcPr>
            <w:tcW w:w="284" w:type="dxa"/>
          </w:tcPr>
          <w:p w14:paraId="0D79D045" w14:textId="77777777" w:rsidR="00035321" w:rsidRDefault="00035321">
            <w:pPr>
              <w:tabs>
                <w:tab w:val="left" w:pos="567"/>
              </w:tabs>
              <w:suppressAutoHyphens/>
              <w:jc w:val="both"/>
              <w:rPr>
                <w:rFonts w:ascii="Trebuchet MS" w:hAnsi="Trebuchet MS"/>
                <w:spacing w:val="-2"/>
                <w:sz w:val="22"/>
                <w:szCs w:val="22"/>
              </w:rPr>
            </w:pPr>
          </w:p>
        </w:tc>
        <w:tc>
          <w:tcPr>
            <w:tcW w:w="3118" w:type="dxa"/>
            <w:tcBorders>
              <w:right w:val="single" w:sz="4" w:space="0" w:color="auto"/>
            </w:tcBorders>
          </w:tcPr>
          <w:p w14:paraId="1537B1D9"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Depends on project start date</w:t>
            </w:r>
          </w:p>
        </w:tc>
        <w:tc>
          <w:tcPr>
            <w:tcW w:w="1382" w:type="dxa"/>
            <w:tcBorders>
              <w:left w:val="single" w:sz="4" w:space="0" w:color="auto"/>
            </w:tcBorders>
          </w:tcPr>
          <w:p w14:paraId="14AE8FF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Yes</w:t>
            </w:r>
          </w:p>
        </w:tc>
        <w:tc>
          <w:tcPr>
            <w:tcW w:w="1382" w:type="dxa"/>
          </w:tcPr>
          <w:p w14:paraId="07D52703"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2" w:type="dxa"/>
          </w:tcPr>
          <w:p w14:paraId="1746476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3" w:type="dxa"/>
          </w:tcPr>
          <w:p w14:paraId="7E2D0AEF"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251" w:type="dxa"/>
          </w:tcPr>
          <w:p w14:paraId="21096398" w14:textId="77777777" w:rsidR="00035321" w:rsidRDefault="00035321">
            <w:pPr>
              <w:tabs>
                <w:tab w:val="left" w:pos="567"/>
              </w:tabs>
              <w:suppressAutoHyphens/>
              <w:jc w:val="both"/>
              <w:rPr>
                <w:rFonts w:ascii="Trebuchet MS" w:hAnsi="Trebuchet MS"/>
                <w:spacing w:val="-2"/>
                <w:sz w:val="22"/>
                <w:szCs w:val="22"/>
              </w:rPr>
            </w:pPr>
          </w:p>
        </w:tc>
      </w:tr>
      <w:tr w:rsidR="00035321" w14:paraId="042B73E7" w14:textId="77777777">
        <w:tc>
          <w:tcPr>
            <w:tcW w:w="284" w:type="dxa"/>
          </w:tcPr>
          <w:p w14:paraId="78BEB2C3" w14:textId="77777777" w:rsidR="00035321" w:rsidRDefault="00035321">
            <w:pPr>
              <w:tabs>
                <w:tab w:val="left" w:pos="567"/>
              </w:tabs>
              <w:suppressAutoHyphens/>
              <w:jc w:val="both"/>
              <w:rPr>
                <w:rFonts w:ascii="Trebuchet MS" w:hAnsi="Trebuchet MS"/>
                <w:spacing w:val="-2"/>
                <w:sz w:val="22"/>
                <w:szCs w:val="22"/>
              </w:rPr>
            </w:pPr>
          </w:p>
        </w:tc>
        <w:tc>
          <w:tcPr>
            <w:tcW w:w="3118" w:type="dxa"/>
            <w:tcBorders>
              <w:bottom w:val="nil"/>
              <w:right w:val="single" w:sz="4" w:space="0" w:color="auto"/>
            </w:tcBorders>
          </w:tcPr>
          <w:p w14:paraId="46DCD2DC" w14:textId="77777777" w:rsidR="00035321" w:rsidRDefault="00413271">
            <w:pPr>
              <w:tabs>
                <w:tab w:val="left" w:pos="567"/>
              </w:tabs>
              <w:suppressAutoHyphens/>
              <w:jc w:val="both"/>
              <w:rPr>
                <w:rFonts w:ascii="Trebuchet MS" w:hAnsi="Trebuchet MS"/>
                <w:spacing w:val="-2"/>
                <w:sz w:val="22"/>
                <w:szCs w:val="22"/>
              </w:rPr>
            </w:pPr>
            <w:r>
              <w:rPr>
                <w:rFonts w:ascii="Trebuchet MS" w:hAnsi="Trebuchet MS"/>
                <w:spacing w:val="-2"/>
                <w:sz w:val="22"/>
                <w:szCs w:val="22"/>
              </w:rPr>
              <w:t>Shows the size of the capex</w:t>
            </w:r>
          </w:p>
        </w:tc>
        <w:tc>
          <w:tcPr>
            <w:tcW w:w="1382" w:type="dxa"/>
            <w:tcBorders>
              <w:left w:val="single" w:sz="4" w:space="0" w:color="auto"/>
            </w:tcBorders>
          </w:tcPr>
          <w:p w14:paraId="20921911"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2" w:type="dxa"/>
          </w:tcPr>
          <w:p w14:paraId="1FD85E2B"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2" w:type="dxa"/>
          </w:tcPr>
          <w:p w14:paraId="4AA16BEA"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1383" w:type="dxa"/>
          </w:tcPr>
          <w:p w14:paraId="2DB5D71C" w14:textId="77777777" w:rsidR="00035321" w:rsidRDefault="00413271">
            <w:pPr>
              <w:tabs>
                <w:tab w:val="left" w:pos="567"/>
              </w:tabs>
              <w:suppressAutoHyphens/>
              <w:jc w:val="center"/>
              <w:rPr>
                <w:rFonts w:ascii="Trebuchet MS" w:hAnsi="Trebuchet MS"/>
                <w:spacing w:val="-2"/>
                <w:sz w:val="22"/>
                <w:szCs w:val="22"/>
              </w:rPr>
            </w:pPr>
            <w:r>
              <w:rPr>
                <w:rFonts w:ascii="Trebuchet MS" w:hAnsi="Trebuchet MS"/>
                <w:spacing w:val="-2"/>
                <w:sz w:val="22"/>
                <w:szCs w:val="22"/>
              </w:rPr>
              <w:t>No</w:t>
            </w:r>
          </w:p>
        </w:tc>
        <w:tc>
          <w:tcPr>
            <w:tcW w:w="251" w:type="dxa"/>
          </w:tcPr>
          <w:p w14:paraId="340A249D" w14:textId="77777777" w:rsidR="00035321" w:rsidRDefault="00035321">
            <w:pPr>
              <w:tabs>
                <w:tab w:val="left" w:pos="567"/>
              </w:tabs>
              <w:suppressAutoHyphens/>
              <w:jc w:val="both"/>
              <w:rPr>
                <w:rFonts w:ascii="Trebuchet MS" w:hAnsi="Trebuchet MS"/>
                <w:spacing w:val="-2"/>
                <w:sz w:val="22"/>
                <w:szCs w:val="22"/>
              </w:rPr>
            </w:pPr>
          </w:p>
        </w:tc>
      </w:tr>
      <w:tr w:rsidR="00035321" w14:paraId="3D2499EE" w14:textId="77777777">
        <w:tc>
          <w:tcPr>
            <w:tcW w:w="284" w:type="dxa"/>
          </w:tcPr>
          <w:p w14:paraId="120A28BB" w14:textId="77777777" w:rsidR="00035321" w:rsidRDefault="00035321">
            <w:pPr>
              <w:tabs>
                <w:tab w:val="left" w:pos="567"/>
              </w:tabs>
              <w:suppressAutoHyphens/>
              <w:jc w:val="both"/>
              <w:rPr>
                <w:rFonts w:ascii="Trebuchet MS" w:hAnsi="Trebuchet MS"/>
                <w:spacing w:val="-2"/>
                <w:sz w:val="22"/>
                <w:szCs w:val="22"/>
              </w:rPr>
            </w:pPr>
          </w:p>
        </w:tc>
        <w:tc>
          <w:tcPr>
            <w:tcW w:w="3118" w:type="dxa"/>
            <w:tcBorders>
              <w:top w:val="nil"/>
            </w:tcBorders>
          </w:tcPr>
          <w:p w14:paraId="2AC9502C" w14:textId="77777777" w:rsidR="00035321" w:rsidRDefault="00035321">
            <w:pPr>
              <w:tabs>
                <w:tab w:val="left" w:pos="567"/>
              </w:tabs>
              <w:suppressAutoHyphens/>
              <w:jc w:val="both"/>
              <w:rPr>
                <w:rFonts w:ascii="Trebuchet MS" w:hAnsi="Trebuchet MS"/>
                <w:spacing w:val="-2"/>
                <w:sz w:val="22"/>
                <w:szCs w:val="22"/>
              </w:rPr>
            </w:pPr>
          </w:p>
        </w:tc>
        <w:tc>
          <w:tcPr>
            <w:tcW w:w="1382" w:type="dxa"/>
          </w:tcPr>
          <w:p w14:paraId="08157158" w14:textId="77777777" w:rsidR="00035321" w:rsidRDefault="00035321">
            <w:pPr>
              <w:tabs>
                <w:tab w:val="left" w:pos="567"/>
              </w:tabs>
              <w:suppressAutoHyphens/>
              <w:jc w:val="center"/>
              <w:rPr>
                <w:rFonts w:ascii="Trebuchet MS" w:hAnsi="Trebuchet MS"/>
                <w:spacing w:val="-2"/>
                <w:sz w:val="22"/>
                <w:szCs w:val="22"/>
              </w:rPr>
            </w:pPr>
          </w:p>
        </w:tc>
        <w:tc>
          <w:tcPr>
            <w:tcW w:w="1382" w:type="dxa"/>
          </w:tcPr>
          <w:p w14:paraId="39A9E9C7" w14:textId="77777777" w:rsidR="00035321" w:rsidRDefault="00035321">
            <w:pPr>
              <w:tabs>
                <w:tab w:val="left" w:pos="567"/>
              </w:tabs>
              <w:suppressAutoHyphens/>
              <w:jc w:val="center"/>
              <w:rPr>
                <w:rFonts w:ascii="Trebuchet MS" w:hAnsi="Trebuchet MS"/>
                <w:spacing w:val="-2"/>
                <w:sz w:val="22"/>
                <w:szCs w:val="22"/>
              </w:rPr>
            </w:pPr>
          </w:p>
        </w:tc>
        <w:tc>
          <w:tcPr>
            <w:tcW w:w="1382" w:type="dxa"/>
          </w:tcPr>
          <w:p w14:paraId="467A4299" w14:textId="77777777" w:rsidR="00035321" w:rsidRDefault="00035321">
            <w:pPr>
              <w:tabs>
                <w:tab w:val="left" w:pos="567"/>
              </w:tabs>
              <w:suppressAutoHyphens/>
              <w:jc w:val="center"/>
              <w:rPr>
                <w:rFonts w:ascii="Trebuchet MS" w:hAnsi="Trebuchet MS"/>
                <w:spacing w:val="-2"/>
                <w:sz w:val="22"/>
                <w:szCs w:val="22"/>
              </w:rPr>
            </w:pPr>
          </w:p>
        </w:tc>
        <w:tc>
          <w:tcPr>
            <w:tcW w:w="1383" w:type="dxa"/>
          </w:tcPr>
          <w:p w14:paraId="5B59B01C" w14:textId="77777777" w:rsidR="00035321" w:rsidRDefault="00035321">
            <w:pPr>
              <w:tabs>
                <w:tab w:val="left" w:pos="567"/>
              </w:tabs>
              <w:suppressAutoHyphens/>
              <w:jc w:val="center"/>
              <w:rPr>
                <w:rFonts w:ascii="Trebuchet MS" w:hAnsi="Trebuchet MS"/>
                <w:spacing w:val="-2"/>
                <w:sz w:val="22"/>
                <w:szCs w:val="22"/>
              </w:rPr>
            </w:pPr>
          </w:p>
        </w:tc>
        <w:tc>
          <w:tcPr>
            <w:tcW w:w="251" w:type="dxa"/>
          </w:tcPr>
          <w:p w14:paraId="1AC61BC8" w14:textId="77777777" w:rsidR="00035321" w:rsidRDefault="00035321">
            <w:pPr>
              <w:tabs>
                <w:tab w:val="left" w:pos="567"/>
              </w:tabs>
              <w:suppressAutoHyphens/>
              <w:jc w:val="both"/>
              <w:rPr>
                <w:rFonts w:ascii="Trebuchet MS" w:hAnsi="Trebuchet MS"/>
                <w:spacing w:val="-2"/>
                <w:sz w:val="22"/>
                <w:szCs w:val="22"/>
              </w:rPr>
            </w:pPr>
          </w:p>
        </w:tc>
      </w:tr>
    </w:tbl>
    <w:p w14:paraId="403203DF" w14:textId="77777777" w:rsidR="00035321" w:rsidRDefault="00035321">
      <w:pPr>
        <w:tabs>
          <w:tab w:val="left" w:pos="567"/>
        </w:tabs>
        <w:suppressAutoHyphens/>
        <w:ind w:left="567"/>
        <w:jc w:val="both"/>
        <w:rPr>
          <w:rFonts w:ascii="Trebuchet MS" w:hAnsi="Trebuchet MS"/>
          <w:spacing w:val="-2"/>
          <w:sz w:val="22"/>
          <w:szCs w:val="22"/>
        </w:rPr>
      </w:pPr>
    </w:p>
    <w:p w14:paraId="59CB55A1" w14:textId="77777777" w:rsidR="00035321" w:rsidRDefault="00035321">
      <w:pPr>
        <w:tabs>
          <w:tab w:val="left" w:pos="567"/>
        </w:tabs>
        <w:suppressAutoHyphens/>
        <w:ind w:left="567"/>
        <w:jc w:val="both"/>
        <w:rPr>
          <w:rFonts w:ascii="Trebuchet MS" w:hAnsi="Trebuchet MS"/>
          <w:spacing w:val="-2"/>
          <w:sz w:val="22"/>
          <w:szCs w:val="22"/>
        </w:rPr>
      </w:pPr>
    </w:p>
    <w:p w14:paraId="68A0F69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summary in this table shows that while each of the economic indicators satisfies some of the desirable criteria, only the NPV indicator satisfies all but one. In practice, the complete economic assessment of a project would involve calculating all the economic indicators shown. The IRR and Payback criteria are frequently used as an initial screening device.  Company management may, for instance, filter projects by accepting initially all those with an internal rate of return in excess of 15%.  However, the NPV is the single indicator which is consistently the most reliable and the one most frequently used in practice.</w:t>
      </w:r>
    </w:p>
    <w:p w14:paraId="0221481E" w14:textId="77777777" w:rsidR="00035321" w:rsidRDefault="00035321">
      <w:pPr>
        <w:tabs>
          <w:tab w:val="left" w:pos="567"/>
        </w:tabs>
        <w:suppressAutoHyphens/>
        <w:ind w:left="567"/>
        <w:jc w:val="both"/>
        <w:rPr>
          <w:rFonts w:ascii="Trebuchet MS" w:hAnsi="Trebuchet MS"/>
          <w:spacing w:val="-2"/>
          <w:sz w:val="22"/>
          <w:szCs w:val="22"/>
        </w:rPr>
      </w:pPr>
    </w:p>
    <w:p w14:paraId="51D8560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One problem with the NPV indicator is that it is a net figure.  That is, it doesn</w:t>
      </w:r>
      <w:smartTag w:uri="urn:schemas-microsoft-com:office:smarttags" w:element="PersonName">
        <w:r>
          <w:rPr>
            <w:rFonts w:ascii="Trebuchet MS" w:hAnsi="Trebuchet MS"/>
            <w:spacing w:val="-2"/>
            <w:sz w:val="22"/>
            <w:szCs w:val="22"/>
          </w:rPr>
          <w:t>'</w:t>
        </w:r>
      </w:smartTag>
      <w:r>
        <w:rPr>
          <w:rFonts w:ascii="Trebuchet MS" w:hAnsi="Trebuchet MS"/>
          <w:spacing w:val="-2"/>
          <w:sz w:val="22"/>
          <w:szCs w:val="22"/>
        </w:rPr>
        <w:t>t indicate the size of the investment (the same NPV could be obtained from the difference between revenues and costs for a large or a small project).  This is particularly important in the context of capital budgeting when there is a constraint on the capital available for investment.</w:t>
      </w:r>
    </w:p>
    <w:p w14:paraId="73692E0C" w14:textId="77777777" w:rsidR="00035321" w:rsidRDefault="00035321">
      <w:pPr>
        <w:tabs>
          <w:tab w:val="left" w:pos="567"/>
        </w:tabs>
        <w:suppressAutoHyphens/>
        <w:ind w:left="567"/>
        <w:jc w:val="both"/>
        <w:rPr>
          <w:rFonts w:ascii="Trebuchet MS" w:hAnsi="Trebuchet MS"/>
          <w:spacing w:val="-2"/>
          <w:sz w:val="22"/>
          <w:szCs w:val="22"/>
        </w:rPr>
      </w:pPr>
    </w:p>
    <w:p w14:paraId="25187B98"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 xml:space="preserve">However, it should be borne in mind that, in practice, the economic indicators of a project are usually not viewed in isolation.  Other, non-quantitative factors (corporate strategy, economic and political risk, etc) are also considered alongside the quantifiable aspects (including economic indicators) when field development decisions or exploration decisions are taken.  In the final analysis, it is the task of company management to weigh-up all the </w:t>
      </w:r>
      <w:r>
        <w:rPr>
          <w:rFonts w:ascii="Trebuchet MS" w:hAnsi="Trebuchet MS"/>
          <w:spacing w:val="-2"/>
          <w:sz w:val="22"/>
          <w:szCs w:val="22"/>
        </w:rPr>
        <w:lastRenderedPageBreak/>
        <w:t>different aspects of the investment decision.  Economic indicators should be used merely as an aid to this process.</w:t>
      </w:r>
    </w:p>
    <w:p w14:paraId="374A4C2A" w14:textId="77777777" w:rsidR="00035321" w:rsidRDefault="00035321">
      <w:pPr>
        <w:tabs>
          <w:tab w:val="left" w:pos="567"/>
        </w:tabs>
        <w:suppressAutoHyphens/>
        <w:ind w:left="567"/>
        <w:jc w:val="both"/>
        <w:rPr>
          <w:rFonts w:ascii="Trebuchet MS" w:hAnsi="Trebuchet MS"/>
          <w:spacing w:val="-2"/>
          <w:sz w:val="22"/>
          <w:szCs w:val="22"/>
        </w:rPr>
      </w:pPr>
    </w:p>
    <w:p w14:paraId="3858A7D9" w14:textId="77777777" w:rsidR="00035321" w:rsidRDefault="00035321">
      <w:pPr>
        <w:tabs>
          <w:tab w:val="left" w:pos="567"/>
        </w:tabs>
        <w:suppressAutoHyphens/>
        <w:ind w:left="567"/>
        <w:jc w:val="both"/>
        <w:rPr>
          <w:rFonts w:ascii="Trebuchet MS" w:hAnsi="Trebuchet MS"/>
          <w:spacing w:val="-2"/>
          <w:sz w:val="22"/>
          <w:szCs w:val="22"/>
        </w:rPr>
        <w:sectPr w:rsidR="00035321" w:rsidSect="00A07DEA">
          <w:headerReference w:type="even" r:id="rId86"/>
          <w:headerReference w:type="default" r:id="rId87"/>
          <w:footerReference w:type="even" r:id="rId88"/>
          <w:headerReference w:type="first" r:id="rId89"/>
          <w:pgSz w:w="11909" w:h="16834" w:code="9"/>
          <w:pgMar w:top="1985" w:right="1134" w:bottom="1418" w:left="1134" w:header="1418" w:footer="851" w:gutter="0"/>
          <w:pgNumType w:chapSep="period"/>
          <w:cols w:space="720"/>
        </w:sectPr>
      </w:pPr>
    </w:p>
    <w:p w14:paraId="3C2BF956" w14:textId="77777777" w:rsidR="00035321" w:rsidRDefault="00413271">
      <w:pPr>
        <w:tabs>
          <w:tab w:val="left" w:pos="567"/>
        </w:tabs>
        <w:suppressAutoHyphens/>
        <w:ind w:left="567"/>
        <w:jc w:val="both"/>
        <w:outlineLvl w:val="0"/>
        <w:rPr>
          <w:rFonts w:ascii="Trebuchet MS" w:hAnsi="Trebuchet MS"/>
          <w:b/>
          <w:spacing w:val="-2"/>
          <w:sz w:val="32"/>
          <w:szCs w:val="32"/>
        </w:rPr>
      </w:pPr>
      <w:r>
        <w:rPr>
          <w:rFonts w:ascii="Trebuchet MS" w:hAnsi="Trebuchet MS"/>
          <w:b/>
          <w:spacing w:val="-2"/>
          <w:sz w:val="32"/>
          <w:szCs w:val="32"/>
        </w:rPr>
        <w:lastRenderedPageBreak/>
        <w:t>14 Economic indicators summary</w:t>
      </w:r>
    </w:p>
    <w:p w14:paraId="7E093959" w14:textId="77777777" w:rsidR="00035321" w:rsidRDefault="00035321">
      <w:pPr>
        <w:tabs>
          <w:tab w:val="left" w:pos="567"/>
        </w:tabs>
        <w:suppressAutoHyphens/>
        <w:ind w:left="567"/>
        <w:jc w:val="both"/>
        <w:rPr>
          <w:rFonts w:ascii="Trebuchet MS" w:hAnsi="Trebuchet MS"/>
          <w:spacing w:val="-2"/>
          <w:sz w:val="22"/>
          <w:szCs w:val="22"/>
        </w:rPr>
      </w:pPr>
    </w:p>
    <w:p w14:paraId="42E9F4C2"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following is a summary of the main points of this section.</w:t>
      </w:r>
    </w:p>
    <w:p w14:paraId="245F7FD5" w14:textId="77777777" w:rsidR="00035321" w:rsidRDefault="00035321">
      <w:pPr>
        <w:tabs>
          <w:tab w:val="left" w:pos="567"/>
        </w:tabs>
        <w:suppressAutoHyphens/>
        <w:ind w:left="567"/>
        <w:jc w:val="both"/>
        <w:rPr>
          <w:rFonts w:ascii="Trebuchet MS" w:hAnsi="Trebuchet MS"/>
          <w:spacing w:val="-2"/>
          <w:sz w:val="28"/>
          <w:szCs w:val="28"/>
        </w:rPr>
      </w:pPr>
    </w:p>
    <w:p w14:paraId="7EB7E18C"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Net present value (NPV)</w:t>
      </w:r>
    </w:p>
    <w:p w14:paraId="6F54A986" w14:textId="77777777" w:rsidR="00035321" w:rsidRDefault="00035321">
      <w:pPr>
        <w:tabs>
          <w:tab w:val="left" w:pos="567"/>
        </w:tabs>
        <w:suppressAutoHyphens/>
        <w:ind w:left="567"/>
        <w:jc w:val="both"/>
        <w:rPr>
          <w:rFonts w:ascii="Trebuchet MS" w:hAnsi="Trebuchet MS"/>
          <w:spacing w:val="-2"/>
          <w:sz w:val="22"/>
          <w:szCs w:val="22"/>
        </w:rPr>
      </w:pPr>
    </w:p>
    <w:p w14:paraId="1DF868A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is a single measure.</w:t>
      </w:r>
    </w:p>
    <w:p w14:paraId="5DD38297" w14:textId="77777777" w:rsidR="00035321" w:rsidRDefault="00035321">
      <w:pPr>
        <w:tabs>
          <w:tab w:val="left" w:pos="567"/>
        </w:tabs>
        <w:suppressAutoHyphens/>
        <w:ind w:left="567"/>
        <w:jc w:val="both"/>
        <w:rPr>
          <w:rFonts w:ascii="Trebuchet MS" w:hAnsi="Trebuchet MS"/>
          <w:spacing w:val="-2"/>
          <w:sz w:val="22"/>
          <w:szCs w:val="22"/>
        </w:rPr>
      </w:pPr>
    </w:p>
    <w:p w14:paraId="1645D657"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shows value in excess of capex.</w:t>
      </w:r>
    </w:p>
    <w:p w14:paraId="103C8846" w14:textId="77777777" w:rsidR="00035321" w:rsidRDefault="00035321">
      <w:pPr>
        <w:tabs>
          <w:tab w:val="left" w:pos="567"/>
        </w:tabs>
        <w:suppressAutoHyphens/>
        <w:ind w:left="567"/>
        <w:jc w:val="both"/>
        <w:rPr>
          <w:rFonts w:ascii="Trebuchet MS" w:hAnsi="Trebuchet MS"/>
          <w:spacing w:val="-2"/>
          <w:sz w:val="22"/>
          <w:szCs w:val="22"/>
        </w:rPr>
      </w:pPr>
    </w:p>
    <w:p w14:paraId="7D448F89"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takes time into account.</w:t>
      </w:r>
    </w:p>
    <w:p w14:paraId="4A437E1E" w14:textId="77777777" w:rsidR="00035321" w:rsidRDefault="00035321">
      <w:pPr>
        <w:tabs>
          <w:tab w:val="left" w:pos="567"/>
        </w:tabs>
        <w:suppressAutoHyphens/>
        <w:ind w:left="567"/>
        <w:jc w:val="both"/>
        <w:rPr>
          <w:rFonts w:ascii="Trebuchet MS" w:hAnsi="Trebuchet MS"/>
          <w:spacing w:val="-2"/>
          <w:sz w:val="22"/>
          <w:szCs w:val="22"/>
        </w:rPr>
      </w:pPr>
    </w:p>
    <w:p w14:paraId="1A4A2EC6"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balances cash flows over time.</w:t>
      </w:r>
    </w:p>
    <w:p w14:paraId="2AF12EA8" w14:textId="77777777" w:rsidR="00035321" w:rsidRDefault="00035321">
      <w:pPr>
        <w:tabs>
          <w:tab w:val="left" w:pos="567"/>
        </w:tabs>
        <w:suppressAutoHyphens/>
        <w:ind w:left="567"/>
        <w:jc w:val="both"/>
        <w:rPr>
          <w:rFonts w:ascii="Trebuchet MS" w:hAnsi="Trebuchet MS"/>
          <w:spacing w:val="-2"/>
          <w:sz w:val="22"/>
          <w:szCs w:val="22"/>
        </w:rPr>
      </w:pPr>
    </w:p>
    <w:p w14:paraId="0197BCE0" w14:textId="77777777" w:rsidR="00035321" w:rsidRDefault="00413271">
      <w:pPr>
        <w:tabs>
          <w:tab w:val="left" w:pos="567"/>
        </w:tabs>
        <w:suppressAutoHyphens/>
        <w:ind w:left="567"/>
        <w:jc w:val="both"/>
        <w:rPr>
          <w:rFonts w:ascii="Trebuchet MS" w:hAnsi="Trebuchet MS"/>
          <w:spacing w:val="-2"/>
          <w:sz w:val="22"/>
          <w:szCs w:val="22"/>
        </w:rPr>
      </w:pPr>
      <w:r>
        <w:rPr>
          <w:rFonts w:ascii="Trebuchet MS" w:hAnsi="Trebuchet MS"/>
          <w:spacing w:val="-2"/>
          <w:sz w:val="22"/>
          <w:szCs w:val="22"/>
        </w:rPr>
        <w:t>The NPV compares the project against alternatives.</w:t>
      </w:r>
    </w:p>
    <w:p w14:paraId="353588AF" w14:textId="77777777" w:rsidR="00035321" w:rsidRDefault="00035321">
      <w:pPr>
        <w:tabs>
          <w:tab w:val="left" w:pos="567"/>
        </w:tabs>
        <w:suppressAutoHyphens/>
        <w:ind w:left="567"/>
        <w:jc w:val="both"/>
        <w:rPr>
          <w:rFonts w:ascii="Trebuchet MS" w:hAnsi="Trebuchet MS"/>
          <w:spacing w:val="-2"/>
          <w:sz w:val="22"/>
          <w:szCs w:val="22"/>
        </w:rPr>
      </w:pPr>
    </w:p>
    <w:p w14:paraId="61C97AF7"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NPV is the extra you would need to invest in the alternative investment to match your project.</w:t>
      </w:r>
    </w:p>
    <w:p w14:paraId="097F2F76" w14:textId="77777777" w:rsidR="00035321" w:rsidRDefault="00035321">
      <w:pPr>
        <w:tabs>
          <w:tab w:val="left" w:pos="567"/>
        </w:tabs>
        <w:suppressAutoHyphens/>
        <w:ind w:left="567"/>
        <w:jc w:val="both"/>
        <w:rPr>
          <w:rFonts w:ascii="Trebuchet MS" w:hAnsi="Trebuchet MS"/>
          <w:spacing w:val="-2"/>
          <w:sz w:val="22"/>
          <w:szCs w:val="22"/>
          <w:lang w:val="en-US"/>
        </w:rPr>
      </w:pPr>
    </w:p>
    <w:p w14:paraId="6F4C75DD"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discount rate is the return on your alternative investment.</w:t>
      </w:r>
    </w:p>
    <w:p w14:paraId="6352A1BC" w14:textId="77777777" w:rsidR="00035321" w:rsidRDefault="00035321">
      <w:pPr>
        <w:tabs>
          <w:tab w:val="left" w:pos="567"/>
        </w:tabs>
        <w:suppressAutoHyphens/>
        <w:ind w:left="567"/>
        <w:jc w:val="both"/>
        <w:rPr>
          <w:rFonts w:ascii="Trebuchet MS" w:hAnsi="Trebuchet MS"/>
          <w:spacing w:val="-2"/>
          <w:sz w:val="22"/>
          <w:szCs w:val="22"/>
          <w:lang w:val="en-US"/>
        </w:rPr>
      </w:pPr>
    </w:p>
    <w:p w14:paraId="74138C46"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discount rate is not the loan rate.</w:t>
      </w:r>
      <w:r>
        <w:t xml:space="preserve"> </w:t>
      </w:r>
      <w:r>
        <w:rPr>
          <w:rFonts w:ascii="Trebuchet MS" w:hAnsi="Trebuchet MS"/>
          <w:spacing w:val="-2"/>
          <w:sz w:val="22"/>
          <w:szCs w:val="22"/>
          <w:lang w:val="en-US"/>
        </w:rPr>
        <w:t>It is the deposit rate.</w:t>
      </w:r>
    </w:p>
    <w:p w14:paraId="2CF9579C" w14:textId="77777777" w:rsidR="00035321" w:rsidRDefault="00035321">
      <w:pPr>
        <w:tabs>
          <w:tab w:val="left" w:pos="567"/>
        </w:tabs>
        <w:suppressAutoHyphens/>
        <w:ind w:left="567"/>
        <w:jc w:val="both"/>
        <w:rPr>
          <w:rFonts w:ascii="Trebuchet MS" w:hAnsi="Trebuchet MS"/>
          <w:spacing w:val="-2"/>
          <w:sz w:val="22"/>
          <w:szCs w:val="22"/>
          <w:lang w:val="en-US"/>
        </w:rPr>
      </w:pPr>
    </w:p>
    <w:p w14:paraId="74A2D103"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NPV is used to make go, no go decisions.</w:t>
      </w:r>
    </w:p>
    <w:p w14:paraId="25395C06" w14:textId="77777777" w:rsidR="00035321" w:rsidRDefault="00035321">
      <w:pPr>
        <w:tabs>
          <w:tab w:val="left" w:pos="567"/>
        </w:tabs>
        <w:suppressAutoHyphens/>
        <w:ind w:left="567"/>
        <w:jc w:val="both"/>
        <w:rPr>
          <w:rFonts w:ascii="Trebuchet MS" w:hAnsi="Trebuchet MS"/>
          <w:spacing w:val="-2"/>
          <w:sz w:val="22"/>
          <w:szCs w:val="22"/>
          <w:lang w:val="en-US"/>
        </w:rPr>
      </w:pPr>
    </w:p>
    <w:p w14:paraId="248C1671"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NPV is used to value projects and helps determine sale or purchase price of oil and gas properties.</w:t>
      </w:r>
    </w:p>
    <w:p w14:paraId="2D45B2BC" w14:textId="77777777" w:rsidR="00035321" w:rsidRDefault="00035321">
      <w:pPr>
        <w:tabs>
          <w:tab w:val="left" w:pos="567"/>
        </w:tabs>
        <w:suppressAutoHyphens/>
        <w:ind w:left="567"/>
        <w:jc w:val="both"/>
        <w:rPr>
          <w:rFonts w:ascii="Trebuchet MS" w:hAnsi="Trebuchet MS"/>
          <w:spacing w:val="-2"/>
          <w:sz w:val="28"/>
          <w:szCs w:val="28"/>
        </w:rPr>
      </w:pPr>
    </w:p>
    <w:p w14:paraId="65E6AD49"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Internal rate of return (IRR)</w:t>
      </w:r>
    </w:p>
    <w:p w14:paraId="5D92C54D" w14:textId="77777777" w:rsidR="00035321" w:rsidRDefault="00035321">
      <w:pPr>
        <w:tabs>
          <w:tab w:val="left" w:pos="567"/>
        </w:tabs>
        <w:suppressAutoHyphens/>
        <w:ind w:left="567"/>
        <w:jc w:val="both"/>
        <w:rPr>
          <w:rFonts w:ascii="Trebuchet MS" w:hAnsi="Trebuchet MS"/>
          <w:spacing w:val="-2"/>
          <w:sz w:val="22"/>
          <w:szCs w:val="22"/>
        </w:rPr>
      </w:pPr>
    </w:p>
    <w:p w14:paraId="62A7F782"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IRR is a discount rate that makes the NPV zero.</w:t>
      </w:r>
    </w:p>
    <w:p w14:paraId="60CF1C94" w14:textId="77777777" w:rsidR="00035321" w:rsidRDefault="00035321">
      <w:pPr>
        <w:tabs>
          <w:tab w:val="left" w:pos="567"/>
        </w:tabs>
        <w:suppressAutoHyphens/>
        <w:ind w:left="567"/>
        <w:jc w:val="both"/>
        <w:rPr>
          <w:rFonts w:ascii="Trebuchet MS" w:hAnsi="Trebuchet MS"/>
          <w:spacing w:val="-2"/>
          <w:sz w:val="22"/>
          <w:szCs w:val="22"/>
          <w:lang w:val="en-US"/>
        </w:rPr>
      </w:pPr>
    </w:p>
    <w:p w14:paraId="04883841"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There are as many IRRs as there are changes of sign in the net cash flow.</w:t>
      </w:r>
    </w:p>
    <w:p w14:paraId="78E2CAF6" w14:textId="77777777" w:rsidR="00035321" w:rsidRDefault="00035321">
      <w:pPr>
        <w:tabs>
          <w:tab w:val="left" w:pos="567"/>
        </w:tabs>
        <w:suppressAutoHyphens/>
        <w:ind w:left="567"/>
        <w:jc w:val="both"/>
        <w:rPr>
          <w:rFonts w:ascii="Trebuchet MS" w:hAnsi="Trebuchet MS"/>
          <w:spacing w:val="-2"/>
          <w:sz w:val="22"/>
          <w:szCs w:val="22"/>
          <w:lang w:val="en-US"/>
        </w:rPr>
      </w:pPr>
    </w:p>
    <w:p w14:paraId="2F9125CC"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There are at least 2 changes of sign in the net cash flow of many oil and gas projects (because of abandonment). Therefore they have at least 2 IRRs.</w:t>
      </w:r>
    </w:p>
    <w:p w14:paraId="6E63C245" w14:textId="77777777" w:rsidR="00035321" w:rsidRDefault="00035321">
      <w:pPr>
        <w:tabs>
          <w:tab w:val="left" w:pos="567"/>
        </w:tabs>
        <w:suppressAutoHyphens/>
        <w:ind w:left="567"/>
        <w:jc w:val="both"/>
        <w:rPr>
          <w:rFonts w:ascii="Trebuchet MS" w:hAnsi="Trebuchet MS"/>
          <w:spacing w:val="-2"/>
          <w:sz w:val="22"/>
          <w:szCs w:val="22"/>
          <w:lang w:val="en-US"/>
        </w:rPr>
      </w:pPr>
    </w:p>
    <w:p w14:paraId="0420D5FE"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IRR is just a percentage. It doesn’t tell us how much money we make.</w:t>
      </w:r>
    </w:p>
    <w:p w14:paraId="7ABE2DBD" w14:textId="77777777" w:rsidR="00035321" w:rsidRDefault="00035321">
      <w:pPr>
        <w:tabs>
          <w:tab w:val="left" w:pos="567"/>
        </w:tabs>
        <w:suppressAutoHyphens/>
        <w:ind w:left="567"/>
        <w:jc w:val="both"/>
        <w:rPr>
          <w:rFonts w:ascii="Trebuchet MS" w:hAnsi="Trebuchet MS"/>
          <w:spacing w:val="-2"/>
          <w:sz w:val="22"/>
          <w:szCs w:val="22"/>
          <w:lang w:val="en-US"/>
        </w:rPr>
      </w:pPr>
    </w:p>
    <w:p w14:paraId="6CED9BE6"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IRR tells us how fast we make money (the rate of return)</w:t>
      </w:r>
    </w:p>
    <w:p w14:paraId="7282CAA7" w14:textId="77777777" w:rsidR="00035321" w:rsidRDefault="00035321">
      <w:pPr>
        <w:tabs>
          <w:tab w:val="left" w:pos="567"/>
        </w:tabs>
        <w:suppressAutoHyphens/>
        <w:ind w:left="567"/>
        <w:jc w:val="both"/>
        <w:rPr>
          <w:rFonts w:ascii="Trebuchet MS" w:hAnsi="Trebuchet MS"/>
          <w:spacing w:val="-2"/>
          <w:sz w:val="22"/>
          <w:szCs w:val="22"/>
          <w:lang w:val="en-US"/>
        </w:rPr>
      </w:pPr>
    </w:p>
    <w:p w14:paraId="1EA54B80"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IRR stays the same when we delay the project (provided the net cash flow does not change)</w:t>
      </w:r>
    </w:p>
    <w:p w14:paraId="464E3774" w14:textId="77777777" w:rsidR="00035321" w:rsidRDefault="00035321">
      <w:pPr>
        <w:tabs>
          <w:tab w:val="left" w:pos="567"/>
        </w:tabs>
        <w:suppressAutoHyphens/>
        <w:ind w:left="567"/>
        <w:jc w:val="both"/>
        <w:rPr>
          <w:rFonts w:ascii="Trebuchet MS" w:hAnsi="Trebuchet MS"/>
          <w:b/>
          <w:spacing w:val="-2"/>
          <w:sz w:val="28"/>
          <w:szCs w:val="28"/>
        </w:rPr>
      </w:pPr>
    </w:p>
    <w:p w14:paraId="41B241B2"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Capital productivity index (CPI)</w:t>
      </w:r>
    </w:p>
    <w:p w14:paraId="6E8F1A5C" w14:textId="77777777" w:rsidR="00035321" w:rsidRDefault="00035321">
      <w:pPr>
        <w:tabs>
          <w:tab w:val="left" w:pos="567"/>
        </w:tabs>
        <w:suppressAutoHyphens/>
        <w:ind w:left="567"/>
        <w:jc w:val="both"/>
        <w:rPr>
          <w:rFonts w:ascii="Trebuchet MS" w:hAnsi="Trebuchet MS"/>
          <w:spacing w:val="-2"/>
          <w:sz w:val="22"/>
          <w:szCs w:val="22"/>
        </w:rPr>
      </w:pPr>
    </w:p>
    <w:p w14:paraId="02F32D51"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Capital Productivity Index (CPI) is the NPV divided by the PV of the capex.</w:t>
      </w:r>
    </w:p>
    <w:p w14:paraId="461E337F" w14:textId="77777777" w:rsidR="00035321" w:rsidRDefault="00035321">
      <w:pPr>
        <w:tabs>
          <w:tab w:val="left" w:pos="567"/>
        </w:tabs>
        <w:suppressAutoHyphens/>
        <w:ind w:left="567"/>
        <w:jc w:val="both"/>
        <w:rPr>
          <w:rFonts w:ascii="Trebuchet MS" w:hAnsi="Trebuchet MS"/>
          <w:spacing w:val="-2"/>
          <w:sz w:val="22"/>
          <w:szCs w:val="22"/>
          <w:lang w:val="en-US"/>
        </w:rPr>
      </w:pPr>
    </w:p>
    <w:p w14:paraId="0FAA7C63"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CPI should be more than zero for a project to be economically viable.</w:t>
      </w:r>
    </w:p>
    <w:p w14:paraId="1A72A601" w14:textId="77777777" w:rsidR="00035321" w:rsidRDefault="00035321">
      <w:pPr>
        <w:tabs>
          <w:tab w:val="left" w:pos="567"/>
        </w:tabs>
        <w:suppressAutoHyphens/>
        <w:ind w:left="567"/>
        <w:jc w:val="both"/>
        <w:rPr>
          <w:rFonts w:ascii="Trebuchet MS" w:hAnsi="Trebuchet MS"/>
          <w:spacing w:val="-2"/>
          <w:sz w:val="22"/>
          <w:szCs w:val="22"/>
          <w:lang w:val="en-US"/>
        </w:rPr>
      </w:pPr>
    </w:p>
    <w:p w14:paraId="3B572524"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lastRenderedPageBreak/>
        <w:t>Some companies reject projects with CPIs less than 0.2 or 0.3.</w:t>
      </w:r>
    </w:p>
    <w:p w14:paraId="1938B970" w14:textId="77777777" w:rsidR="00035321" w:rsidRDefault="00035321">
      <w:pPr>
        <w:tabs>
          <w:tab w:val="left" w:pos="567"/>
        </w:tabs>
        <w:suppressAutoHyphens/>
        <w:ind w:left="567"/>
        <w:jc w:val="both"/>
        <w:rPr>
          <w:rFonts w:ascii="Trebuchet MS" w:hAnsi="Trebuchet MS"/>
          <w:spacing w:val="-2"/>
          <w:sz w:val="22"/>
          <w:szCs w:val="22"/>
          <w:lang w:val="en-US"/>
        </w:rPr>
      </w:pPr>
    </w:p>
    <w:p w14:paraId="302EAB9F"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This is a crude attempt to take risk into account. Such practices can lead to the rejection of very attractive projects.</w:t>
      </w:r>
    </w:p>
    <w:p w14:paraId="097AB381" w14:textId="77777777" w:rsidR="00035321" w:rsidRDefault="00035321">
      <w:pPr>
        <w:tabs>
          <w:tab w:val="left" w:pos="567"/>
        </w:tabs>
        <w:suppressAutoHyphens/>
        <w:ind w:left="567"/>
        <w:jc w:val="both"/>
        <w:rPr>
          <w:rFonts w:ascii="Trebuchet MS" w:hAnsi="Trebuchet MS"/>
          <w:spacing w:val="-2"/>
          <w:sz w:val="22"/>
          <w:szCs w:val="22"/>
          <w:lang w:val="en-US"/>
        </w:rPr>
      </w:pPr>
    </w:p>
    <w:p w14:paraId="43450CF1"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CPI does not tell us how much money we make. It is simply a ratio.</w:t>
      </w:r>
    </w:p>
    <w:p w14:paraId="4B0E526A" w14:textId="77777777" w:rsidR="00035321" w:rsidRDefault="00035321">
      <w:pPr>
        <w:tabs>
          <w:tab w:val="left" w:pos="567"/>
        </w:tabs>
        <w:suppressAutoHyphens/>
        <w:ind w:left="567"/>
        <w:jc w:val="both"/>
        <w:rPr>
          <w:rFonts w:ascii="Trebuchet MS" w:hAnsi="Trebuchet MS"/>
          <w:spacing w:val="-2"/>
          <w:sz w:val="22"/>
          <w:szCs w:val="22"/>
          <w:lang w:val="en-US"/>
        </w:rPr>
      </w:pPr>
    </w:p>
    <w:p w14:paraId="7F7C96AD"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 CPI is useful for choosing projects with a limited budget.</w:t>
      </w:r>
    </w:p>
    <w:p w14:paraId="69AD79CF" w14:textId="77777777" w:rsidR="00035321" w:rsidRDefault="00035321">
      <w:pPr>
        <w:tabs>
          <w:tab w:val="left" w:pos="567"/>
        </w:tabs>
        <w:suppressAutoHyphens/>
        <w:ind w:left="567"/>
        <w:jc w:val="both"/>
        <w:rPr>
          <w:rFonts w:ascii="Trebuchet MS" w:hAnsi="Trebuchet MS"/>
          <w:b/>
          <w:spacing w:val="-2"/>
          <w:sz w:val="28"/>
          <w:szCs w:val="28"/>
        </w:rPr>
      </w:pPr>
    </w:p>
    <w:p w14:paraId="3F26E9EB" w14:textId="77777777" w:rsidR="00035321" w:rsidRDefault="00413271">
      <w:pPr>
        <w:tabs>
          <w:tab w:val="left" w:pos="567"/>
        </w:tabs>
        <w:suppressAutoHyphens/>
        <w:ind w:left="567"/>
        <w:jc w:val="both"/>
        <w:rPr>
          <w:rFonts w:ascii="Trebuchet MS" w:hAnsi="Trebuchet MS"/>
          <w:spacing w:val="-2"/>
          <w:sz w:val="28"/>
          <w:szCs w:val="28"/>
        </w:rPr>
      </w:pPr>
      <w:r>
        <w:rPr>
          <w:rFonts w:ascii="Trebuchet MS" w:hAnsi="Trebuchet MS"/>
          <w:b/>
          <w:spacing w:val="-2"/>
          <w:sz w:val="28"/>
          <w:szCs w:val="28"/>
        </w:rPr>
        <w:t>Payback</w:t>
      </w:r>
    </w:p>
    <w:p w14:paraId="52E8AF8A" w14:textId="77777777" w:rsidR="00035321" w:rsidRDefault="00035321">
      <w:pPr>
        <w:tabs>
          <w:tab w:val="left" w:pos="567"/>
        </w:tabs>
        <w:suppressAutoHyphens/>
        <w:ind w:left="567"/>
        <w:jc w:val="both"/>
        <w:rPr>
          <w:rFonts w:ascii="Trebuchet MS" w:hAnsi="Trebuchet MS"/>
          <w:spacing w:val="-2"/>
          <w:sz w:val="22"/>
          <w:szCs w:val="22"/>
        </w:rPr>
      </w:pPr>
    </w:p>
    <w:p w14:paraId="43A332CD"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Payback is the time taken to recover the investment.</w:t>
      </w:r>
    </w:p>
    <w:p w14:paraId="66E0AB00" w14:textId="77777777" w:rsidR="00035321" w:rsidRDefault="00035321">
      <w:pPr>
        <w:tabs>
          <w:tab w:val="left" w:pos="567"/>
        </w:tabs>
        <w:suppressAutoHyphens/>
        <w:ind w:left="567"/>
        <w:jc w:val="both"/>
        <w:rPr>
          <w:rFonts w:ascii="Trebuchet MS" w:hAnsi="Trebuchet MS"/>
          <w:spacing w:val="-2"/>
          <w:sz w:val="22"/>
          <w:szCs w:val="22"/>
          <w:lang w:val="en-US"/>
        </w:rPr>
      </w:pPr>
    </w:p>
    <w:p w14:paraId="540D189C"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Payback occurs when the cumulative after tax net cash flow first becomes positive.</w:t>
      </w:r>
    </w:p>
    <w:p w14:paraId="1575EAF2" w14:textId="77777777" w:rsidR="00035321" w:rsidRDefault="00035321">
      <w:pPr>
        <w:tabs>
          <w:tab w:val="left" w:pos="567"/>
        </w:tabs>
        <w:suppressAutoHyphens/>
        <w:ind w:left="567"/>
        <w:jc w:val="both"/>
        <w:rPr>
          <w:rFonts w:ascii="Trebuchet MS" w:hAnsi="Trebuchet MS"/>
          <w:spacing w:val="-2"/>
          <w:sz w:val="22"/>
          <w:szCs w:val="22"/>
          <w:lang w:val="en-US"/>
        </w:rPr>
      </w:pPr>
    </w:p>
    <w:p w14:paraId="67C30A52"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Pay back does not tell us how much money we make.</w:t>
      </w:r>
    </w:p>
    <w:p w14:paraId="406FE5C6" w14:textId="77777777" w:rsidR="00035321" w:rsidRDefault="00035321">
      <w:pPr>
        <w:tabs>
          <w:tab w:val="left" w:pos="567"/>
        </w:tabs>
        <w:suppressAutoHyphens/>
        <w:ind w:left="567"/>
        <w:jc w:val="both"/>
        <w:rPr>
          <w:rFonts w:ascii="Trebuchet MS" w:hAnsi="Trebuchet MS"/>
          <w:spacing w:val="-2"/>
          <w:sz w:val="22"/>
          <w:szCs w:val="22"/>
          <w:lang w:val="en-US"/>
        </w:rPr>
      </w:pPr>
    </w:p>
    <w:p w14:paraId="1FCEABAE"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There is no benchmark to tell us what a good payback is and what a bad payback is.</w:t>
      </w:r>
    </w:p>
    <w:p w14:paraId="569D0861" w14:textId="77777777" w:rsidR="00035321" w:rsidRDefault="00035321">
      <w:pPr>
        <w:tabs>
          <w:tab w:val="left" w:pos="567"/>
        </w:tabs>
        <w:suppressAutoHyphens/>
        <w:ind w:left="567"/>
        <w:jc w:val="both"/>
        <w:rPr>
          <w:rFonts w:ascii="Trebuchet MS" w:hAnsi="Trebuchet MS"/>
          <w:spacing w:val="-2"/>
          <w:sz w:val="22"/>
          <w:szCs w:val="22"/>
          <w:lang w:val="en-US"/>
        </w:rPr>
      </w:pPr>
    </w:p>
    <w:p w14:paraId="615746BB" w14:textId="77777777" w:rsidR="00035321" w:rsidRDefault="00413271">
      <w:pPr>
        <w:tabs>
          <w:tab w:val="left" w:pos="567"/>
        </w:tabs>
        <w:suppressAutoHyphens/>
        <w:ind w:left="567"/>
        <w:jc w:val="both"/>
        <w:rPr>
          <w:rFonts w:ascii="Trebuchet MS" w:hAnsi="Trebuchet MS"/>
          <w:spacing w:val="-2"/>
          <w:sz w:val="22"/>
          <w:szCs w:val="22"/>
          <w:lang w:val="en-US"/>
        </w:rPr>
      </w:pPr>
      <w:r>
        <w:rPr>
          <w:rFonts w:ascii="Trebuchet MS" w:hAnsi="Trebuchet MS"/>
          <w:spacing w:val="-2"/>
          <w:sz w:val="22"/>
          <w:szCs w:val="22"/>
          <w:lang w:val="en-US"/>
        </w:rPr>
        <w:t>Long payback is not necessarily bad (eg LNG projects). Short payback is not necessarily good.</w:t>
      </w:r>
    </w:p>
    <w:p w14:paraId="6C415770" w14:textId="77777777" w:rsidR="00035321" w:rsidRDefault="00035321">
      <w:pPr>
        <w:tabs>
          <w:tab w:val="left" w:pos="567"/>
        </w:tabs>
        <w:suppressAutoHyphens/>
        <w:ind w:left="567"/>
        <w:jc w:val="both"/>
        <w:rPr>
          <w:rFonts w:ascii="Trebuchet MS" w:hAnsi="Trebuchet MS"/>
          <w:spacing w:val="-2"/>
          <w:sz w:val="22"/>
          <w:szCs w:val="22"/>
        </w:rPr>
      </w:pPr>
    </w:p>
    <w:p w14:paraId="21C445EC" w14:textId="77777777" w:rsidR="00035321" w:rsidRDefault="00035321">
      <w:pPr>
        <w:tabs>
          <w:tab w:val="left" w:pos="567"/>
        </w:tabs>
        <w:suppressAutoHyphens/>
        <w:ind w:left="567"/>
        <w:jc w:val="both"/>
        <w:rPr>
          <w:rFonts w:ascii="Trebuchet MS" w:hAnsi="Trebuchet MS"/>
          <w:spacing w:val="-2"/>
          <w:sz w:val="22"/>
          <w:szCs w:val="22"/>
        </w:rPr>
      </w:pPr>
    </w:p>
    <w:sectPr w:rsidR="00035321">
      <w:headerReference w:type="even" r:id="rId90"/>
      <w:headerReference w:type="default" r:id="rId91"/>
      <w:footerReference w:type="even" r:id="rId92"/>
      <w:headerReference w:type="first" r:id="rId93"/>
      <w:pgSz w:w="11909" w:h="16834" w:code="9"/>
      <w:pgMar w:top="1985" w:right="1134" w:bottom="1418" w:left="1134" w:header="1418" w:footer="851" w:gutter="0"/>
      <w:pgNumType w:chapSep="period"/>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40A7B" w14:textId="77777777" w:rsidR="00F058B0" w:rsidRDefault="00F058B0">
      <w:r>
        <w:separator/>
      </w:r>
    </w:p>
  </w:endnote>
  <w:endnote w:type="continuationSeparator" w:id="0">
    <w:p w14:paraId="040CDCDD" w14:textId="77777777" w:rsidR="00F058B0" w:rsidRDefault="00F05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31B55"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7C8E68" w14:textId="77777777" w:rsidR="00182EF6" w:rsidRDefault="00182EF6">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40CDA"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CDEFCC" w14:textId="77777777" w:rsidR="00182EF6" w:rsidRDefault="00182EF6">
    <w:pPr>
      <w:pStyle w:val="Footer"/>
      <w:ind w:right="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BA0D1"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A52807" w14:textId="77777777" w:rsidR="00182EF6" w:rsidRDefault="00182EF6">
    <w:pPr>
      <w:pStyle w:val="Footer"/>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D924B"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B24E58" w14:textId="77777777" w:rsidR="00182EF6" w:rsidRDefault="00182EF6">
    <w:pPr>
      <w:pStyle w:val="Footer"/>
      <w:ind w:right="36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CA20D"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518A89" w14:textId="77777777" w:rsidR="00182EF6" w:rsidRDefault="00182EF6">
    <w:pPr>
      <w:pStyle w:val="Footer"/>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55284"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DB930E" w14:textId="77777777" w:rsidR="00182EF6" w:rsidRDefault="00182EF6">
    <w:pPr>
      <w:pStyle w:val="Footer"/>
      <w:ind w:right="36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F555E"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5AAE39" w14:textId="77777777" w:rsidR="00182EF6" w:rsidRDefault="00182EF6">
    <w:pPr>
      <w:pStyle w:val="Footer"/>
      <w:ind w:right="36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22416"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FF303E" w14:textId="77777777" w:rsidR="00182EF6" w:rsidRDefault="00182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D5E4E"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379CD7" w14:textId="77777777" w:rsidR="00182EF6" w:rsidRDefault="00182EF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B616A" w14:textId="082985CC" w:rsidR="00182EF6" w:rsidRDefault="00182EF6">
    <w:pPr>
      <w:pStyle w:val="Footer"/>
      <w:pBdr>
        <w:top w:val="single" w:sz="4" w:space="0" w:color="auto"/>
      </w:pBdr>
      <w:tabs>
        <w:tab w:val="clear" w:pos="720"/>
      </w:tabs>
      <w:ind w:left="567" w:right="1"/>
      <w:jc w:val="left"/>
      <w:rPr>
        <w:rFonts w:ascii="Trebuchet MS" w:hAnsi="Trebuchet MS"/>
        <w:sz w:val="22"/>
        <w:szCs w:val="22"/>
        <w:lang w:val="en-US"/>
      </w:rPr>
    </w:pPr>
    <w:r>
      <w:rPr>
        <w:rFonts w:ascii="Trebuchet MS" w:hAnsi="Trebuchet MS"/>
        <w:sz w:val="22"/>
        <w:szCs w:val="22"/>
        <w:lang w:val="en-US"/>
      </w:rPr>
      <w:t xml:space="preserve">Economic Decision Analysis in Engineering by Guy Allinson </w:t>
    </w:r>
    <w:r>
      <w:rPr>
        <w:rFonts w:ascii="Trebuchet MS" w:hAnsi="Trebuchet MS"/>
        <w:sz w:val="22"/>
        <w:szCs w:val="22"/>
        <w:lang w:val="en-US"/>
      </w:rPr>
      <w:tab/>
    </w:r>
    <w:r>
      <w:rPr>
        <w:rFonts w:ascii="Trebuchet MS" w:hAnsi="Trebuchet MS"/>
        <w:sz w:val="22"/>
        <w:szCs w:val="22"/>
        <w:lang w:val="en-US"/>
      </w:rPr>
      <w:tab/>
    </w:r>
    <w:r>
      <w:rPr>
        <w:rFonts w:ascii="Trebuchet MS" w:hAnsi="Trebuchet MS"/>
        <w:sz w:val="22"/>
        <w:szCs w:val="22"/>
        <w:lang w:val="en-US"/>
      </w:rPr>
      <w:tab/>
      <w:t xml:space="preserve">   Copyright 202</w:t>
    </w:r>
    <w:r w:rsidR="001B458B">
      <w:rPr>
        <w:rFonts w:ascii="Trebuchet MS" w:hAnsi="Trebuchet MS"/>
        <w:sz w:val="22"/>
        <w:szCs w:val="22"/>
        <w:lang w:val="en-US"/>
      </w:rPr>
      <w:t>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D9C65"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05AEE6" w14:textId="77777777" w:rsidR="00182EF6" w:rsidRDefault="00182EF6">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EC762"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3B3C5" w14:textId="77777777" w:rsidR="00182EF6" w:rsidRDefault="00182EF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11981"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0C5C5B" w14:textId="77777777" w:rsidR="00182EF6" w:rsidRDefault="00182EF6">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C4EB0"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F379BF" w14:textId="77777777" w:rsidR="00182EF6" w:rsidRDefault="00182EF6">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EF34C"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E8A0C5" w14:textId="77777777" w:rsidR="00182EF6" w:rsidRDefault="00182EF6">
    <w:pPr>
      <w:pStyle w:val="Foote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43354" w14:textId="77777777" w:rsidR="00182EF6" w:rsidRDefault="00182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C1E2E7" w14:textId="77777777" w:rsidR="00182EF6" w:rsidRDefault="00182E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9CD8E" w14:textId="77777777" w:rsidR="00F058B0" w:rsidRDefault="00F058B0">
      <w:r>
        <w:separator/>
      </w:r>
    </w:p>
  </w:footnote>
  <w:footnote w:type="continuationSeparator" w:id="0">
    <w:p w14:paraId="01DCEA8C" w14:textId="77777777" w:rsidR="00F058B0" w:rsidRDefault="00F05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A46F7" w14:textId="11239F71"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A13384" w14:textId="77777777" w:rsidR="00182EF6" w:rsidRDefault="00182EF6">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042E5" w14:textId="710BBDEA"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22</w:t>
    </w:r>
    <w:r>
      <w:rPr>
        <w:rStyle w:val="PageNumber"/>
        <w:rFonts w:ascii="Trebuchet MS" w:hAnsi="Trebuchet MS"/>
        <w:sz w:val="22"/>
        <w:szCs w:val="22"/>
      </w:rPr>
      <w:fldChar w:fldCharType="end"/>
    </w:r>
  </w:p>
  <w:p w14:paraId="143338AA"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3 Features of NPV</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06E44" w14:textId="394E38A0" w:rsidR="00182EF6" w:rsidRDefault="00182EF6">
    <w:pPr>
      <w:pStyle w:val="Header"/>
      <w:rPr>
        <w:lang w:val="en-US"/>
      </w:rPr>
    </w:pPr>
    <w:r>
      <w:rPr>
        <w:lang w:val="en-US"/>
      </w:rPr>
      <w:t xml:space="preserve">Net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F6911" w14:textId="0AC67E57"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5EAA69" w14:textId="77777777" w:rsidR="00182EF6" w:rsidRDefault="00182EF6">
    <w:pPr>
      <w:pStyle w:val="Header"/>
      <w:ind w:right="36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CF734" w14:textId="7BE986E6"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32</w:t>
    </w:r>
    <w:r>
      <w:rPr>
        <w:rStyle w:val="PageNumber"/>
        <w:rFonts w:ascii="Trebuchet MS" w:hAnsi="Trebuchet MS"/>
        <w:sz w:val="22"/>
        <w:szCs w:val="22"/>
      </w:rPr>
      <w:fldChar w:fldCharType="end"/>
    </w:r>
  </w:p>
  <w:p w14:paraId="25D457A4"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4 Nominal and real NPVs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BAF3B" w14:textId="6A81A5E7" w:rsidR="00182EF6" w:rsidRDefault="00182EF6">
    <w:pPr>
      <w:pStyle w:val="Header"/>
      <w:rPr>
        <w:lang w:val="en-US"/>
      </w:rPr>
    </w:pPr>
    <w:r>
      <w:rPr>
        <w:lang w:val="en-US"/>
      </w:rPr>
      <w:t xml:space="preserve">Net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9C90D" w14:textId="33A511DD"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32CEDE" w14:textId="77777777" w:rsidR="00182EF6" w:rsidRDefault="00182EF6">
    <w:pPr>
      <w:pStyle w:val="Header"/>
      <w:ind w:right="36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B82DF" w14:textId="5EAB0D38"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40</w:t>
    </w:r>
    <w:r>
      <w:rPr>
        <w:rStyle w:val="PageNumber"/>
        <w:rFonts w:ascii="Trebuchet MS" w:hAnsi="Trebuchet MS"/>
        <w:sz w:val="22"/>
        <w:szCs w:val="22"/>
      </w:rPr>
      <w:fldChar w:fldCharType="end"/>
    </w:r>
  </w:p>
  <w:p w14:paraId="58D88C1D"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5 Internal rate of return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1BF44" w14:textId="48E927B4" w:rsidR="00182EF6" w:rsidRDefault="00182EF6">
    <w:pPr>
      <w:pStyle w:val="Header"/>
      <w:rPr>
        <w:lang w:val="en-US"/>
      </w:rPr>
    </w:pPr>
    <w:r>
      <w:rPr>
        <w:lang w:val="en-US"/>
      </w:rPr>
      <w:t xml:space="preserve">Net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E6AAE" w14:textId="6DBF5FE0"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3F5DD1" w14:textId="77777777" w:rsidR="00182EF6" w:rsidRDefault="00182EF6">
    <w:pPr>
      <w:pStyle w:val="Header"/>
      <w:ind w:right="36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F343A" w14:textId="61CE048A"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46</w:t>
    </w:r>
    <w:r>
      <w:rPr>
        <w:rStyle w:val="PageNumber"/>
        <w:rFonts w:ascii="Trebuchet MS" w:hAnsi="Trebuchet MS"/>
        <w:sz w:val="22"/>
        <w:szCs w:val="22"/>
      </w:rPr>
      <w:fldChar w:fldCharType="end"/>
    </w:r>
  </w:p>
  <w:p w14:paraId="28538038"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6 Multiple IRRs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1D3B1" w14:textId="6BB4C62D" w:rsidR="00182EF6" w:rsidRDefault="00182EF6">
    <w:pPr>
      <w:pStyle w:val="Header"/>
      <w:rPr>
        <w:lang w:val="en-US"/>
      </w:rPr>
    </w:pPr>
    <w:r>
      <w:rPr>
        <w:lang w:val="en-US"/>
      </w:rPr>
      <w:t xml:space="preserve">Net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2CCD6" w14:textId="6327178D" w:rsidR="00182EF6" w:rsidRDefault="00182EF6">
    <w:pPr>
      <w:pStyle w:val="Header"/>
      <w:rPr>
        <w:lang w:val="en-US"/>
      </w:rPr>
    </w:pPr>
    <w:r>
      <w:rPr>
        <w:lang w:val="en-US"/>
      </w:rPr>
      <w:t xml:space="preserve">Net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0B710" w14:textId="55665458"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0BD21C" w14:textId="77777777" w:rsidR="00182EF6" w:rsidRDefault="00182EF6">
    <w:pPr>
      <w:pStyle w:val="Header"/>
      <w:ind w:right="36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7DCC6" w14:textId="51BEA0FD"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53</w:t>
    </w:r>
    <w:r>
      <w:rPr>
        <w:rStyle w:val="PageNumber"/>
        <w:rFonts w:ascii="Trebuchet MS" w:hAnsi="Trebuchet MS"/>
        <w:sz w:val="22"/>
        <w:szCs w:val="22"/>
      </w:rPr>
      <w:fldChar w:fldCharType="end"/>
    </w:r>
  </w:p>
  <w:p w14:paraId="5C2D6854"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7 Comparing investments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C062C" w14:textId="37911F30" w:rsidR="00182EF6" w:rsidRDefault="00182EF6">
    <w:pPr>
      <w:pStyle w:val="Header"/>
      <w:rPr>
        <w:lang w:val="en-US"/>
      </w:rPr>
    </w:pPr>
    <w:r>
      <w:rPr>
        <w:lang w:val="en-US"/>
      </w:rPr>
      <w:t xml:space="preserve">Net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F3141" w14:textId="51FE9B69"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616ECB" w14:textId="77777777" w:rsidR="00182EF6" w:rsidRDefault="00182EF6">
    <w:pPr>
      <w:pStyle w:val="Header"/>
      <w:ind w:right="360"/>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A04BB" w14:textId="2F9CEC8D"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56</w:t>
    </w:r>
    <w:r>
      <w:rPr>
        <w:rStyle w:val="PageNumber"/>
        <w:rFonts w:ascii="Trebuchet MS" w:hAnsi="Trebuchet MS"/>
        <w:sz w:val="22"/>
        <w:szCs w:val="22"/>
      </w:rPr>
      <w:fldChar w:fldCharType="end"/>
    </w:r>
  </w:p>
  <w:p w14:paraId="2C9477BD"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8 The effect of delay on IRR</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45E68" w14:textId="1932EEC4" w:rsidR="00182EF6" w:rsidRDefault="00182EF6">
    <w:pPr>
      <w:pStyle w:val="Header"/>
      <w:rPr>
        <w:lang w:val="en-US"/>
      </w:rPr>
    </w:pPr>
    <w:r>
      <w:rPr>
        <w:lang w:val="en-US"/>
      </w:rPr>
      <w:t xml:space="preserve">Net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961BD" w14:textId="52DE29B0"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0762E7" w14:textId="77777777" w:rsidR="00182EF6" w:rsidRDefault="00182EF6">
    <w:pPr>
      <w:pStyle w:val="Header"/>
      <w:ind w:right="360"/>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57BFF" w14:textId="2FF23901"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60</w:t>
    </w:r>
    <w:r>
      <w:rPr>
        <w:rStyle w:val="PageNumber"/>
        <w:rFonts w:ascii="Trebuchet MS" w:hAnsi="Trebuchet MS"/>
        <w:sz w:val="22"/>
        <w:szCs w:val="22"/>
      </w:rPr>
      <w:fldChar w:fldCharType="end"/>
    </w:r>
  </w:p>
  <w:p w14:paraId="7102B941"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9 Nominal and real IRR</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6FEB" w14:textId="322BBC28" w:rsidR="00182EF6" w:rsidRDefault="00182EF6">
    <w:pPr>
      <w:pStyle w:val="Header"/>
      <w:rPr>
        <w:lang w:val="en-US"/>
      </w:rPr>
    </w:pPr>
    <w:r>
      <w:rPr>
        <w:lang w:val="en-US"/>
      </w:rPr>
      <w:t xml:space="preserve">Net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CC337" w14:textId="1DB9EEDF"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5C29">
      <w:rPr>
        <w:rStyle w:val="PageNumber"/>
        <w:noProof/>
      </w:rPr>
      <w:t>1</w:t>
    </w:r>
    <w:r>
      <w:rPr>
        <w:rStyle w:val="PageNumber"/>
      </w:rPr>
      <w:fldChar w:fldCharType="end"/>
    </w:r>
  </w:p>
  <w:p w14:paraId="0619C144" w14:textId="77777777" w:rsidR="00182EF6" w:rsidRDefault="00182EF6">
    <w:pPr>
      <w:pStyle w:val="Header"/>
      <w:ind w:right="36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1BAB4" w14:textId="596567DA"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B45F16" w14:textId="77777777" w:rsidR="00182EF6" w:rsidRDefault="00182EF6">
    <w:pPr>
      <w:pStyle w:val="Header"/>
      <w:ind w:right="360"/>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BAC2B" w14:textId="224DF488"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68</w:t>
    </w:r>
    <w:r>
      <w:rPr>
        <w:rStyle w:val="PageNumber"/>
        <w:rFonts w:ascii="Trebuchet MS" w:hAnsi="Trebuchet MS"/>
        <w:sz w:val="22"/>
        <w:szCs w:val="22"/>
      </w:rPr>
      <w:fldChar w:fldCharType="end"/>
    </w:r>
  </w:p>
  <w:p w14:paraId="23F89D21"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10 Capital productivity index</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C7AFB" w14:textId="7A819CB3" w:rsidR="00182EF6" w:rsidRDefault="00182EF6">
    <w:pPr>
      <w:pStyle w:val="Header"/>
      <w:rPr>
        <w:lang w:val="en-US"/>
      </w:rPr>
    </w:pPr>
    <w:r>
      <w:rPr>
        <w:lang w:val="en-US"/>
      </w:rPr>
      <w:t xml:space="preserve">Net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99EBD" w14:textId="6B747A61"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6B713B" w14:textId="77777777" w:rsidR="00182EF6" w:rsidRDefault="00182EF6">
    <w:pPr>
      <w:pStyle w:val="Header"/>
      <w:ind w:right="360"/>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36BEC" w14:textId="6E87BFF0"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74</w:t>
    </w:r>
    <w:r>
      <w:rPr>
        <w:rStyle w:val="PageNumber"/>
        <w:rFonts w:ascii="Trebuchet MS" w:hAnsi="Trebuchet MS"/>
        <w:sz w:val="22"/>
        <w:szCs w:val="22"/>
      </w:rPr>
      <w:fldChar w:fldCharType="end"/>
    </w:r>
  </w:p>
  <w:p w14:paraId="26DFFE13"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11 Payback period</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9F0D3" w14:textId="23AAD32F" w:rsidR="00182EF6" w:rsidRDefault="00182EF6">
    <w:pPr>
      <w:pStyle w:val="Header"/>
      <w:rPr>
        <w:lang w:val="en-US"/>
      </w:rPr>
    </w:pPr>
    <w:r>
      <w:rPr>
        <w:lang w:val="en-US"/>
      </w:rPr>
      <w:t xml:space="preserve">Net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69667" w14:textId="42DF77CC"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C4E90C" w14:textId="77777777" w:rsidR="00182EF6" w:rsidRDefault="00182EF6">
    <w:pPr>
      <w:pStyle w:val="Header"/>
      <w:ind w:right="360"/>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1061F" w14:textId="1203B244"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82</w:t>
    </w:r>
    <w:r>
      <w:rPr>
        <w:rStyle w:val="PageNumber"/>
        <w:rFonts w:ascii="Trebuchet MS" w:hAnsi="Trebuchet MS"/>
        <w:sz w:val="22"/>
        <w:szCs w:val="22"/>
      </w:rPr>
      <w:fldChar w:fldCharType="end"/>
    </w:r>
  </w:p>
  <w:p w14:paraId="6614CF1E"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12 Discounting methods</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9ACD7" w14:textId="68DB5F2F" w:rsidR="00182EF6" w:rsidRDefault="00182EF6">
    <w:pPr>
      <w:pStyle w:val="Header"/>
      <w:rPr>
        <w:lang w:val="en-US"/>
      </w:rPr>
    </w:pPr>
    <w:r>
      <w:rPr>
        <w:lang w:val="en-US"/>
      </w:rPr>
      <w:t xml:space="preserve">Net </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B21FB" w14:textId="06C97E29"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939E48" w14:textId="77777777" w:rsidR="00182EF6" w:rsidRDefault="00182EF6">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49C3C" w14:textId="010DAF3E"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2</w:t>
    </w:r>
    <w:r>
      <w:rPr>
        <w:rStyle w:val="PageNumber"/>
        <w:rFonts w:ascii="Trebuchet MS" w:hAnsi="Trebuchet MS"/>
        <w:sz w:val="22"/>
        <w:szCs w:val="22"/>
      </w:rPr>
      <w:fldChar w:fldCharType="end"/>
    </w:r>
  </w:p>
  <w:p w14:paraId="111A7A6C"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1 Introduction</w:t>
    </w:r>
    <w:r>
      <w:rPr>
        <w:rStyle w:val="PageNumber"/>
        <w:rFonts w:ascii="Trebuchet MS" w:hAnsi="Trebuchet MS"/>
        <w:sz w:val="22"/>
        <w:szCs w:val="22"/>
      </w:rPr>
      <w:t xml:space="preserve">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13DDD" w14:textId="7AF9A4F6"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84</w:t>
    </w:r>
    <w:r>
      <w:rPr>
        <w:rStyle w:val="PageNumber"/>
        <w:rFonts w:ascii="Trebuchet MS" w:hAnsi="Trebuchet MS"/>
        <w:sz w:val="22"/>
        <w:szCs w:val="22"/>
      </w:rPr>
      <w:fldChar w:fldCharType="end"/>
    </w:r>
  </w:p>
  <w:p w14:paraId="480F2BD7"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13 Comparing economic indicators</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07F40" w14:textId="32DA966C" w:rsidR="00182EF6" w:rsidRDefault="00182EF6">
    <w:pPr>
      <w:pStyle w:val="Header"/>
      <w:rPr>
        <w:lang w:val="en-US"/>
      </w:rPr>
    </w:pPr>
    <w:r>
      <w:rPr>
        <w:lang w:val="en-US"/>
      </w:rPr>
      <w:t xml:space="preserve">Net </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B3CE9" w14:textId="19D36EFF"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CC6087" w14:textId="77777777" w:rsidR="00182EF6" w:rsidRDefault="00182EF6">
    <w:pPr>
      <w:pStyle w:val="Header"/>
      <w:ind w:right="360"/>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8D05C" w14:textId="5F55DD0A"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86</w:t>
    </w:r>
    <w:r>
      <w:rPr>
        <w:rStyle w:val="PageNumber"/>
        <w:rFonts w:ascii="Trebuchet MS" w:hAnsi="Trebuchet MS"/>
        <w:sz w:val="22"/>
        <w:szCs w:val="22"/>
      </w:rPr>
      <w:fldChar w:fldCharType="end"/>
    </w:r>
  </w:p>
  <w:p w14:paraId="077E2BFF"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14 Economic indicators summary</w:t>
    </w:r>
    <w:r>
      <w:rPr>
        <w:rStyle w:val="PageNumber"/>
        <w:rFonts w:ascii="Trebuchet MS" w:hAnsi="Trebuchet MS"/>
        <w:sz w:val="22"/>
        <w:szCs w:val="22"/>
      </w:rPr>
      <w:t xml:space="preserve">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1441B" w14:textId="563A68CD" w:rsidR="00182EF6" w:rsidRDefault="00182EF6">
    <w:pPr>
      <w:pStyle w:val="Header"/>
      <w:rPr>
        <w:lang w:val="en-US"/>
      </w:rPr>
    </w:pPr>
    <w:r>
      <w:rPr>
        <w:lang w:val="en-US"/>
      </w:rPr>
      <w:t xml:space="preserve">Net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4313C" w14:textId="3D4BBDB7" w:rsidR="00182EF6" w:rsidRDefault="00182EF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F24CA" w14:textId="329316FD"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933DEF" w14:textId="77777777" w:rsidR="00182EF6" w:rsidRDefault="00182EF6">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4FFFF" w14:textId="4FE5ADED" w:rsidR="00182EF6" w:rsidRDefault="00182EF6">
    <w:pPr>
      <w:pStyle w:val="Header"/>
      <w:framePr w:wrap="around" w:vAnchor="text" w:hAnchor="margin" w:xAlign="right" w:y="1"/>
      <w:rPr>
        <w:rStyle w:val="PageNumber"/>
        <w:rFonts w:ascii="Trebuchet MS" w:hAnsi="Trebuchet MS"/>
        <w:sz w:val="22"/>
        <w:szCs w:val="22"/>
      </w:rPr>
    </w:pPr>
    <w:r>
      <w:rPr>
        <w:rStyle w:val="PageNumber"/>
        <w:rFonts w:ascii="Trebuchet MS" w:hAnsi="Trebuchet MS"/>
        <w:sz w:val="22"/>
        <w:szCs w:val="22"/>
      </w:rPr>
      <w:fldChar w:fldCharType="begin"/>
    </w:r>
    <w:r>
      <w:rPr>
        <w:rStyle w:val="PageNumber"/>
        <w:rFonts w:ascii="Trebuchet MS" w:hAnsi="Trebuchet MS"/>
        <w:sz w:val="22"/>
        <w:szCs w:val="22"/>
      </w:rPr>
      <w:instrText xml:space="preserve">PAGE  </w:instrText>
    </w:r>
    <w:r>
      <w:rPr>
        <w:rStyle w:val="PageNumber"/>
        <w:rFonts w:ascii="Trebuchet MS" w:hAnsi="Trebuchet MS"/>
        <w:sz w:val="22"/>
        <w:szCs w:val="22"/>
      </w:rPr>
      <w:fldChar w:fldCharType="separate"/>
    </w:r>
    <w:r w:rsidR="00416F99">
      <w:rPr>
        <w:rStyle w:val="PageNumber"/>
        <w:rFonts w:ascii="Trebuchet MS" w:hAnsi="Trebuchet MS"/>
        <w:noProof/>
        <w:sz w:val="22"/>
        <w:szCs w:val="22"/>
      </w:rPr>
      <w:t>14</w:t>
    </w:r>
    <w:r>
      <w:rPr>
        <w:rStyle w:val="PageNumber"/>
        <w:rFonts w:ascii="Trebuchet MS" w:hAnsi="Trebuchet MS"/>
        <w:sz w:val="22"/>
        <w:szCs w:val="22"/>
      </w:rPr>
      <w:fldChar w:fldCharType="end"/>
    </w:r>
  </w:p>
  <w:p w14:paraId="03AD90B7" w14:textId="77777777" w:rsidR="00182EF6" w:rsidRDefault="00182EF6">
    <w:pPr>
      <w:pStyle w:val="Header"/>
      <w:pBdr>
        <w:bottom w:val="single" w:sz="6" w:space="1" w:color="auto"/>
      </w:pBdr>
      <w:tabs>
        <w:tab w:val="clear" w:pos="4153"/>
        <w:tab w:val="clear" w:pos="8306"/>
        <w:tab w:val="left" w:pos="562"/>
        <w:tab w:val="right" w:pos="9639"/>
      </w:tabs>
      <w:ind w:left="562" w:right="-32"/>
      <w:rPr>
        <w:rFonts w:ascii="Trebuchet MS" w:hAnsi="Trebuchet MS"/>
        <w:sz w:val="22"/>
        <w:szCs w:val="22"/>
      </w:rPr>
    </w:pPr>
    <w:r>
      <w:rPr>
        <w:rFonts w:ascii="Trebuchet MS" w:hAnsi="Trebuchet MS"/>
        <w:sz w:val="22"/>
        <w:szCs w:val="22"/>
      </w:rPr>
      <w:t>2 Net present value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B705D" w14:textId="050882EB" w:rsidR="00182EF6" w:rsidRDefault="00182EF6">
    <w:pPr>
      <w:pStyle w:val="Header"/>
      <w:rPr>
        <w:lang w:val="en-US"/>
      </w:rPr>
    </w:pPr>
    <w:r>
      <w:rPr>
        <w:lang w:val="en-US"/>
      </w:rPr>
      <w:t xml:space="preserve">Net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92017" w14:textId="08DF13EA" w:rsidR="00182EF6" w:rsidRDefault="00182EF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C111F5" w14:textId="77777777" w:rsidR="00182EF6" w:rsidRDefault="00182EF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786097"/>
    <w:multiLevelType w:val="singleLevel"/>
    <w:tmpl w:val="8624743C"/>
    <w:lvl w:ilvl="0">
      <w:start w:val="1"/>
      <w:numFmt w:val="decimal"/>
      <w:lvlText w:val="%1."/>
      <w:lvlJc w:val="left"/>
      <w:pPr>
        <w:tabs>
          <w:tab w:val="num" w:pos="1443"/>
        </w:tabs>
        <w:ind w:left="1443" w:hanging="876"/>
      </w:pPr>
      <w:rPr>
        <w:rFonts w:hint="default"/>
      </w:rPr>
    </w:lvl>
  </w:abstractNum>
  <w:num w:numId="1" w16cid:durableId="1747920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321"/>
    <w:rsid w:val="00035321"/>
    <w:rsid w:val="00094C8E"/>
    <w:rsid w:val="00145C29"/>
    <w:rsid w:val="00157ABE"/>
    <w:rsid w:val="00182EF6"/>
    <w:rsid w:val="001B458B"/>
    <w:rsid w:val="00215E58"/>
    <w:rsid w:val="003F2D8B"/>
    <w:rsid w:val="00413271"/>
    <w:rsid w:val="00416F99"/>
    <w:rsid w:val="004B4E55"/>
    <w:rsid w:val="00607D59"/>
    <w:rsid w:val="0065178D"/>
    <w:rsid w:val="00735F49"/>
    <w:rsid w:val="007F27C4"/>
    <w:rsid w:val="00A07DEA"/>
    <w:rsid w:val="00A6204E"/>
    <w:rsid w:val="00C859ED"/>
    <w:rsid w:val="00DF7093"/>
    <w:rsid w:val="00E11F83"/>
    <w:rsid w:val="00E26C82"/>
    <w:rsid w:val="00E54A30"/>
    <w:rsid w:val="00F058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ersonName"/>
  <w:shapeDefaults>
    <o:shapedefaults v:ext="edit" spidmax="2050"/>
    <o:shapelayout v:ext="edit">
      <o:idmap v:ext="edit" data="2"/>
    </o:shapelayout>
  </w:shapeDefaults>
  <w:decimalSymbol w:val="."/>
  <w:listSeparator w:val=","/>
  <w14:docId w14:val="6BD7726C"/>
  <w15:docId w15:val="{E864DE1C-51E2-4CC2-B82B-5FE7DA2E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tabs>
        <w:tab w:val="left" w:pos="567"/>
      </w:tabs>
      <w:suppressAutoHyphens/>
      <w:spacing w:line="264" w:lineRule="auto"/>
      <w:jc w:val="right"/>
      <w:outlineLvl w:val="0"/>
    </w:pPr>
    <w:rPr>
      <w:b/>
      <w:spacing w:val="-3"/>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left" w:pos="720"/>
      </w:tabs>
      <w:ind w:right="357"/>
      <w:jc w:val="right"/>
    </w:pPr>
    <w:rPr>
      <w:sz w:val="19"/>
    </w:r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BodyTextIndent">
    <w:name w:val="Body Text Indent"/>
    <w:basedOn w:val="Normal"/>
    <w:pPr>
      <w:tabs>
        <w:tab w:val="left" w:pos="567"/>
      </w:tabs>
      <w:suppressAutoHyphens/>
      <w:spacing w:line="264" w:lineRule="auto"/>
      <w:ind w:left="567"/>
      <w:jc w:val="both"/>
    </w:pPr>
    <w:rPr>
      <w:spacing w:val="-2"/>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rPr>
      <w:rFonts w:ascii="Trebuchet MS" w:hAnsi="Trebuchet M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008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image" Target="media/image3.emf"/><Relationship Id="rId42" Type="http://schemas.openxmlformats.org/officeDocument/2006/relationships/header" Target="header17.xml"/><Relationship Id="rId47" Type="http://schemas.openxmlformats.org/officeDocument/2006/relationships/footer" Target="footer8.xml"/><Relationship Id="rId63" Type="http://schemas.openxmlformats.org/officeDocument/2006/relationships/header" Target="header28.xml"/><Relationship Id="rId68" Type="http://schemas.openxmlformats.org/officeDocument/2006/relationships/header" Target="header30.xml"/><Relationship Id="rId84" Type="http://schemas.openxmlformats.org/officeDocument/2006/relationships/image" Target="media/image26.emf"/><Relationship Id="rId89" Type="http://schemas.openxmlformats.org/officeDocument/2006/relationships/header" Target="header41.xml"/><Relationship Id="rId16" Type="http://schemas.openxmlformats.org/officeDocument/2006/relationships/header" Target="header7.xml"/><Relationship Id="rId11" Type="http://schemas.openxmlformats.org/officeDocument/2006/relationships/header" Target="header4.xml"/><Relationship Id="rId32" Type="http://schemas.openxmlformats.org/officeDocument/2006/relationships/image" Target="media/image10.emf"/><Relationship Id="rId37" Type="http://schemas.openxmlformats.org/officeDocument/2006/relationships/image" Target="media/image11.emf"/><Relationship Id="rId53" Type="http://schemas.openxmlformats.org/officeDocument/2006/relationships/footer" Target="footer9.xml"/><Relationship Id="rId58" Type="http://schemas.openxmlformats.org/officeDocument/2006/relationships/header" Target="header24.xml"/><Relationship Id="rId74" Type="http://schemas.openxmlformats.org/officeDocument/2006/relationships/header" Target="header33.xml"/><Relationship Id="rId79" Type="http://schemas.openxmlformats.org/officeDocument/2006/relationships/image" Target="media/image25.emf"/><Relationship Id="rId5" Type="http://schemas.openxmlformats.org/officeDocument/2006/relationships/footnotes" Target="footnotes.xml"/><Relationship Id="rId90" Type="http://schemas.openxmlformats.org/officeDocument/2006/relationships/header" Target="header42.xml"/><Relationship Id="rId95" Type="http://schemas.openxmlformats.org/officeDocument/2006/relationships/theme" Target="theme/theme1.xml"/><Relationship Id="rId22" Type="http://schemas.openxmlformats.org/officeDocument/2006/relationships/image" Target="media/image4.emf"/><Relationship Id="rId27" Type="http://schemas.openxmlformats.org/officeDocument/2006/relationships/header" Target="header9.xml"/><Relationship Id="rId43" Type="http://schemas.openxmlformats.org/officeDocument/2006/relationships/image" Target="media/image13.emf"/><Relationship Id="rId48" Type="http://schemas.openxmlformats.org/officeDocument/2006/relationships/header" Target="header20.xml"/><Relationship Id="rId64" Type="http://schemas.openxmlformats.org/officeDocument/2006/relationships/footer" Target="footer11.xml"/><Relationship Id="rId69" Type="http://schemas.openxmlformats.org/officeDocument/2006/relationships/header" Target="header31.xml"/><Relationship Id="rId8" Type="http://schemas.openxmlformats.org/officeDocument/2006/relationships/footer" Target="footer1.xml"/><Relationship Id="rId51" Type="http://schemas.openxmlformats.org/officeDocument/2006/relationships/header" Target="header21.xml"/><Relationship Id="rId72" Type="http://schemas.openxmlformats.org/officeDocument/2006/relationships/image" Target="media/image22.emf"/><Relationship Id="rId80" Type="http://schemas.openxmlformats.org/officeDocument/2006/relationships/header" Target="header36.xml"/><Relationship Id="rId85" Type="http://schemas.openxmlformats.org/officeDocument/2006/relationships/image" Target="media/image27.emf"/><Relationship Id="rId93" Type="http://schemas.openxmlformats.org/officeDocument/2006/relationships/header" Target="header44.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7.emf"/><Relationship Id="rId33" Type="http://schemas.openxmlformats.org/officeDocument/2006/relationships/header" Target="header12.xml"/><Relationship Id="rId38" Type="http://schemas.openxmlformats.org/officeDocument/2006/relationships/image" Target="media/image12.emf"/><Relationship Id="rId46" Type="http://schemas.openxmlformats.org/officeDocument/2006/relationships/header" Target="header19.xml"/><Relationship Id="rId59" Type="http://schemas.openxmlformats.org/officeDocument/2006/relationships/header" Target="header25.xml"/><Relationship Id="rId67" Type="http://schemas.openxmlformats.org/officeDocument/2006/relationships/image" Target="media/image21.emf"/><Relationship Id="rId20" Type="http://schemas.openxmlformats.org/officeDocument/2006/relationships/image" Target="media/image2.emf"/><Relationship Id="rId41" Type="http://schemas.openxmlformats.org/officeDocument/2006/relationships/footer" Target="footer7.xml"/><Relationship Id="rId54" Type="http://schemas.openxmlformats.org/officeDocument/2006/relationships/header" Target="header23.xml"/><Relationship Id="rId62" Type="http://schemas.openxmlformats.org/officeDocument/2006/relationships/header" Target="header27.xml"/><Relationship Id="rId70" Type="http://schemas.openxmlformats.org/officeDocument/2006/relationships/footer" Target="footer12.xml"/><Relationship Id="rId75" Type="http://schemas.openxmlformats.org/officeDocument/2006/relationships/header" Target="header34.xml"/><Relationship Id="rId83" Type="http://schemas.openxmlformats.org/officeDocument/2006/relationships/header" Target="header38.xml"/><Relationship Id="rId88" Type="http://schemas.openxmlformats.org/officeDocument/2006/relationships/footer" Target="footer15.xml"/><Relationship Id="rId91" Type="http://schemas.openxmlformats.org/officeDocument/2006/relationships/header" Target="header4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6.xml"/><Relationship Id="rId23" Type="http://schemas.openxmlformats.org/officeDocument/2006/relationships/image" Target="media/image5.emf"/><Relationship Id="rId28" Type="http://schemas.openxmlformats.org/officeDocument/2006/relationships/header" Target="header10.xml"/><Relationship Id="rId36" Type="http://schemas.openxmlformats.org/officeDocument/2006/relationships/header" Target="header14.xml"/><Relationship Id="rId49" Type="http://schemas.openxmlformats.org/officeDocument/2006/relationships/image" Target="media/image15.emf"/><Relationship Id="rId57" Type="http://schemas.openxmlformats.org/officeDocument/2006/relationships/image" Target="media/image19.emf"/><Relationship Id="rId10" Type="http://schemas.openxmlformats.org/officeDocument/2006/relationships/header" Target="header3.xml"/><Relationship Id="rId31" Type="http://schemas.openxmlformats.org/officeDocument/2006/relationships/image" Target="media/image9.emf"/><Relationship Id="rId44" Type="http://schemas.openxmlformats.org/officeDocument/2006/relationships/image" Target="media/image14.emf"/><Relationship Id="rId52" Type="http://schemas.openxmlformats.org/officeDocument/2006/relationships/header" Target="header22.xml"/><Relationship Id="rId60" Type="http://schemas.openxmlformats.org/officeDocument/2006/relationships/footer" Target="footer10.xml"/><Relationship Id="rId65" Type="http://schemas.openxmlformats.org/officeDocument/2006/relationships/header" Target="header29.xml"/><Relationship Id="rId73" Type="http://schemas.openxmlformats.org/officeDocument/2006/relationships/image" Target="media/image23.emf"/><Relationship Id="rId78" Type="http://schemas.openxmlformats.org/officeDocument/2006/relationships/image" Target="media/image24.emf"/><Relationship Id="rId81" Type="http://schemas.openxmlformats.org/officeDocument/2006/relationships/header" Target="header37.xml"/><Relationship Id="rId86" Type="http://schemas.openxmlformats.org/officeDocument/2006/relationships/header" Target="header39.xm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8.xml"/><Relationship Id="rId39" Type="http://schemas.openxmlformats.org/officeDocument/2006/relationships/header" Target="header15.xml"/><Relationship Id="rId34" Type="http://schemas.openxmlformats.org/officeDocument/2006/relationships/header" Target="header13.xml"/><Relationship Id="rId50" Type="http://schemas.openxmlformats.org/officeDocument/2006/relationships/image" Target="media/image16.emf"/><Relationship Id="rId55" Type="http://schemas.openxmlformats.org/officeDocument/2006/relationships/image" Target="media/image17.emf"/><Relationship Id="rId76" Type="http://schemas.openxmlformats.org/officeDocument/2006/relationships/footer" Target="footer13.xml"/><Relationship Id="rId7" Type="http://schemas.openxmlformats.org/officeDocument/2006/relationships/header" Target="header1.xml"/><Relationship Id="rId71" Type="http://schemas.openxmlformats.org/officeDocument/2006/relationships/header" Target="header32.xml"/><Relationship Id="rId92" Type="http://schemas.openxmlformats.org/officeDocument/2006/relationships/footer" Target="footer16.xml"/><Relationship Id="rId2" Type="http://schemas.openxmlformats.org/officeDocument/2006/relationships/styles" Target="styles.xml"/><Relationship Id="rId29" Type="http://schemas.openxmlformats.org/officeDocument/2006/relationships/footer" Target="footer5.xml"/><Relationship Id="rId24" Type="http://schemas.openxmlformats.org/officeDocument/2006/relationships/image" Target="media/image6.emf"/><Relationship Id="rId40" Type="http://schemas.openxmlformats.org/officeDocument/2006/relationships/header" Target="header16.xml"/><Relationship Id="rId45" Type="http://schemas.openxmlformats.org/officeDocument/2006/relationships/header" Target="header18.xml"/><Relationship Id="rId66" Type="http://schemas.openxmlformats.org/officeDocument/2006/relationships/image" Target="media/image20.emf"/><Relationship Id="rId87" Type="http://schemas.openxmlformats.org/officeDocument/2006/relationships/header" Target="header40.xml"/><Relationship Id="rId61" Type="http://schemas.openxmlformats.org/officeDocument/2006/relationships/header" Target="header26.xml"/><Relationship Id="rId82" Type="http://schemas.openxmlformats.org/officeDocument/2006/relationships/footer" Target="footer14.xml"/><Relationship Id="rId19" Type="http://schemas.openxmlformats.org/officeDocument/2006/relationships/image" Target="media/image1.emf"/><Relationship Id="rId14" Type="http://schemas.openxmlformats.org/officeDocument/2006/relationships/header" Target="header5.xml"/><Relationship Id="rId30" Type="http://schemas.openxmlformats.org/officeDocument/2006/relationships/header" Target="header11.xml"/><Relationship Id="rId35" Type="http://schemas.openxmlformats.org/officeDocument/2006/relationships/footer" Target="footer6.xml"/><Relationship Id="rId56" Type="http://schemas.openxmlformats.org/officeDocument/2006/relationships/image" Target="media/image18.emf"/><Relationship Id="rId77" Type="http://schemas.openxmlformats.org/officeDocument/2006/relationships/header" Target="head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13582</Words>
  <Characters>77421</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IOR Monitor</vt:lpstr>
    </vt:vector>
  </TitlesOfParts>
  <Company>Energy PLC</Company>
  <LinksUpToDate>false</LinksUpToDate>
  <CharactersWithSpaces>90822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IOR Monitor</dc:title>
  <dc:subject>Indonesian TAC</dc:subject>
  <dc:creator>Petroconsultants</dc:creator>
  <dc:description>PetEconCourse</dc:description>
  <cp:lastModifiedBy>NA</cp:lastModifiedBy>
  <cp:revision>15</cp:revision>
  <cp:lastPrinted>2025-04-15T02:04:00Z</cp:lastPrinted>
  <dcterms:created xsi:type="dcterms:W3CDTF">2018-11-14T23:00:00Z</dcterms:created>
  <dcterms:modified xsi:type="dcterms:W3CDTF">2025-04-15T02:06:00Z</dcterms:modified>
</cp:coreProperties>
</file>